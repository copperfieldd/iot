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880F5" w14:textId="77777777" w:rsidR="004E0E11" w:rsidRDefault="00774DDB">
      <w:pPr>
        <w:pStyle w:val="1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、公共接口</w:t>
      </w:r>
    </w:p>
    <w:p w14:paraId="5407E921" w14:textId="77777777" w:rsidR="004E0E11" w:rsidRDefault="00774DDB">
      <w:pPr>
        <w:pStyle w:val="2"/>
        <w:divId w:val="145441746"/>
        <w:rPr>
          <w:rFonts w:eastAsia="Times New Roman"/>
        </w:rPr>
      </w:pPr>
      <w:r>
        <w:rPr>
          <w:rFonts w:eastAsia="Times New Roman"/>
        </w:rPr>
        <w:t>1.1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退出</w:t>
      </w:r>
    </w:p>
    <w:p w14:paraId="4E8784AF" w14:textId="77777777" w:rsidR="004E0E11" w:rsidRDefault="00774DDB">
      <w:pPr>
        <w:pStyle w:val="a3"/>
        <w:divId w:val="1591085017"/>
      </w:pPr>
      <w:r>
        <w:rPr>
          <w:rStyle w:val="a4"/>
        </w:rPr>
        <w:t>简要描述：</w:t>
      </w:r>
      <w:r>
        <w:t xml:space="preserve"> </w:t>
      </w:r>
    </w:p>
    <w:p w14:paraId="3FFA046B" w14:textId="77777777" w:rsidR="004E0E11" w:rsidRDefault="00774DDB">
      <w:pPr>
        <w:numPr>
          <w:ilvl w:val="0"/>
          <w:numId w:val="1"/>
        </w:numPr>
        <w:spacing w:before="100" w:beforeAutospacing="1" w:after="100" w:afterAutospacing="1"/>
        <w:divId w:val="1591085017"/>
        <w:rPr>
          <w:rFonts w:eastAsia="Times New Roman"/>
        </w:rPr>
      </w:pPr>
      <w:r>
        <w:rPr>
          <w:rFonts w:ascii="MS Mincho" w:eastAsia="MS Mincho" w:hAnsi="MS Mincho" w:cs="MS Mincho"/>
        </w:rPr>
        <w:t>退出登</w:t>
      </w:r>
      <w:r>
        <w:rPr>
          <w:rFonts w:ascii="SimSun" w:eastAsia="SimSun" w:hAnsi="SimSun" w:cs="SimSun"/>
        </w:rPr>
        <w:t>录</w:t>
      </w:r>
    </w:p>
    <w:p w14:paraId="7588445A" w14:textId="77777777" w:rsidR="004E0E11" w:rsidRDefault="00774DDB">
      <w:pPr>
        <w:pStyle w:val="a3"/>
        <w:divId w:val="159108501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7B3157A" w14:textId="77777777" w:rsidR="004E0E11" w:rsidRDefault="00774DDB">
      <w:pPr>
        <w:numPr>
          <w:ilvl w:val="0"/>
          <w:numId w:val="2"/>
        </w:numPr>
        <w:spacing w:before="100" w:beforeAutospacing="1" w:after="100" w:afterAutospacing="1"/>
        <w:divId w:val="1591085017"/>
        <w:rPr>
          <w:rFonts w:eastAsia="Times New Roman"/>
        </w:rPr>
      </w:pPr>
      <w:r>
        <w:rPr>
          <w:rStyle w:val="HTML"/>
        </w:rPr>
        <w:t>http://host:port/api/logout</w:t>
      </w:r>
    </w:p>
    <w:p w14:paraId="7C4BA8A2" w14:textId="77777777" w:rsidR="004E0E11" w:rsidRDefault="00774DDB">
      <w:pPr>
        <w:pStyle w:val="a3"/>
        <w:divId w:val="1591085017"/>
      </w:pPr>
      <w:r>
        <w:rPr>
          <w:rStyle w:val="a4"/>
        </w:rPr>
        <w:t>请求方式：</w:t>
      </w:r>
    </w:p>
    <w:p w14:paraId="7D913B58" w14:textId="77777777" w:rsidR="004E0E11" w:rsidRDefault="00774DDB">
      <w:pPr>
        <w:numPr>
          <w:ilvl w:val="0"/>
          <w:numId w:val="3"/>
        </w:numPr>
        <w:spacing w:before="100" w:beforeAutospacing="1" w:after="100" w:afterAutospacing="1"/>
        <w:divId w:val="1591085017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479E9FC5" w14:textId="77777777" w:rsidR="004E0E11" w:rsidRDefault="00774DDB">
      <w:pPr>
        <w:pStyle w:val="a3"/>
        <w:divId w:val="1591085017"/>
      </w:pPr>
      <w:r>
        <w:rPr>
          <w:rStyle w:val="a4"/>
        </w:rPr>
        <w:t>请求参数：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4DD48F5C" w14:textId="77777777">
        <w:trPr>
          <w:divId w:val="15910850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B642BB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ED316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8DA2F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B200C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FA6564D" w14:textId="77777777">
        <w:trPr>
          <w:divId w:val="15910850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8C97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A3F7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5CDA7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3656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</w:tbl>
    <w:p w14:paraId="7B498C74" w14:textId="77777777" w:rsidR="004E0E11" w:rsidRDefault="00774DDB">
      <w:pPr>
        <w:pStyle w:val="a3"/>
        <w:divId w:val="1591085017"/>
      </w:pPr>
      <w:r>
        <w:br/>
      </w:r>
      <w:r>
        <w:rPr>
          <w:rStyle w:val="a4"/>
        </w:rPr>
        <w:t>返回示例：</w:t>
      </w:r>
    </w:p>
    <w:p w14:paraId="4F9E3F17" w14:textId="77777777" w:rsidR="004E0E11" w:rsidRDefault="00774DDB" w:rsidP="00C762CB">
      <w:pPr>
        <w:divId w:val="1591085017"/>
      </w:pPr>
      <w:r>
        <w:t>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4D9F402" w14:textId="77777777">
        <w:trPr>
          <w:divId w:val="15910850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4E746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 </w:t>
            </w:r>
          </w:p>
          <w:p w14:paraId="37857AB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"status" : 0, </w:t>
            </w:r>
          </w:p>
          <w:p w14:paraId="16C2BF3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"message" : "</w:t>
            </w:r>
            <w:r>
              <w:rPr>
                <w:rStyle w:val="HTML"/>
              </w:rPr>
              <w:t>您已成功退出系统</w:t>
            </w:r>
            <w:r>
              <w:rPr>
                <w:rStyle w:val="HTML"/>
              </w:rPr>
              <w:t xml:space="preserve">", </w:t>
            </w:r>
          </w:p>
          <w:p w14:paraId="482F566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"value" : null</w:t>
            </w:r>
          </w:p>
          <w:p w14:paraId="5B13C0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} </w:t>
            </w:r>
          </w:p>
          <w:p w14:paraId="1FDC634B" w14:textId="77777777" w:rsidR="004E0E11" w:rsidRDefault="004E0E11">
            <w:pPr>
              <w:rPr>
                <w:rFonts w:eastAsia="Times New Roman"/>
              </w:rPr>
            </w:pPr>
          </w:p>
        </w:tc>
      </w:tr>
    </w:tbl>
    <w:p w14:paraId="1872E0AC" w14:textId="77777777" w:rsidR="004E0E11" w:rsidRDefault="00774DDB" w:rsidP="00C762CB">
      <w:pPr>
        <w:divId w:val="1591085017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86DCE9E" w14:textId="77777777">
        <w:trPr>
          <w:divId w:val="15910850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A21E83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 </w:t>
            </w:r>
          </w:p>
          <w:p w14:paraId="51D5AB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"status" : 1, </w:t>
            </w:r>
          </w:p>
          <w:p w14:paraId="0D1FE4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"message" : "</w:t>
            </w:r>
            <w:r>
              <w:rPr>
                <w:rStyle w:val="HTML"/>
              </w:rPr>
              <w:t>服务端异常</w:t>
            </w:r>
            <w:r>
              <w:rPr>
                <w:rStyle w:val="HTML"/>
              </w:rPr>
              <w:t xml:space="preserve">", </w:t>
            </w:r>
          </w:p>
          <w:p w14:paraId="1B8433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"value" : null</w:t>
            </w:r>
          </w:p>
          <w:p w14:paraId="39C912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} </w:t>
            </w:r>
          </w:p>
          <w:p w14:paraId="71DD0DF8" w14:textId="77777777" w:rsidR="004E0E11" w:rsidRDefault="004E0E11">
            <w:pPr>
              <w:rPr>
                <w:rFonts w:eastAsia="Times New Roman"/>
              </w:rPr>
            </w:pPr>
          </w:p>
        </w:tc>
      </w:tr>
    </w:tbl>
    <w:p w14:paraId="379C500D" w14:textId="77777777" w:rsidR="004E0E11" w:rsidRDefault="00774DDB">
      <w:pPr>
        <w:pStyle w:val="a3"/>
        <w:divId w:val="159108501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317"/>
        <w:gridCol w:w="5036"/>
      </w:tblGrid>
      <w:tr w:rsidR="004E0E11" w14:paraId="600BFE8F" w14:textId="77777777">
        <w:trPr>
          <w:divId w:val="15910850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2B7D59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89FE0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E2921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64629A6" w14:textId="77777777">
        <w:trPr>
          <w:divId w:val="15910850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18B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B7947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C6F23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：成功；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：失</w:t>
            </w:r>
            <w:r>
              <w:rPr>
                <w:rFonts w:ascii="SimSun" w:eastAsia="SimSun" w:hAnsi="SimSun" w:cs="SimSun"/>
              </w:rPr>
              <w:t>败</w:t>
            </w:r>
          </w:p>
        </w:tc>
      </w:tr>
    </w:tbl>
    <w:p w14:paraId="5CB8BC11" w14:textId="77777777" w:rsidR="004E0E11" w:rsidRDefault="00774DDB">
      <w:pPr>
        <w:pStyle w:val="a3"/>
        <w:divId w:val="1591085017"/>
      </w:pPr>
      <w:r>
        <w:rPr>
          <w:rStyle w:val="a4"/>
        </w:rPr>
        <w:lastRenderedPageBreak/>
        <w:t>备注</w:t>
      </w:r>
      <w:r>
        <w:t xml:space="preserve"> </w:t>
      </w:r>
    </w:p>
    <w:p w14:paraId="3613AE32" w14:textId="77777777" w:rsidR="004E0E11" w:rsidRDefault="00774DDB">
      <w:pPr>
        <w:numPr>
          <w:ilvl w:val="0"/>
          <w:numId w:val="4"/>
        </w:numPr>
        <w:spacing w:before="100" w:beforeAutospacing="1" w:after="100" w:afterAutospacing="1"/>
        <w:divId w:val="159108501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C0E7BB9" w14:textId="77777777" w:rsidR="004E0E11" w:rsidRDefault="00774DDB">
      <w:pPr>
        <w:pStyle w:val="2"/>
        <w:divId w:val="145441746"/>
        <w:rPr>
          <w:rFonts w:eastAsia="Times New Roman"/>
        </w:rPr>
      </w:pPr>
      <w:r>
        <w:rPr>
          <w:rFonts w:eastAsia="Times New Roman"/>
        </w:rPr>
        <w:t>1.2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42AD2D97" w14:textId="77777777" w:rsidR="004E0E11" w:rsidRDefault="00774DDB">
      <w:pPr>
        <w:pStyle w:val="a3"/>
        <w:divId w:val="1708791438"/>
      </w:pPr>
      <w:r>
        <w:rPr>
          <w:rStyle w:val="a4"/>
        </w:rPr>
        <w:t>简要描述：</w:t>
      </w:r>
      <w:r>
        <w:t xml:space="preserve"> </w:t>
      </w:r>
    </w:p>
    <w:p w14:paraId="08BADB57" w14:textId="77777777" w:rsidR="004E0E11" w:rsidRDefault="00774DDB">
      <w:pPr>
        <w:numPr>
          <w:ilvl w:val="0"/>
          <w:numId w:val="5"/>
        </w:numPr>
        <w:spacing w:before="100" w:beforeAutospacing="1" w:after="100" w:afterAutospacing="1"/>
        <w:divId w:val="1708791438"/>
        <w:rPr>
          <w:rFonts w:eastAsia="Times New Roman"/>
        </w:rPr>
      </w:pPr>
      <w:r>
        <w:rPr>
          <w:rFonts w:ascii="SimSun" w:eastAsia="SimSun" w:hAnsi="SimSun" w:cs="SimSun"/>
        </w:rPr>
        <w:t>单点登录</w:t>
      </w:r>
      <w:r>
        <w:rPr>
          <w:rFonts w:eastAsia="Times New Roman"/>
        </w:rPr>
        <w:t>----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录请</w:t>
      </w:r>
      <w:r>
        <w:rPr>
          <w:rFonts w:ascii="MS Mincho" w:eastAsia="MS Mincho" w:hAnsi="MS Mincho" w:cs="MS Mincho"/>
        </w:rPr>
        <w:t>求</w:t>
      </w:r>
    </w:p>
    <w:p w14:paraId="037D5826" w14:textId="77777777" w:rsidR="004E0E11" w:rsidRDefault="00774DDB">
      <w:pPr>
        <w:pStyle w:val="a3"/>
        <w:divId w:val="170879143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AAB5E7A" w14:textId="77777777" w:rsidR="004E0E11" w:rsidRDefault="00774DDB">
      <w:pPr>
        <w:numPr>
          <w:ilvl w:val="0"/>
          <w:numId w:val="6"/>
        </w:numPr>
        <w:spacing w:before="100" w:beforeAutospacing="1" w:after="100" w:afterAutospacing="1"/>
        <w:divId w:val="1708791438"/>
        <w:rPr>
          <w:rFonts w:eastAsia="Times New Roman"/>
        </w:rPr>
      </w:pPr>
      <w:r>
        <w:rPr>
          <w:rStyle w:val="HTML"/>
        </w:rPr>
        <w:t>http://host:port/api/login</w:t>
      </w:r>
    </w:p>
    <w:p w14:paraId="1B5462C3" w14:textId="77777777" w:rsidR="004E0E11" w:rsidRDefault="00774DDB">
      <w:pPr>
        <w:pStyle w:val="a3"/>
        <w:divId w:val="1708791438"/>
      </w:pPr>
      <w:r>
        <w:rPr>
          <w:rStyle w:val="a4"/>
        </w:rPr>
        <w:t>请求方式：</w:t>
      </w:r>
    </w:p>
    <w:p w14:paraId="0F5D90CF" w14:textId="77777777" w:rsidR="004E0E11" w:rsidRDefault="00774DDB">
      <w:pPr>
        <w:numPr>
          <w:ilvl w:val="0"/>
          <w:numId w:val="7"/>
        </w:numPr>
        <w:spacing w:before="100" w:beforeAutospacing="1" w:after="100" w:afterAutospacing="1"/>
        <w:divId w:val="170879143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138910FF" w14:textId="77777777" w:rsidR="004E0E11" w:rsidRDefault="00774DDB">
      <w:pPr>
        <w:pStyle w:val="a3"/>
        <w:divId w:val="1708791438"/>
      </w:pPr>
      <w:r>
        <w:rPr>
          <w:rStyle w:val="a4"/>
        </w:rPr>
        <w:t>请求示例：</w:t>
      </w:r>
      <w:r>
        <w:t xml:space="preserve">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A971A74" w14:textId="77777777">
        <w:trPr>
          <w:divId w:val="1708791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C5DB82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26EFF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"username": "zhangsan",</w:t>
            </w:r>
          </w:p>
          <w:p w14:paraId="774F557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"password": "123456"</w:t>
            </w:r>
          </w:p>
          <w:p w14:paraId="398F60E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4C8522DB" w14:textId="77777777" w:rsidR="004E0E11" w:rsidRDefault="004E0E11"/>
        </w:tc>
      </w:tr>
    </w:tbl>
    <w:p w14:paraId="01DEA764" w14:textId="77777777" w:rsidR="004E0E11" w:rsidRDefault="00774DDB">
      <w:pPr>
        <w:pStyle w:val="a3"/>
        <w:divId w:val="1708791438"/>
      </w:pPr>
      <w:r>
        <w:rPr>
          <w:rStyle w:val="a4"/>
        </w:rPr>
        <w:t>返回示例：</w:t>
      </w:r>
    </w:p>
    <w:p w14:paraId="55C8533C" w14:textId="77777777" w:rsidR="004E0E11" w:rsidRDefault="00774DDB" w:rsidP="00C762CB">
      <w:pPr>
        <w:divId w:val="1708791438"/>
      </w:pPr>
      <w:r>
        <w:t>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E4120AD" w14:textId="77777777">
        <w:trPr>
          <w:divId w:val="1708791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12E0F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F183E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028C5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登录成功</w:t>
            </w:r>
            <w:r>
              <w:rPr>
                <w:rStyle w:val="HTML"/>
              </w:rPr>
              <w:t>",</w:t>
            </w:r>
          </w:p>
          <w:p w14:paraId="772B628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66EE2A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"5adecc2bf11d3a453e79c7f3",</w:t>
            </w:r>
          </w:p>
          <w:p w14:paraId="76F9066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"loginName":"zhangsan",</w:t>
            </w:r>
          </w:p>
          <w:p w14:paraId="4A77043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"username": null,</w:t>
            </w:r>
          </w:p>
          <w:p w14:paraId="52EA97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"token": "5aec630876058c29781a8013"</w:t>
            </w:r>
          </w:p>
          <w:p w14:paraId="0CB5FB8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C7F38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7ACDA2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D3AA7B8" w14:textId="77777777" w:rsidR="004E0E11" w:rsidRDefault="004E0E11"/>
        </w:tc>
      </w:tr>
    </w:tbl>
    <w:p w14:paraId="738F56B9" w14:textId="77777777" w:rsidR="004E0E11" w:rsidRDefault="00774DDB" w:rsidP="00C762CB">
      <w:pPr>
        <w:divId w:val="170879143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1BF4C20" w14:textId="77777777">
        <w:trPr>
          <w:divId w:val="1708791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CFEFB2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 </w:t>
            </w:r>
          </w:p>
          <w:p w14:paraId="3CF602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"status" : 1, </w:t>
            </w:r>
          </w:p>
          <w:p w14:paraId="44C7E1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"message" : "</w:t>
            </w:r>
            <w:r>
              <w:rPr>
                <w:rStyle w:val="HTML"/>
              </w:rPr>
              <w:t>用户名不存在</w:t>
            </w:r>
            <w:r>
              <w:rPr>
                <w:rStyle w:val="HTML"/>
              </w:rPr>
              <w:t>", //</w:t>
            </w:r>
            <w:r>
              <w:rPr>
                <w:rStyle w:val="HTML"/>
              </w:rPr>
              <w:t>或者显示</w:t>
            </w:r>
            <w:r>
              <w:rPr>
                <w:rStyle w:val="HTML"/>
              </w:rPr>
              <w:t>"</w:t>
            </w:r>
            <w:r>
              <w:rPr>
                <w:rStyle w:val="HTML"/>
              </w:rPr>
              <w:t>用户名或密码错误</w:t>
            </w:r>
            <w:r>
              <w:rPr>
                <w:rStyle w:val="HTML"/>
              </w:rPr>
              <w:t>"</w:t>
            </w:r>
          </w:p>
          <w:p w14:paraId="432B2CA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"value" : null</w:t>
            </w:r>
          </w:p>
          <w:p w14:paraId="6A5DEB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} </w:t>
            </w:r>
          </w:p>
          <w:p w14:paraId="301005E7" w14:textId="77777777" w:rsidR="004E0E11" w:rsidRDefault="004E0E11">
            <w:pPr>
              <w:rPr>
                <w:rFonts w:eastAsia="Times New Roman"/>
              </w:rPr>
            </w:pPr>
          </w:p>
        </w:tc>
      </w:tr>
    </w:tbl>
    <w:p w14:paraId="52D86654" w14:textId="77777777" w:rsidR="004E0E11" w:rsidRDefault="00774DDB">
      <w:pPr>
        <w:pStyle w:val="a3"/>
        <w:divId w:val="170879143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477"/>
        <w:gridCol w:w="4667"/>
      </w:tblGrid>
      <w:tr w:rsidR="004E0E11" w14:paraId="1802DB9A" w14:textId="77777777">
        <w:trPr>
          <w:divId w:val="17087914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2DA845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14306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591089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840A9B8" w14:textId="77777777">
        <w:trPr>
          <w:divId w:val="1708791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AF61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CABC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965B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：成功；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：失</w:t>
            </w:r>
            <w:r>
              <w:rPr>
                <w:rFonts w:ascii="SimSun" w:eastAsia="SimSun" w:hAnsi="SimSun" w:cs="SimSun"/>
              </w:rPr>
              <w:t>败</w:t>
            </w:r>
          </w:p>
        </w:tc>
      </w:tr>
      <w:tr w:rsidR="004E0E11" w14:paraId="2B1350A1" w14:textId="77777777">
        <w:trPr>
          <w:divId w:val="1708791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BBD3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ACF52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454FC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部</w:t>
            </w:r>
            <w:r>
              <w:rPr>
                <w:rFonts w:ascii="SimSun" w:eastAsia="SimSun" w:hAnsi="SimSun" w:cs="SimSun"/>
              </w:rPr>
              <w:t>门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46D21DBB" w14:textId="77777777">
        <w:trPr>
          <w:divId w:val="1708791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08EC3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5A7E2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A764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SimSun" w:eastAsia="SimSun" w:hAnsi="SimSun" w:cs="SimSun"/>
              </w:rPr>
              <w:t>员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1</w:t>
            </w:r>
            <w:r>
              <w:rPr>
                <w:rFonts w:ascii="MS Mincho" w:eastAsia="MS Mincho" w:hAnsi="MS Mincho" w:cs="MS Mincho"/>
              </w:rPr>
              <w:t>：管理</w:t>
            </w:r>
            <w:r>
              <w:rPr>
                <w:rFonts w:ascii="SimSun" w:eastAsia="SimSun" w:hAnsi="SimSun" w:cs="SimSun"/>
              </w:rPr>
              <w:t>员</w:t>
            </w:r>
            <w:r>
              <w:rPr>
                <w:rFonts w:ascii="MS Mincho" w:eastAsia="MS Mincho" w:hAnsi="MS Mincho" w:cs="MS Mincho"/>
              </w:rPr>
              <w:t>；</w:t>
            </w:r>
            <w:r>
              <w:rPr>
                <w:rFonts w:eastAsia="Times New Roman"/>
              </w:rPr>
              <w:br/>
              <w:t>0</w:t>
            </w:r>
            <w:r>
              <w:rPr>
                <w:rFonts w:ascii="MS Mincho" w:eastAsia="MS Mincho" w:hAnsi="MS Mincho" w:cs="MS Mincho"/>
              </w:rPr>
              <w:t>：普通用</w:t>
            </w:r>
            <w:r>
              <w:rPr>
                <w:rFonts w:ascii="SimSun" w:eastAsia="SimSun" w:hAnsi="SimSun" w:cs="SimSun"/>
              </w:rPr>
              <w:t>户</w:t>
            </w:r>
          </w:p>
        </w:tc>
      </w:tr>
    </w:tbl>
    <w:p w14:paraId="05CB56F2" w14:textId="77777777" w:rsidR="004E0E11" w:rsidRDefault="00774DDB">
      <w:pPr>
        <w:pStyle w:val="a3"/>
        <w:divId w:val="1708791438"/>
      </w:pPr>
      <w:r>
        <w:rPr>
          <w:rStyle w:val="a4"/>
        </w:rPr>
        <w:t>备注</w:t>
      </w:r>
      <w:r>
        <w:t xml:space="preserve"> </w:t>
      </w:r>
    </w:p>
    <w:p w14:paraId="64D32461" w14:textId="77777777" w:rsidR="004E0E11" w:rsidRDefault="00774DDB">
      <w:pPr>
        <w:numPr>
          <w:ilvl w:val="0"/>
          <w:numId w:val="8"/>
        </w:numPr>
        <w:spacing w:before="100" w:beforeAutospacing="1" w:after="100" w:afterAutospacing="1"/>
        <w:divId w:val="170879143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3278C5C" w14:textId="77777777" w:rsidR="004E0E11" w:rsidRDefault="00774DDB">
      <w:pPr>
        <w:pStyle w:val="2"/>
        <w:divId w:val="145441746"/>
        <w:rPr>
          <w:rFonts w:eastAsia="Times New Roman"/>
        </w:rPr>
      </w:pPr>
      <w:r>
        <w:rPr>
          <w:rFonts w:eastAsia="Times New Roman"/>
        </w:rPr>
        <w:t>1.3</w:t>
      </w:r>
      <w:r>
        <w:rPr>
          <w:rFonts w:ascii="MS Mincho" w:eastAsia="MS Mincho" w:hAnsi="MS Mincho" w:cs="MS Mincho"/>
        </w:rPr>
        <w:t>、下</w:t>
      </w:r>
      <w:r>
        <w:rPr>
          <w:rFonts w:ascii="SimSun" w:eastAsia="SimSun" w:hAnsi="SimSun" w:cs="SimSun"/>
        </w:rPr>
        <w:t>载读</w:t>
      </w:r>
      <w:r>
        <w:rPr>
          <w:rFonts w:ascii="MS Mincho" w:eastAsia="MS Mincho" w:hAnsi="MS Mincho" w:cs="MS Mincho"/>
        </w:rPr>
        <w:t>数数据</w:t>
      </w:r>
    </w:p>
    <w:p w14:paraId="6F406735" w14:textId="77777777" w:rsidR="004E0E11" w:rsidRDefault="00774DDB">
      <w:pPr>
        <w:pStyle w:val="a3"/>
        <w:divId w:val="1668291567"/>
      </w:pPr>
      <w:r>
        <w:rPr>
          <w:rStyle w:val="a4"/>
        </w:rPr>
        <w:t>简要描述：</w:t>
      </w:r>
      <w:r>
        <w:t xml:space="preserve"> </w:t>
      </w:r>
    </w:p>
    <w:p w14:paraId="14C44887" w14:textId="77777777" w:rsidR="004E0E11" w:rsidRDefault="00774DDB">
      <w:pPr>
        <w:numPr>
          <w:ilvl w:val="0"/>
          <w:numId w:val="9"/>
        </w:numPr>
        <w:spacing w:before="100" w:beforeAutospacing="1" w:after="100" w:afterAutospacing="1"/>
        <w:divId w:val="1668291567"/>
        <w:rPr>
          <w:rFonts w:eastAsia="Times New Roman"/>
        </w:rPr>
      </w:pP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载读</w:t>
      </w:r>
      <w:r>
        <w:rPr>
          <w:rFonts w:ascii="MS Mincho" w:eastAsia="MS Mincho" w:hAnsi="MS Mincho" w:cs="MS Mincho"/>
        </w:rPr>
        <w:t>数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</w:t>
      </w:r>
      <w:r>
        <w:rPr>
          <w:rFonts w:eastAsia="Times New Roman"/>
        </w:rPr>
        <w:t xml:space="preserve"> </w:t>
      </w:r>
    </w:p>
    <w:p w14:paraId="491F28A7" w14:textId="77777777" w:rsidR="004E0E11" w:rsidRDefault="00774DDB">
      <w:pPr>
        <w:pStyle w:val="a3"/>
        <w:divId w:val="166829156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B675EB1" w14:textId="77777777" w:rsidR="004E0E11" w:rsidRDefault="00774DDB">
      <w:pPr>
        <w:numPr>
          <w:ilvl w:val="0"/>
          <w:numId w:val="10"/>
        </w:numPr>
        <w:spacing w:before="100" w:beforeAutospacing="1" w:after="100" w:afterAutospacing="1"/>
        <w:divId w:val="1668291567"/>
        <w:rPr>
          <w:rFonts w:eastAsia="Times New Roman"/>
        </w:rPr>
      </w:pPr>
      <w:r>
        <w:rPr>
          <w:rStyle w:val="HTML"/>
        </w:rPr>
        <w:t>http://host:port/ch_myiot_new/downloadImage.action</w:t>
      </w:r>
    </w:p>
    <w:p w14:paraId="57A885D7" w14:textId="77777777" w:rsidR="004E0E11" w:rsidRDefault="00774DDB">
      <w:pPr>
        <w:pStyle w:val="a3"/>
        <w:divId w:val="1668291567"/>
      </w:pPr>
      <w:r>
        <w:rPr>
          <w:rStyle w:val="a4"/>
        </w:rPr>
        <w:t>请求方式：</w:t>
      </w:r>
    </w:p>
    <w:p w14:paraId="77236544" w14:textId="77777777" w:rsidR="004E0E11" w:rsidRDefault="00774DDB">
      <w:pPr>
        <w:numPr>
          <w:ilvl w:val="0"/>
          <w:numId w:val="11"/>
        </w:numPr>
        <w:spacing w:before="100" w:beforeAutospacing="1" w:after="100" w:afterAutospacing="1"/>
        <w:divId w:val="1668291567"/>
        <w:rPr>
          <w:rFonts w:eastAsia="Times New Roman"/>
        </w:rPr>
      </w:pPr>
      <w:r>
        <w:rPr>
          <w:rFonts w:eastAsia="Times New Roman"/>
        </w:rPr>
        <w:t>GET</w:t>
      </w:r>
    </w:p>
    <w:p w14:paraId="23F0CB94" w14:textId="77777777" w:rsidR="004E0E11" w:rsidRDefault="00774DDB">
      <w:pPr>
        <w:pStyle w:val="a3"/>
        <w:divId w:val="1668291567"/>
      </w:pPr>
      <w:r>
        <w:rPr>
          <w:rStyle w:val="a4"/>
        </w:rPr>
        <w:t>--</w:t>
      </w:r>
      <w:r>
        <w:rPr>
          <w:rStyle w:val="a4"/>
        </w:rPr>
        <w:t>返回</w:t>
      </w:r>
      <w:r>
        <w:rPr>
          <w:rStyle w:val="a4"/>
        </w:rPr>
        <w:t>--</w:t>
      </w:r>
    </w:p>
    <w:p w14:paraId="67BEB991" w14:textId="77777777" w:rsidR="004E0E11" w:rsidRDefault="00774DDB" w:rsidP="00C762CB">
      <w:pPr>
        <w:divId w:val="1668291567"/>
      </w:pPr>
      <w:r>
        <w:t>error: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93EC281" w14:textId="77777777">
        <w:trPr>
          <w:divId w:val="1668291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AE1D07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 </w:t>
            </w:r>
          </w:p>
          <w:p w14:paraId="6407F2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"message" : "No find about data", </w:t>
            </w:r>
          </w:p>
          <w:p w14:paraId="1FF2B15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"code" : 200</w:t>
            </w:r>
          </w:p>
          <w:p w14:paraId="3C8A6E0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} </w:t>
            </w:r>
          </w:p>
          <w:p w14:paraId="25AC2CC8" w14:textId="77777777" w:rsidR="004E0E11" w:rsidRDefault="004E0E11">
            <w:pPr>
              <w:rPr>
                <w:rFonts w:eastAsia="Times New Roman"/>
              </w:rPr>
            </w:pPr>
          </w:p>
        </w:tc>
      </w:tr>
    </w:tbl>
    <w:p w14:paraId="57B8C480" w14:textId="77777777" w:rsidR="004E0E11" w:rsidRDefault="00774DDB" w:rsidP="00C762CB">
      <w:pPr>
        <w:divId w:val="1668291567"/>
      </w:pPr>
      <w:bookmarkStart w:id="0" w:name="_GoBack"/>
      <w:bookmarkEnd w:id="0"/>
      <w:r>
        <w:t>success</w:t>
      </w:r>
    </w:p>
    <w:p w14:paraId="66574315" w14:textId="77777777" w:rsidR="004E0E11" w:rsidRDefault="00774DDB">
      <w:pPr>
        <w:pStyle w:val="a3"/>
        <w:divId w:val="1668291567"/>
      </w:pPr>
      <w:r>
        <w:t>FILE IMAGE</w:t>
      </w:r>
    </w:p>
    <w:p w14:paraId="3CB55BA3" w14:textId="77777777" w:rsidR="004E0E11" w:rsidRDefault="00774DDB">
      <w:pPr>
        <w:pStyle w:val="a3"/>
        <w:divId w:val="1668291567"/>
      </w:pPr>
      <w:r>
        <w:rPr>
          <w:rStyle w:val="a4"/>
        </w:rPr>
        <w:t>备注</w:t>
      </w:r>
      <w:r>
        <w:t xml:space="preserve"> </w:t>
      </w:r>
    </w:p>
    <w:p w14:paraId="14896258" w14:textId="77777777" w:rsidR="004E0E11" w:rsidRDefault="00774DDB">
      <w:pPr>
        <w:numPr>
          <w:ilvl w:val="0"/>
          <w:numId w:val="12"/>
        </w:numPr>
        <w:spacing w:before="100" w:beforeAutospacing="1" w:after="100" w:afterAutospacing="1"/>
        <w:divId w:val="1668291567"/>
        <w:rPr>
          <w:rFonts w:eastAsia="Times New Roman"/>
        </w:rPr>
      </w:pPr>
      <w:r>
        <w:rPr>
          <w:rFonts w:ascii="MS Mincho" w:eastAsia="MS Mincho" w:hAnsi="MS Mincho" w:cs="MS Mincho"/>
        </w:rPr>
        <w:t>以先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先出的原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返回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片数据，如果没有数据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返回</w:t>
      </w:r>
      <w:r>
        <w:rPr>
          <w:rFonts w:eastAsia="Times New Roman"/>
        </w:rPr>
        <w:t xml:space="preserve"> json</w:t>
      </w:r>
      <w:r>
        <w:rPr>
          <w:rFonts w:ascii="MS Mincho" w:eastAsia="MS Mincho" w:hAnsi="MS Mincho" w:cs="MS Mincho"/>
        </w:rPr>
        <w:t>格式数据</w:t>
      </w:r>
    </w:p>
    <w:p w14:paraId="758E938C" w14:textId="77777777" w:rsidR="004E0E11" w:rsidRDefault="00774DDB">
      <w:pPr>
        <w:numPr>
          <w:ilvl w:val="0"/>
          <w:numId w:val="12"/>
        </w:numPr>
        <w:spacing w:before="100" w:beforeAutospacing="1" w:after="100" w:afterAutospacing="1"/>
        <w:divId w:val="1668291567"/>
        <w:rPr>
          <w:rFonts w:eastAsia="Times New Roman"/>
        </w:rPr>
      </w:pPr>
      <w:r>
        <w:rPr>
          <w:rFonts w:ascii="SimSun" w:eastAsia="SimSun" w:hAnsi="SimSun" w:cs="SimSun"/>
        </w:rPr>
        <w:t>图片名称为设备的</w:t>
      </w:r>
      <w:r>
        <w:rPr>
          <w:rFonts w:eastAsia="Times New Roman"/>
        </w:rPr>
        <w:t>imei</w:t>
      </w:r>
      <w:r>
        <w:rPr>
          <w:rFonts w:ascii="MS Mincho" w:eastAsia="MS Mincho" w:hAnsi="MS Mincho" w:cs="MS Mincho"/>
        </w:rPr>
        <w:t>，回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接口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需要使用</w:t>
      </w:r>
    </w:p>
    <w:p w14:paraId="79BF49EE" w14:textId="77777777" w:rsidR="004E0E11" w:rsidRDefault="00774DDB">
      <w:pPr>
        <w:pStyle w:val="2"/>
        <w:divId w:val="145441746"/>
        <w:rPr>
          <w:rFonts w:eastAsia="Times New Roman"/>
        </w:rPr>
      </w:pPr>
      <w:r>
        <w:rPr>
          <w:rFonts w:eastAsia="Times New Roman"/>
        </w:rPr>
        <w:t>1.4</w:t>
      </w:r>
      <w:r>
        <w:rPr>
          <w:rFonts w:ascii="MS Mincho" w:eastAsia="MS Mincho" w:hAnsi="MS Mincho" w:cs="MS Mincho"/>
        </w:rPr>
        <w:t>、提交解析后的</w:t>
      </w:r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/>
        </w:rPr>
        <w:t>数数据</w:t>
      </w:r>
    </w:p>
    <w:p w14:paraId="3A843B34" w14:textId="77777777" w:rsidR="004E0E11" w:rsidRDefault="00774DDB">
      <w:pPr>
        <w:pStyle w:val="a3"/>
        <w:divId w:val="1165046405"/>
      </w:pPr>
      <w:r>
        <w:rPr>
          <w:rStyle w:val="a4"/>
        </w:rPr>
        <w:t>简要描述：</w:t>
      </w:r>
      <w:r>
        <w:t xml:space="preserve"> </w:t>
      </w:r>
    </w:p>
    <w:p w14:paraId="7DE00A96" w14:textId="77777777" w:rsidR="004E0E11" w:rsidRDefault="00774DDB">
      <w:pPr>
        <w:numPr>
          <w:ilvl w:val="0"/>
          <w:numId w:val="13"/>
        </w:numPr>
        <w:spacing w:before="100" w:beforeAutospacing="1" w:after="100" w:afterAutospacing="1"/>
        <w:divId w:val="1165046405"/>
        <w:rPr>
          <w:rFonts w:eastAsia="Times New Roman"/>
        </w:rPr>
      </w:pPr>
      <w:r>
        <w:rPr>
          <w:rFonts w:ascii="MS Mincho" w:eastAsia="MS Mincho" w:hAnsi="MS Mincho" w:cs="MS Mincho"/>
        </w:rPr>
        <w:t>提交解析后的数据</w:t>
      </w:r>
    </w:p>
    <w:p w14:paraId="17030E63" w14:textId="77777777" w:rsidR="004E0E11" w:rsidRDefault="00774DDB">
      <w:pPr>
        <w:pStyle w:val="a3"/>
        <w:divId w:val="116504640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B4BA309" w14:textId="77777777" w:rsidR="004E0E11" w:rsidRDefault="00774DDB">
      <w:pPr>
        <w:numPr>
          <w:ilvl w:val="0"/>
          <w:numId w:val="14"/>
        </w:numPr>
        <w:spacing w:before="100" w:beforeAutospacing="1" w:after="100" w:afterAutospacing="1"/>
        <w:divId w:val="1165046405"/>
        <w:rPr>
          <w:rFonts w:eastAsia="Times New Roman"/>
        </w:rPr>
      </w:pPr>
      <w:r>
        <w:rPr>
          <w:rStyle w:val="HTML"/>
        </w:rPr>
        <w:t>http://host:port/ch_myiot_new/callback4Image.action</w:t>
      </w:r>
    </w:p>
    <w:p w14:paraId="4FBA7D84" w14:textId="77777777" w:rsidR="004E0E11" w:rsidRDefault="00774DDB">
      <w:pPr>
        <w:pStyle w:val="a3"/>
        <w:divId w:val="1165046405"/>
      </w:pPr>
      <w:r>
        <w:rPr>
          <w:rStyle w:val="a4"/>
        </w:rPr>
        <w:t>请求方式：</w:t>
      </w:r>
    </w:p>
    <w:p w14:paraId="406E0480" w14:textId="77777777" w:rsidR="004E0E11" w:rsidRDefault="00774DDB">
      <w:pPr>
        <w:numPr>
          <w:ilvl w:val="0"/>
          <w:numId w:val="15"/>
        </w:numPr>
        <w:spacing w:before="100" w:beforeAutospacing="1" w:after="100" w:afterAutospacing="1"/>
        <w:divId w:val="1165046405"/>
        <w:rPr>
          <w:rFonts w:eastAsia="Times New Roman"/>
        </w:rPr>
      </w:pPr>
      <w:r>
        <w:rPr>
          <w:rFonts w:eastAsia="Times New Roman"/>
        </w:rPr>
        <w:t>POST</w:t>
      </w:r>
    </w:p>
    <w:p w14:paraId="57AF6A48" w14:textId="77777777" w:rsidR="004E0E11" w:rsidRDefault="00774DDB">
      <w:pPr>
        <w:pStyle w:val="a3"/>
        <w:divId w:val="116504640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583"/>
        <w:gridCol w:w="782"/>
        <w:gridCol w:w="6068"/>
      </w:tblGrid>
      <w:tr w:rsidR="004E0E11" w14:paraId="5BFEF918" w14:textId="77777777">
        <w:trPr>
          <w:divId w:val="11650464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F8D267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508B88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A9C206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9512C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A95EC6A" w14:textId="77777777">
        <w:trPr>
          <w:divId w:val="1165046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A6F7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754E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6273C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FF84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文件名称，下</w:t>
            </w:r>
            <w:r>
              <w:rPr>
                <w:rFonts w:ascii="SimSun" w:eastAsia="SimSun" w:hAnsi="SimSun" w:cs="SimSun"/>
              </w:rPr>
              <w:t>载时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片名称，格式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>xxxxx.xx,</w:t>
            </w:r>
          </w:p>
        </w:tc>
      </w:tr>
      <w:tr w:rsidR="004E0E11" w14:paraId="6B3C3B3C" w14:textId="77777777">
        <w:trPr>
          <w:divId w:val="1165046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9B465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E7764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B0DA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C226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解析后的数据</w:t>
            </w:r>
          </w:p>
        </w:tc>
      </w:tr>
      <w:tr w:rsidR="004E0E11" w14:paraId="04664B75" w14:textId="77777777">
        <w:trPr>
          <w:divId w:val="1165046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B968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F671F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7FD7D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89469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>0</w:t>
            </w:r>
            <w:r>
              <w:rPr>
                <w:rFonts w:ascii="SimSun" w:eastAsia="SimSun" w:hAnsi="SimSun" w:cs="SimSun"/>
              </w:rPr>
              <w:t>为正常</w:t>
            </w:r>
          </w:p>
        </w:tc>
      </w:tr>
    </w:tbl>
    <w:p w14:paraId="63696759" w14:textId="77777777" w:rsidR="004E0E11" w:rsidRDefault="00774DDB">
      <w:pPr>
        <w:pStyle w:val="a3"/>
        <w:divId w:val="1165046405"/>
      </w:pPr>
      <w:r>
        <w:rPr>
          <w:rStyle w:val="a4"/>
        </w:rPr>
        <w:t>-</w:t>
      </w:r>
      <w:r>
        <w:rPr>
          <w:rStyle w:val="a4"/>
        </w:rPr>
        <w:t>请求示例</w:t>
      </w:r>
      <w:r>
        <w:rPr>
          <w:rStyle w:val="a4"/>
        </w:rPr>
        <w:t>-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55AFC0C" w14:textId="77777777">
        <w:trPr>
          <w:divId w:val="1165046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DAEA2B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[</w:t>
            </w:r>
          </w:p>
          <w:p w14:paraId="0FA60B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7017A5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"name":"112323330099.jpg",</w:t>
            </w:r>
          </w:p>
          <w:p w14:paraId="563047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"value":88.88,</w:t>
            </w:r>
          </w:p>
          <w:p w14:paraId="1544A9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"state":0</w:t>
            </w:r>
          </w:p>
          <w:p w14:paraId="063932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B46290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]</w:t>
            </w:r>
          </w:p>
          <w:p w14:paraId="2DA10574" w14:textId="77777777" w:rsidR="004E0E11" w:rsidRDefault="004E0E11"/>
        </w:tc>
      </w:tr>
    </w:tbl>
    <w:p w14:paraId="5E842815" w14:textId="77777777" w:rsidR="004E0E11" w:rsidRDefault="00774DDB">
      <w:pPr>
        <w:pStyle w:val="a3"/>
        <w:divId w:val="1165046405"/>
      </w:pPr>
      <w:r>
        <w:rPr>
          <w:rStyle w:val="a4"/>
        </w:rPr>
        <w:t>-</w:t>
      </w:r>
      <w:r>
        <w:rPr>
          <w:rStyle w:val="a4"/>
        </w:rPr>
        <w:t>返回</w:t>
      </w:r>
      <w:r>
        <w:rPr>
          <w:rStyle w:val="a4"/>
        </w:rPr>
        <w:t>-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E5C5424" w14:textId="77777777">
        <w:trPr>
          <w:divId w:val="1165046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F0291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09AC6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14:paraId="7CC4C33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</w:t>
            </w:r>
          </w:p>
          <w:p w14:paraId="23823C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565B79CB" w14:textId="77777777" w:rsidR="004E0E11" w:rsidRDefault="004E0E11"/>
        </w:tc>
      </w:tr>
    </w:tbl>
    <w:p w14:paraId="07149211" w14:textId="77777777" w:rsidR="004E0E11" w:rsidRDefault="00774DDB">
      <w:pPr>
        <w:pStyle w:val="a3"/>
        <w:divId w:val="1165046405"/>
      </w:pPr>
      <w:r>
        <w:rPr>
          <w:rStyle w:val="a4"/>
        </w:rPr>
        <w:t>备注</w:t>
      </w:r>
      <w:r>
        <w:t xml:space="preserve"> </w:t>
      </w:r>
    </w:p>
    <w:p w14:paraId="3B34575D" w14:textId="77777777" w:rsidR="004E0E11" w:rsidRDefault="00774DDB">
      <w:pPr>
        <w:numPr>
          <w:ilvl w:val="0"/>
          <w:numId w:val="16"/>
        </w:numPr>
        <w:spacing w:before="100" w:beforeAutospacing="1" w:after="100" w:afterAutospacing="1"/>
        <w:divId w:val="1165046405"/>
        <w:rPr>
          <w:rFonts w:eastAsia="Times New Roman"/>
        </w:rPr>
      </w:pPr>
      <w:r>
        <w:rPr>
          <w:rFonts w:ascii="MS Mincho" w:eastAsia="MS Mincho" w:hAnsi="MS Mincho" w:cs="MS Mincho"/>
        </w:rPr>
        <w:t>以先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先出的原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返回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片数据，如果没有数据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返回</w:t>
      </w:r>
      <w:r>
        <w:rPr>
          <w:rFonts w:eastAsia="Times New Roman"/>
        </w:rPr>
        <w:t xml:space="preserve"> json</w:t>
      </w:r>
      <w:r>
        <w:rPr>
          <w:rFonts w:ascii="MS Mincho" w:eastAsia="MS Mincho" w:hAnsi="MS Mincho" w:cs="MS Mincho"/>
        </w:rPr>
        <w:t>格式数据</w:t>
      </w:r>
    </w:p>
    <w:p w14:paraId="620865AC" w14:textId="77777777" w:rsidR="004E0E11" w:rsidRDefault="00774DDB">
      <w:pPr>
        <w:pStyle w:val="2"/>
        <w:divId w:val="145441746"/>
        <w:rPr>
          <w:rFonts w:eastAsia="Times New Roman"/>
        </w:rPr>
      </w:pPr>
      <w:r>
        <w:rPr>
          <w:rFonts w:eastAsia="Times New Roman"/>
        </w:rPr>
        <w:t>1.5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商信息</w:t>
      </w:r>
    </w:p>
    <w:p w14:paraId="77315DFC" w14:textId="77777777" w:rsidR="004E0E11" w:rsidRDefault="00774DDB">
      <w:pPr>
        <w:pStyle w:val="a3"/>
        <w:divId w:val="1809594073"/>
      </w:pPr>
      <w:r>
        <w:rPr>
          <w:rStyle w:val="a4"/>
        </w:rPr>
        <w:t>简要描述：</w:t>
      </w:r>
      <w:r>
        <w:t xml:space="preserve"> </w:t>
      </w:r>
    </w:p>
    <w:p w14:paraId="3BEF78F8" w14:textId="77777777" w:rsidR="004E0E11" w:rsidRDefault="00774DDB">
      <w:pPr>
        <w:pStyle w:val="a3"/>
        <w:divId w:val="180959407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D0095A3" w14:textId="77777777" w:rsidR="004E0E11" w:rsidRDefault="00774DDB">
      <w:pPr>
        <w:numPr>
          <w:ilvl w:val="0"/>
          <w:numId w:val="17"/>
        </w:numPr>
        <w:spacing w:before="100" w:beforeAutospacing="1" w:after="100" w:afterAutospacing="1"/>
        <w:divId w:val="1809594073"/>
        <w:rPr>
          <w:rFonts w:eastAsia="Times New Roman"/>
        </w:rPr>
      </w:pPr>
      <w:r>
        <w:rPr>
          <w:rStyle w:val="HTML"/>
        </w:rPr>
        <w:t>http://localhost/api/businesshall</w:t>
      </w:r>
    </w:p>
    <w:p w14:paraId="4A797C5C" w14:textId="77777777" w:rsidR="004E0E11" w:rsidRDefault="00774DDB">
      <w:pPr>
        <w:pStyle w:val="a3"/>
        <w:divId w:val="1809594073"/>
      </w:pPr>
      <w:r>
        <w:rPr>
          <w:rStyle w:val="a4"/>
        </w:rPr>
        <w:t>请求方式：</w:t>
      </w:r>
    </w:p>
    <w:p w14:paraId="31A4AFDD" w14:textId="77777777" w:rsidR="004E0E11" w:rsidRDefault="00774DDB">
      <w:pPr>
        <w:numPr>
          <w:ilvl w:val="0"/>
          <w:numId w:val="18"/>
        </w:numPr>
        <w:spacing w:before="100" w:beforeAutospacing="1" w:after="100" w:afterAutospacing="1"/>
        <w:divId w:val="1809594073"/>
        <w:rPr>
          <w:rFonts w:eastAsia="Times New Roman"/>
        </w:rPr>
      </w:pPr>
      <w:r>
        <w:rPr>
          <w:rFonts w:eastAsia="Times New Roman"/>
        </w:rPr>
        <w:t>GET</w:t>
      </w:r>
    </w:p>
    <w:p w14:paraId="15FB6DFB" w14:textId="77777777" w:rsidR="004E0E11" w:rsidRDefault="00774DDB">
      <w:pPr>
        <w:pStyle w:val="a3"/>
        <w:divId w:val="180959407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771"/>
        <w:gridCol w:w="2143"/>
        <w:gridCol w:w="1771"/>
      </w:tblGrid>
      <w:tr w:rsidR="004E0E11" w14:paraId="1DC3972D" w14:textId="77777777">
        <w:trPr>
          <w:divId w:val="180959407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9B6EE9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9EC818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132145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943814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EEB6B47" w14:textId="77777777">
        <w:trPr>
          <w:divId w:val="18095940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8B62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3C87B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2FB4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31C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－</w:t>
            </w:r>
          </w:p>
        </w:tc>
      </w:tr>
    </w:tbl>
    <w:p w14:paraId="787F4F11" w14:textId="77777777" w:rsidR="004E0E11" w:rsidRDefault="00774DDB">
      <w:pPr>
        <w:pStyle w:val="a3"/>
        <w:divId w:val="1809594073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CD55837" w14:textId="77777777">
        <w:trPr>
          <w:divId w:val="18095940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7093B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84D03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D9CC5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126241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E66B11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"id": "bc4c115d8cce4a7bb50b9a57f93b0519",</w:t>
            </w:r>
          </w:p>
          <w:p w14:paraId="24A5AF7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0349C4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"phone": "0816-2453314",</w:t>
            </w:r>
          </w:p>
          <w:p w14:paraId="4004FD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1A6CDAA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D0D1DF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B43A31C" w14:textId="77777777" w:rsidR="004E0E11" w:rsidRDefault="004E0E11"/>
        </w:tc>
      </w:tr>
    </w:tbl>
    <w:p w14:paraId="2FA6172A" w14:textId="77777777" w:rsidR="004E0E11" w:rsidRDefault="00774DDB">
      <w:pPr>
        <w:pStyle w:val="a3"/>
        <w:divId w:val="180959407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2725"/>
        <w:gridCol w:w="2252"/>
      </w:tblGrid>
      <w:tr w:rsidR="004E0E11" w14:paraId="74172974" w14:textId="77777777">
        <w:trPr>
          <w:divId w:val="180959407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D3704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878C0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6144E9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E346234" w14:textId="77777777">
        <w:trPr>
          <w:divId w:val="18095940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9E2EF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7D96D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0FDA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313327ED" w14:textId="77777777">
        <w:trPr>
          <w:divId w:val="18095940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A82B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875F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6C13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787E60F7" w14:textId="77777777">
        <w:trPr>
          <w:divId w:val="18095940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8F80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3A9F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0EAF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5AEDCB16" w14:textId="77777777">
        <w:trPr>
          <w:divId w:val="18095940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5AEB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FDEC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7815E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6F94E85A" w14:textId="77777777" w:rsidR="004E0E11" w:rsidRDefault="00774DDB">
      <w:pPr>
        <w:pStyle w:val="a3"/>
        <w:divId w:val="1809594073"/>
      </w:pPr>
      <w:r>
        <w:rPr>
          <w:rStyle w:val="a4"/>
        </w:rPr>
        <w:t>备注</w:t>
      </w:r>
    </w:p>
    <w:p w14:paraId="3EA2AAF9" w14:textId="77777777" w:rsidR="004E0E11" w:rsidRDefault="00774DDB">
      <w:pPr>
        <w:numPr>
          <w:ilvl w:val="0"/>
          <w:numId w:val="19"/>
        </w:numPr>
        <w:spacing w:before="100" w:beforeAutospacing="1" w:after="100" w:afterAutospacing="1"/>
        <w:divId w:val="180959407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185EA0D" w14:textId="77777777" w:rsidR="004E0E11" w:rsidRDefault="00774DDB">
      <w:pPr>
        <w:pStyle w:val="2"/>
        <w:divId w:val="145441746"/>
        <w:rPr>
          <w:rFonts w:eastAsia="Times New Roman"/>
        </w:rPr>
      </w:pPr>
      <w:r>
        <w:rPr>
          <w:rFonts w:eastAsia="Times New Roman"/>
        </w:rPr>
        <w:t>1.6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商列表信息</w:t>
      </w:r>
    </w:p>
    <w:p w14:paraId="0970B52A" w14:textId="77777777" w:rsidR="004E0E11" w:rsidRDefault="00774DDB">
      <w:pPr>
        <w:pStyle w:val="a3"/>
        <w:divId w:val="1774472738"/>
      </w:pPr>
      <w:r>
        <w:rPr>
          <w:rStyle w:val="a4"/>
        </w:rPr>
        <w:t>简要描述：</w:t>
      </w:r>
      <w:r>
        <w:t xml:space="preserve"> </w:t>
      </w:r>
    </w:p>
    <w:p w14:paraId="43E2C7D4" w14:textId="77777777" w:rsidR="004E0E11" w:rsidRDefault="00774DDB">
      <w:pPr>
        <w:pStyle w:val="a3"/>
        <w:divId w:val="177447273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E18DE80" w14:textId="77777777" w:rsidR="004E0E11" w:rsidRDefault="00774DDB">
      <w:pPr>
        <w:numPr>
          <w:ilvl w:val="0"/>
          <w:numId w:val="20"/>
        </w:numPr>
        <w:spacing w:before="100" w:beforeAutospacing="1" w:after="100" w:afterAutospacing="1"/>
        <w:divId w:val="1774472738"/>
        <w:rPr>
          <w:rFonts w:eastAsia="Times New Roman"/>
        </w:rPr>
      </w:pPr>
      <w:r>
        <w:rPr>
          <w:rStyle w:val="HTML"/>
        </w:rPr>
        <w:t>http://localhost/api/businesshalls</w:t>
      </w:r>
    </w:p>
    <w:p w14:paraId="4B1CCBC9" w14:textId="77777777" w:rsidR="004E0E11" w:rsidRDefault="00774DDB">
      <w:pPr>
        <w:pStyle w:val="a3"/>
        <w:divId w:val="1774472738"/>
      </w:pPr>
      <w:r>
        <w:rPr>
          <w:rStyle w:val="a4"/>
        </w:rPr>
        <w:t>请求方式：</w:t>
      </w:r>
    </w:p>
    <w:p w14:paraId="2AC2BE74" w14:textId="77777777" w:rsidR="004E0E11" w:rsidRDefault="00774DDB">
      <w:pPr>
        <w:pStyle w:val="a3"/>
        <w:numPr>
          <w:ilvl w:val="0"/>
          <w:numId w:val="21"/>
        </w:numPr>
        <w:divId w:val="1774472738"/>
      </w:pPr>
      <w:r>
        <w:t>GET</w:t>
      </w:r>
    </w:p>
    <w:p w14:paraId="0C113937" w14:textId="77777777" w:rsidR="004E0E11" w:rsidRDefault="00774DDB">
      <w:pPr>
        <w:pStyle w:val="a3"/>
        <w:ind w:left="720"/>
        <w:divId w:val="177447273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A81CA31" w14:textId="77777777">
        <w:trPr>
          <w:divId w:val="1774472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BCCBA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82E44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"status": 0,</w:t>
            </w:r>
          </w:p>
          <w:p w14:paraId="320FF5C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"message": "ok",</w:t>
            </w:r>
          </w:p>
          <w:p w14:paraId="2954BB7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"value": [{</w:t>
            </w:r>
          </w:p>
          <w:p w14:paraId="32A7CA5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"id": "bc4c115d8cce4a7bb50b9a57f93b0519",</w:t>
            </w:r>
          </w:p>
          <w:p w14:paraId="6A0997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0D0D03F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"phone": "0816-2453314",</w:t>
            </w:r>
          </w:p>
          <w:p w14:paraId="475F04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234D20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</w:t>
            </w:r>
          </w:p>
          <w:p w14:paraId="60E8EE1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301E381" w14:textId="77777777" w:rsidR="004E0E11" w:rsidRDefault="004E0E11"/>
        </w:tc>
      </w:tr>
    </w:tbl>
    <w:p w14:paraId="40369D15" w14:textId="77777777" w:rsidR="004E0E11" w:rsidRDefault="00774DDB">
      <w:pPr>
        <w:pStyle w:val="a3"/>
        <w:ind w:left="720"/>
        <w:divId w:val="177447273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2725"/>
        <w:gridCol w:w="2252"/>
      </w:tblGrid>
      <w:tr w:rsidR="004E0E11" w14:paraId="6BF3D414" w14:textId="77777777">
        <w:trPr>
          <w:divId w:val="17744727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A34FBF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B2AAD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51B75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AAD1918" w14:textId="77777777">
        <w:trPr>
          <w:divId w:val="1774472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1C020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8746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B102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3A70F8EA" w14:textId="77777777">
        <w:trPr>
          <w:divId w:val="1774472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A86F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D333B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7505E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0B9F9F98" w14:textId="77777777">
        <w:trPr>
          <w:divId w:val="1774472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09FC1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95C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F0C4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72A09520" w14:textId="77777777">
        <w:trPr>
          <w:divId w:val="1774472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BA39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426E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8F11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1585DD18" w14:textId="77777777" w:rsidR="004E0E11" w:rsidRDefault="00774DDB">
      <w:pPr>
        <w:pStyle w:val="a3"/>
        <w:divId w:val="1774472738"/>
      </w:pPr>
      <w:r>
        <w:rPr>
          <w:rStyle w:val="a4"/>
        </w:rPr>
        <w:t>备注</w:t>
      </w:r>
    </w:p>
    <w:p w14:paraId="4B7FADEC" w14:textId="77777777" w:rsidR="004E0E11" w:rsidRDefault="00774DDB">
      <w:pPr>
        <w:numPr>
          <w:ilvl w:val="0"/>
          <w:numId w:val="22"/>
        </w:numPr>
        <w:spacing w:before="100" w:beforeAutospacing="1" w:after="100" w:afterAutospacing="1"/>
        <w:divId w:val="177447273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C400628" w14:textId="77777777" w:rsidR="004E0E11" w:rsidRDefault="00774DDB">
      <w:pPr>
        <w:pStyle w:val="1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WEB</w:t>
      </w:r>
      <w:r>
        <w:rPr>
          <w:rFonts w:ascii="MS Mincho" w:eastAsia="MS Mincho" w:hAnsi="MS Mincho" w:cs="MS Mincho"/>
        </w:rPr>
        <w:t>端</w:t>
      </w:r>
    </w:p>
    <w:p w14:paraId="3F391B0D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2.1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添加运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</w:t>
      </w:r>
    </w:p>
    <w:p w14:paraId="0CCF9891" w14:textId="77777777" w:rsidR="004E0E11" w:rsidRDefault="00774DDB">
      <w:pPr>
        <w:pStyle w:val="a3"/>
        <w:divId w:val="1905218546"/>
      </w:pPr>
      <w:r>
        <w:rPr>
          <w:rStyle w:val="a4"/>
        </w:rPr>
        <w:t>简要描述：</w:t>
      </w:r>
      <w:r>
        <w:t xml:space="preserve"> </w:t>
      </w:r>
    </w:p>
    <w:p w14:paraId="131CBA29" w14:textId="77777777" w:rsidR="004E0E11" w:rsidRDefault="00774DDB">
      <w:pPr>
        <w:pStyle w:val="a3"/>
        <w:divId w:val="190521854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01E754F" w14:textId="77777777" w:rsidR="004E0E11" w:rsidRDefault="00774DDB">
      <w:pPr>
        <w:numPr>
          <w:ilvl w:val="0"/>
          <w:numId w:val="23"/>
        </w:numPr>
        <w:spacing w:before="100" w:beforeAutospacing="1" w:after="100" w:afterAutospacing="1"/>
        <w:divId w:val="1905218546"/>
        <w:rPr>
          <w:rFonts w:eastAsia="Times New Roman"/>
        </w:rPr>
      </w:pPr>
      <w:r>
        <w:rPr>
          <w:rStyle w:val="HTML"/>
        </w:rPr>
        <w:t>http://localhost/api/businesshall/add</w:t>
      </w:r>
    </w:p>
    <w:p w14:paraId="3B873D4D" w14:textId="77777777" w:rsidR="004E0E11" w:rsidRDefault="00774DDB">
      <w:pPr>
        <w:pStyle w:val="a3"/>
        <w:divId w:val="1905218546"/>
      </w:pPr>
      <w:r>
        <w:rPr>
          <w:rStyle w:val="a4"/>
        </w:rPr>
        <w:t>请求方式：</w:t>
      </w:r>
    </w:p>
    <w:p w14:paraId="4E479880" w14:textId="77777777" w:rsidR="004E0E11" w:rsidRDefault="00774DDB">
      <w:pPr>
        <w:numPr>
          <w:ilvl w:val="0"/>
          <w:numId w:val="24"/>
        </w:numPr>
        <w:spacing w:before="100" w:beforeAutospacing="1" w:after="100" w:afterAutospacing="1"/>
        <w:divId w:val="1905218546"/>
        <w:rPr>
          <w:rFonts w:eastAsia="Times New Roman"/>
        </w:rPr>
      </w:pPr>
      <w:r>
        <w:rPr>
          <w:rFonts w:eastAsia="Times New Roman"/>
        </w:rPr>
        <w:t>POST</w:t>
      </w:r>
    </w:p>
    <w:p w14:paraId="2BB24510" w14:textId="77777777" w:rsidR="004E0E11" w:rsidRDefault="00774DDB">
      <w:pPr>
        <w:pStyle w:val="a3"/>
        <w:divId w:val="190521854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771"/>
        <w:gridCol w:w="2143"/>
        <w:gridCol w:w="1771"/>
      </w:tblGrid>
      <w:tr w:rsidR="004E0E11" w14:paraId="5BEDE0A7" w14:textId="77777777">
        <w:trPr>
          <w:divId w:val="190521854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110332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5865B4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69321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4B2D6F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61D2AE9" w14:textId="77777777">
        <w:trPr>
          <w:divId w:val="1905218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D04A7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C5DB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A30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6FB91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07623F63" w14:textId="77777777">
        <w:trPr>
          <w:divId w:val="1905218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03E7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E4C97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126CD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E6694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35F53D42" w14:textId="77777777">
        <w:trPr>
          <w:divId w:val="1905218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2663F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D62B5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4960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93A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1C3BCD58" w14:textId="77777777" w:rsidR="004E0E11" w:rsidRDefault="00774DDB">
      <w:pPr>
        <w:pStyle w:val="a3"/>
        <w:divId w:val="1905218546"/>
      </w:pPr>
      <w:r>
        <w:rPr>
          <w:rStyle w:val="a4"/>
        </w:rPr>
        <w:t>请求参数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7C2F1B2" w14:textId="77777777">
        <w:trPr>
          <w:divId w:val="1905218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D415D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FAF712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589480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"phone": "0816-2453314",</w:t>
            </w:r>
          </w:p>
          <w:p w14:paraId="541BCCD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498F444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83C2E25" w14:textId="77777777" w:rsidR="004E0E11" w:rsidRDefault="004E0E11"/>
        </w:tc>
      </w:tr>
    </w:tbl>
    <w:p w14:paraId="6CBF129A" w14:textId="77777777" w:rsidR="004E0E11" w:rsidRDefault="00774DDB">
      <w:pPr>
        <w:pStyle w:val="a3"/>
        <w:divId w:val="1905218546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8D2D818" w14:textId="77777777">
        <w:trPr>
          <w:divId w:val="1905218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9398F1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03323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4EA628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1ED1BD3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6F55A6D9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3EEBCEE" w14:textId="77777777" w:rsidR="004E0E11" w:rsidRDefault="004E0E11"/>
        </w:tc>
      </w:tr>
    </w:tbl>
    <w:p w14:paraId="0BB8DE33" w14:textId="77777777" w:rsidR="004E0E11" w:rsidRDefault="00774DDB">
      <w:pPr>
        <w:numPr>
          <w:ilvl w:val="0"/>
          <w:numId w:val="25"/>
        </w:numPr>
        <w:spacing w:before="100" w:beforeAutospacing="1" w:after="100" w:afterAutospacing="1"/>
        <w:divId w:val="190521854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E30F6F6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2.2</w:t>
      </w:r>
      <w:r>
        <w:rPr>
          <w:rFonts w:ascii="MS Mincho" w:eastAsia="MS Mincho" w:hAnsi="MS Mincho" w:cs="MS Mincho"/>
        </w:rPr>
        <w:t>、修改运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商信息</w:t>
      </w:r>
    </w:p>
    <w:p w14:paraId="477F0A31" w14:textId="77777777" w:rsidR="004E0E11" w:rsidRDefault="00774DDB">
      <w:pPr>
        <w:pStyle w:val="a3"/>
        <w:divId w:val="1960379758"/>
      </w:pPr>
      <w:r>
        <w:rPr>
          <w:rStyle w:val="a4"/>
        </w:rPr>
        <w:t>简要描述：</w:t>
      </w:r>
      <w:r>
        <w:t xml:space="preserve"> </w:t>
      </w:r>
    </w:p>
    <w:p w14:paraId="6FB6D6EF" w14:textId="77777777" w:rsidR="004E0E11" w:rsidRDefault="00774DDB">
      <w:pPr>
        <w:pStyle w:val="a3"/>
        <w:divId w:val="196037975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460868F" w14:textId="77777777" w:rsidR="004E0E11" w:rsidRDefault="00774DDB">
      <w:pPr>
        <w:numPr>
          <w:ilvl w:val="0"/>
          <w:numId w:val="26"/>
        </w:numPr>
        <w:spacing w:before="100" w:beforeAutospacing="1" w:after="100" w:afterAutospacing="1"/>
        <w:divId w:val="1960379758"/>
        <w:rPr>
          <w:rFonts w:eastAsia="Times New Roman"/>
        </w:rPr>
      </w:pPr>
      <w:r>
        <w:rPr>
          <w:rStyle w:val="HTML"/>
        </w:rPr>
        <w:t>http://localhost/api/businesshall/update</w:t>
      </w:r>
    </w:p>
    <w:p w14:paraId="1616FFFB" w14:textId="77777777" w:rsidR="004E0E11" w:rsidRDefault="00774DDB">
      <w:pPr>
        <w:pStyle w:val="a3"/>
        <w:divId w:val="1960379758"/>
      </w:pPr>
      <w:r>
        <w:rPr>
          <w:rStyle w:val="a4"/>
        </w:rPr>
        <w:t>请求方式：</w:t>
      </w:r>
    </w:p>
    <w:p w14:paraId="0B670678" w14:textId="77777777" w:rsidR="004E0E11" w:rsidRDefault="00774DDB">
      <w:pPr>
        <w:numPr>
          <w:ilvl w:val="0"/>
          <w:numId w:val="27"/>
        </w:numPr>
        <w:spacing w:before="100" w:beforeAutospacing="1" w:after="100" w:afterAutospacing="1"/>
        <w:divId w:val="1960379758"/>
        <w:rPr>
          <w:rFonts w:eastAsia="Times New Roman"/>
        </w:rPr>
      </w:pPr>
      <w:r>
        <w:rPr>
          <w:rFonts w:eastAsia="Times New Roman"/>
        </w:rPr>
        <w:t>POST</w:t>
      </w:r>
    </w:p>
    <w:p w14:paraId="0A6FEB9C" w14:textId="77777777" w:rsidR="004E0E11" w:rsidRDefault="00774DDB">
      <w:pPr>
        <w:pStyle w:val="a3"/>
        <w:divId w:val="196037975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361"/>
        <w:gridCol w:w="1646"/>
        <w:gridCol w:w="3282"/>
      </w:tblGrid>
      <w:tr w:rsidR="004E0E11" w14:paraId="6274E2C2" w14:textId="77777777">
        <w:trPr>
          <w:divId w:val="19603797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2AE742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A9A8C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BD644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BD550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659B2A3" w14:textId="77777777">
        <w:trPr>
          <w:divId w:val="19603797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C232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4DD14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638F6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80416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运</w:t>
            </w:r>
            <w:r>
              <w:rPr>
                <w:rFonts w:ascii="SimSun" w:eastAsia="SimSun" w:hAnsi="SimSun" w:cs="SimSun"/>
              </w:rPr>
              <w:t>营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B536571" w14:textId="77777777">
        <w:trPr>
          <w:divId w:val="19603797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26BC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2412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D46F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BA33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运</w:t>
            </w:r>
            <w:r>
              <w:rPr>
                <w:rFonts w:ascii="SimSun" w:eastAsia="SimSun" w:hAnsi="SimSun" w:cs="SimSun"/>
              </w:rPr>
              <w:t>营</w:t>
            </w:r>
            <w:r>
              <w:rPr>
                <w:rFonts w:ascii="MS Mincho" w:eastAsia="MS Mincho" w:hAnsi="MS Mincho" w:cs="MS Mincho"/>
              </w:rPr>
              <w:t>商名称</w:t>
            </w:r>
          </w:p>
        </w:tc>
      </w:tr>
      <w:tr w:rsidR="004E0E11" w14:paraId="2C2594D5" w14:textId="77777777">
        <w:trPr>
          <w:divId w:val="19603797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67642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A570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68A09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E5E24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运</w:t>
            </w:r>
            <w:r>
              <w:rPr>
                <w:rFonts w:ascii="SimSun" w:eastAsia="SimSun" w:hAnsi="SimSun" w:cs="SimSun"/>
              </w:rPr>
              <w:t>营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电话</w:t>
            </w:r>
          </w:p>
        </w:tc>
      </w:tr>
      <w:tr w:rsidR="004E0E11" w14:paraId="72D856F3" w14:textId="77777777">
        <w:trPr>
          <w:divId w:val="19603797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CB723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E982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48A5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FE7B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运</w:t>
            </w:r>
            <w:r>
              <w:rPr>
                <w:rFonts w:ascii="SimSun" w:eastAsia="SimSun" w:hAnsi="SimSun" w:cs="SimSun"/>
              </w:rPr>
              <w:t>营</w:t>
            </w:r>
            <w:r>
              <w:rPr>
                <w:rFonts w:ascii="MS Mincho" w:eastAsia="MS Mincho" w:hAnsi="MS Mincho" w:cs="MS Mincho"/>
              </w:rPr>
              <w:t>商地址</w:t>
            </w:r>
          </w:p>
        </w:tc>
      </w:tr>
    </w:tbl>
    <w:p w14:paraId="708C9538" w14:textId="77777777" w:rsidR="004E0E11" w:rsidRDefault="00774DDB">
      <w:pPr>
        <w:pStyle w:val="a3"/>
        <w:divId w:val="1960379758"/>
      </w:pPr>
      <w:r>
        <w:rPr>
          <w:rStyle w:val="a4"/>
        </w:rPr>
        <w:t>请求参数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5A1785A" w14:textId="77777777">
        <w:trPr>
          <w:divId w:val="19603797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C4589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2C216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"id":"xxxxxxx"</w:t>
            </w:r>
          </w:p>
          <w:p w14:paraId="1AE0CD8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3D3A2C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"phone": "0816-2453314",</w:t>
            </w:r>
          </w:p>
          <w:p w14:paraId="7BD2D6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627FB58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863BEF4" w14:textId="77777777" w:rsidR="004E0E11" w:rsidRDefault="004E0E11"/>
        </w:tc>
      </w:tr>
    </w:tbl>
    <w:p w14:paraId="1E92C2C7" w14:textId="77777777" w:rsidR="004E0E11" w:rsidRDefault="00774DDB">
      <w:pPr>
        <w:pStyle w:val="a3"/>
        <w:divId w:val="196037975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3F878ED" w14:textId="77777777">
        <w:trPr>
          <w:divId w:val="19603797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F471A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65E26B4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A3AF5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02F9BB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41AB2E5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F1E99A0" w14:textId="77777777" w:rsidR="004E0E11" w:rsidRDefault="004E0E11"/>
        </w:tc>
      </w:tr>
    </w:tbl>
    <w:p w14:paraId="5E43E1DB" w14:textId="77777777" w:rsidR="004E0E11" w:rsidRDefault="00774DDB">
      <w:pPr>
        <w:numPr>
          <w:ilvl w:val="0"/>
          <w:numId w:val="28"/>
        </w:numPr>
        <w:spacing w:before="100" w:beforeAutospacing="1" w:after="100" w:afterAutospacing="1"/>
        <w:divId w:val="196037975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D3C6C84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商信息</w:t>
      </w:r>
    </w:p>
    <w:p w14:paraId="421BFB9D" w14:textId="77777777" w:rsidR="004E0E11" w:rsidRDefault="00774DDB">
      <w:pPr>
        <w:pStyle w:val="a3"/>
        <w:divId w:val="795828128"/>
      </w:pPr>
      <w:r>
        <w:rPr>
          <w:rStyle w:val="a4"/>
        </w:rPr>
        <w:t>简要描述：</w:t>
      </w:r>
      <w:r>
        <w:t xml:space="preserve"> </w:t>
      </w:r>
    </w:p>
    <w:p w14:paraId="46909305" w14:textId="77777777" w:rsidR="004E0E11" w:rsidRDefault="00774DDB">
      <w:pPr>
        <w:pStyle w:val="a3"/>
        <w:divId w:val="79582812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365109E" w14:textId="77777777" w:rsidR="004E0E11" w:rsidRDefault="00774DDB">
      <w:pPr>
        <w:numPr>
          <w:ilvl w:val="0"/>
          <w:numId w:val="29"/>
        </w:numPr>
        <w:spacing w:before="100" w:beforeAutospacing="1" w:after="100" w:afterAutospacing="1"/>
        <w:divId w:val="795828128"/>
        <w:rPr>
          <w:rFonts w:eastAsia="Times New Roman"/>
        </w:rPr>
      </w:pPr>
      <w:r>
        <w:rPr>
          <w:rStyle w:val="HTML"/>
        </w:rPr>
        <w:t>http://localhost/api/businesshall/del</w:t>
      </w:r>
    </w:p>
    <w:p w14:paraId="473B4328" w14:textId="77777777" w:rsidR="004E0E11" w:rsidRDefault="00774DDB">
      <w:pPr>
        <w:pStyle w:val="a3"/>
        <w:divId w:val="795828128"/>
      </w:pPr>
      <w:r>
        <w:rPr>
          <w:rStyle w:val="a4"/>
        </w:rPr>
        <w:t>请求方式：</w:t>
      </w:r>
    </w:p>
    <w:p w14:paraId="478C337E" w14:textId="77777777" w:rsidR="004E0E11" w:rsidRDefault="00774DDB">
      <w:pPr>
        <w:numPr>
          <w:ilvl w:val="0"/>
          <w:numId w:val="30"/>
        </w:numPr>
        <w:spacing w:before="100" w:beforeAutospacing="1" w:after="100" w:afterAutospacing="1"/>
        <w:divId w:val="795828128"/>
        <w:rPr>
          <w:rFonts w:eastAsia="Times New Roman"/>
        </w:rPr>
      </w:pPr>
      <w:r>
        <w:rPr>
          <w:rFonts w:eastAsia="Times New Roman"/>
        </w:rPr>
        <w:t>GET</w:t>
      </w:r>
    </w:p>
    <w:p w14:paraId="68A03A12" w14:textId="77777777" w:rsidR="004E0E11" w:rsidRDefault="00774DDB">
      <w:pPr>
        <w:pStyle w:val="a3"/>
        <w:divId w:val="79582812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771"/>
        <w:gridCol w:w="2143"/>
        <w:gridCol w:w="1771"/>
      </w:tblGrid>
      <w:tr w:rsidR="004E0E11" w14:paraId="50D6E0C2" w14:textId="77777777">
        <w:trPr>
          <w:divId w:val="79582812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5E0A17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9E9B9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0C4798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C77F3F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C621073" w14:textId="77777777">
        <w:trPr>
          <w:divId w:val="7958281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795BE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C776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0E4E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F2B6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191DDE6D" w14:textId="77777777" w:rsidR="004E0E11" w:rsidRDefault="00774DDB">
      <w:pPr>
        <w:pStyle w:val="a3"/>
        <w:divId w:val="79582812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A64AC7E" w14:textId="77777777">
        <w:trPr>
          <w:divId w:val="7958281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9EABC7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D4DC6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BC214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7F8E93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1BB47943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59CC5FF" w14:textId="77777777" w:rsidR="004E0E11" w:rsidRDefault="004E0E11"/>
        </w:tc>
      </w:tr>
    </w:tbl>
    <w:p w14:paraId="233A2422" w14:textId="77777777" w:rsidR="004E0E11" w:rsidRDefault="00774DDB">
      <w:pPr>
        <w:numPr>
          <w:ilvl w:val="0"/>
          <w:numId w:val="31"/>
        </w:numPr>
        <w:spacing w:before="100" w:beforeAutospacing="1" w:after="100" w:afterAutospacing="1"/>
        <w:divId w:val="79582812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888F556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2.1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</w:p>
    <w:p w14:paraId="09389493" w14:textId="77777777" w:rsidR="004E0E11" w:rsidRDefault="00774DDB">
      <w:pPr>
        <w:pStyle w:val="3"/>
        <w:divId w:val="584806538"/>
        <w:rPr>
          <w:rFonts w:eastAsia="Times New Roman"/>
        </w:rPr>
      </w:pPr>
      <w:r>
        <w:rPr>
          <w:rFonts w:eastAsia="Times New Roman"/>
        </w:rPr>
        <w:t>2.1.1</w:t>
      </w:r>
      <w:r>
        <w:rPr>
          <w:rFonts w:ascii="MS Mincho" w:eastAsia="MS Mincho" w:hAnsi="MS Mincho" w:cs="MS Mincho"/>
        </w:rPr>
        <w:t>、水表</w:t>
      </w:r>
      <w:r>
        <w:rPr>
          <w:rFonts w:ascii="SimSun" w:eastAsia="SimSun" w:hAnsi="SimSun" w:cs="SimSun"/>
        </w:rPr>
        <w:t>汇总</w:t>
      </w:r>
      <w:r>
        <w:rPr>
          <w:rFonts w:ascii="MS Mincho" w:eastAsia="MS Mincho" w:hAnsi="MS Mincho" w:cs="MS Mincho"/>
        </w:rPr>
        <w:t>和用水概况接口</w:t>
      </w:r>
    </w:p>
    <w:p w14:paraId="5AA884F2" w14:textId="77777777" w:rsidR="004E0E11" w:rsidRDefault="00774DDB">
      <w:pPr>
        <w:pStyle w:val="a3"/>
        <w:divId w:val="1530993534"/>
      </w:pPr>
      <w:r>
        <w:rPr>
          <w:rStyle w:val="a4"/>
        </w:rPr>
        <w:t>简要描述：</w:t>
      </w:r>
      <w:r>
        <w:t xml:space="preserve"> </w:t>
      </w:r>
    </w:p>
    <w:p w14:paraId="0E0124F0" w14:textId="77777777" w:rsidR="004E0E11" w:rsidRDefault="00774DDB">
      <w:pPr>
        <w:numPr>
          <w:ilvl w:val="0"/>
          <w:numId w:val="32"/>
        </w:numPr>
        <w:spacing w:before="100" w:beforeAutospacing="1" w:after="100" w:afterAutospacing="1"/>
        <w:divId w:val="1530993534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情况接口</w:t>
      </w:r>
    </w:p>
    <w:p w14:paraId="5CF2C9AD" w14:textId="77777777" w:rsidR="004E0E11" w:rsidRDefault="00774DDB">
      <w:pPr>
        <w:pStyle w:val="a3"/>
        <w:divId w:val="153099353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92FDE6B" w14:textId="77777777" w:rsidR="004E0E11" w:rsidRDefault="00774DDB">
      <w:pPr>
        <w:numPr>
          <w:ilvl w:val="0"/>
          <w:numId w:val="33"/>
        </w:numPr>
        <w:spacing w:before="100" w:beforeAutospacing="1" w:after="100" w:afterAutospacing="1"/>
        <w:divId w:val="1530993534"/>
        <w:rPr>
          <w:rFonts w:eastAsia="Times New Roman"/>
        </w:rPr>
      </w:pPr>
      <w:r>
        <w:rPr>
          <w:rStyle w:val="HTML"/>
        </w:rPr>
        <w:t>http://localhost/api/home/meter/list</w:t>
      </w:r>
    </w:p>
    <w:p w14:paraId="6C749047" w14:textId="77777777" w:rsidR="004E0E11" w:rsidRDefault="00774DDB">
      <w:pPr>
        <w:pStyle w:val="a3"/>
        <w:divId w:val="1530993534"/>
      </w:pPr>
      <w:r>
        <w:rPr>
          <w:rStyle w:val="a4"/>
        </w:rPr>
        <w:t>请求方式：</w:t>
      </w:r>
    </w:p>
    <w:p w14:paraId="4ECFD2BA" w14:textId="77777777" w:rsidR="004E0E11" w:rsidRDefault="00774DDB">
      <w:pPr>
        <w:numPr>
          <w:ilvl w:val="0"/>
          <w:numId w:val="34"/>
        </w:numPr>
        <w:spacing w:before="100" w:beforeAutospacing="1" w:after="100" w:afterAutospacing="1"/>
        <w:divId w:val="153099353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5D408CF" w14:textId="77777777" w:rsidR="004E0E11" w:rsidRDefault="00774DDB">
      <w:pPr>
        <w:pStyle w:val="a3"/>
        <w:divId w:val="153099353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673"/>
        <w:gridCol w:w="2418"/>
        <w:gridCol w:w="1739"/>
      </w:tblGrid>
      <w:tr w:rsidR="004E0E11" w14:paraId="1FB782C6" w14:textId="77777777">
        <w:trPr>
          <w:divId w:val="153099353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2629B8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F4877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EFCE34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6A6FFF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580D3C3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20B5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CEAC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C569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6115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Id</w:t>
            </w:r>
          </w:p>
        </w:tc>
      </w:tr>
    </w:tbl>
    <w:p w14:paraId="7A48CAC2" w14:textId="77777777" w:rsidR="004E0E11" w:rsidRDefault="00774DDB">
      <w:pPr>
        <w:pStyle w:val="a3"/>
        <w:divId w:val="1530993534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5331530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5977C6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F8C1B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D0FF9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58F58BA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EFBDA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"device":{"deviceTotal":"123",</w:t>
            </w:r>
          </w:p>
          <w:p w14:paraId="7EED5C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"deviceAdd":"123",</w:t>
            </w:r>
          </w:p>
          <w:p w14:paraId="72F6A2F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"deviceExpTotal":"123",</w:t>
            </w:r>
          </w:p>
          <w:p w14:paraId="7AD685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"deviceExp":"123",</w:t>
            </w:r>
          </w:p>
          <w:p w14:paraId="12C184B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"unDeviceExp":"123"</w:t>
            </w:r>
          </w:p>
          <w:p w14:paraId="250C61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6715A2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"useWater":{</w:t>
            </w:r>
          </w:p>
          <w:p w14:paraId="44194D0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"ySupplyWater":"123",</w:t>
            </w:r>
          </w:p>
          <w:p w14:paraId="19ACA5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"yUseWater":"123",</w:t>
            </w:r>
          </w:p>
          <w:p w14:paraId="0F5A47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"yDifference":"123",</w:t>
            </w:r>
          </w:p>
          <w:p w14:paraId="1588611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"mSupplyWater":"123",</w:t>
            </w:r>
          </w:p>
          <w:p w14:paraId="2C029C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"mUseWater":"123",</w:t>
            </w:r>
          </w:p>
          <w:p w14:paraId="7B2E7A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"mDifference":"123"</w:t>
            </w:r>
          </w:p>
          <w:p w14:paraId="411339D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199FC1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0DAD29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5CE44D3" w14:textId="77777777" w:rsidR="004E0E11" w:rsidRDefault="004E0E11"/>
        </w:tc>
      </w:tr>
    </w:tbl>
    <w:p w14:paraId="23C0B7AB" w14:textId="77777777" w:rsidR="004E0E11" w:rsidRDefault="00774DDB">
      <w:pPr>
        <w:pStyle w:val="a3"/>
        <w:divId w:val="1530993534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1B6E48A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352DD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D141B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575CAF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9D165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1139508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ED2A2A8" w14:textId="77777777" w:rsidR="004E0E11" w:rsidRDefault="004E0E11"/>
        </w:tc>
      </w:tr>
    </w:tbl>
    <w:p w14:paraId="706A7658" w14:textId="77777777" w:rsidR="004E0E11" w:rsidRDefault="00774DDB">
      <w:pPr>
        <w:pStyle w:val="a3"/>
        <w:divId w:val="153099353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782"/>
        <w:gridCol w:w="5334"/>
      </w:tblGrid>
      <w:tr w:rsidR="004E0E11" w14:paraId="7F7F89A6" w14:textId="77777777">
        <w:trPr>
          <w:divId w:val="153099353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F4B039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D6320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34A969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4FF2D2A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D095F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1738A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E5DA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水表数据</w:t>
            </w:r>
          </w:p>
        </w:tc>
      </w:tr>
      <w:tr w:rsidR="004E0E11" w14:paraId="1176EBDD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74967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BC8CB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6F720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用水量数据</w:t>
            </w:r>
          </w:p>
        </w:tc>
      </w:tr>
      <w:tr w:rsidR="004E0E11" w14:paraId="23350760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324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EC4E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9D72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meter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eastAsia="Times New Roman"/>
              </w:rPr>
              <w:t xml:space="preserve"> meterTotal 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数量</w:t>
            </w:r>
          </w:p>
        </w:tc>
      </w:tr>
      <w:tr w:rsidR="004E0E11" w14:paraId="0652A0A1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8A69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ySupplyWater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CC02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81A2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年供水量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  <w:tr w:rsidR="004E0E11" w14:paraId="643A4FC6" w14:textId="77777777">
        <w:trPr>
          <w:divId w:val="1530993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E902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2022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DEC5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年差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</w:tbl>
    <w:p w14:paraId="2C1346C8" w14:textId="77777777" w:rsidR="004E0E11" w:rsidRDefault="00774DDB">
      <w:pPr>
        <w:pStyle w:val="a3"/>
        <w:divId w:val="1530993534"/>
      </w:pPr>
      <w:r>
        <w:rPr>
          <w:rStyle w:val="a4"/>
        </w:rPr>
        <w:t>备注</w:t>
      </w:r>
      <w:r>
        <w:t xml:space="preserve"> </w:t>
      </w:r>
    </w:p>
    <w:p w14:paraId="7A8F370D" w14:textId="77777777" w:rsidR="004E0E11" w:rsidRDefault="00774DDB">
      <w:pPr>
        <w:numPr>
          <w:ilvl w:val="0"/>
          <w:numId w:val="35"/>
        </w:numPr>
        <w:spacing w:before="100" w:beforeAutospacing="1" w:after="100" w:afterAutospacing="1"/>
        <w:divId w:val="153099353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33FEA1A" w14:textId="77777777" w:rsidR="004E0E11" w:rsidRDefault="00774DDB">
      <w:pPr>
        <w:pStyle w:val="3"/>
        <w:divId w:val="584806538"/>
        <w:rPr>
          <w:rFonts w:eastAsia="Times New Roman"/>
        </w:rPr>
      </w:pPr>
      <w:r>
        <w:rPr>
          <w:rFonts w:eastAsia="Times New Roman"/>
        </w:rPr>
        <w:t>2.1.2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汇总</w:t>
      </w:r>
      <w:r>
        <w:rPr>
          <w:rFonts w:ascii="MS Mincho" w:eastAsia="MS Mincho" w:hAnsi="MS Mincho" w:cs="MS Mincho"/>
        </w:rPr>
        <w:t>接口</w:t>
      </w:r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不用，</w:t>
      </w:r>
      <w:r>
        <w:rPr>
          <w:rFonts w:ascii="SimSun" w:eastAsia="SimSun" w:hAnsi="SimSun" w:cs="SimSun"/>
        </w:rPr>
        <w:t>暂时</w:t>
      </w:r>
      <w:r>
        <w:rPr>
          <w:rFonts w:ascii="MS Mincho" w:eastAsia="MS Mincho" w:hAnsi="MS Mincho" w:cs="MS Mincho"/>
        </w:rPr>
        <w:t>合并第一个接口</w:t>
      </w:r>
      <w:r>
        <w:rPr>
          <w:rFonts w:eastAsia="Times New Roman"/>
        </w:rPr>
        <w:t>)</w:t>
      </w:r>
    </w:p>
    <w:p w14:paraId="2604D55E" w14:textId="77777777" w:rsidR="004E0E11" w:rsidRDefault="00774DDB">
      <w:pPr>
        <w:pStyle w:val="a3"/>
        <w:divId w:val="1399789231"/>
      </w:pPr>
      <w:r>
        <w:rPr>
          <w:rStyle w:val="a4"/>
        </w:rPr>
        <w:t>简要描述：</w:t>
      </w:r>
      <w:r>
        <w:t xml:space="preserve"> </w:t>
      </w:r>
    </w:p>
    <w:p w14:paraId="227A3C89" w14:textId="77777777" w:rsidR="004E0E11" w:rsidRDefault="00774DDB">
      <w:pPr>
        <w:numPr>
          <w:ilvl w:val="0"/>
          <w:numId w:val="36"/>
        </w:numPr>
        <w:spacing w:before="100" w:beforeAutospacing="1" w:after="100" w:afterAutospacing="1"/>
        <w:divId w:val="1399789231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情况接口</w:t>
      </w:r>
    </w:p>
    <w:p w14:paraId="46710EE3" w14:textId="77777777" w:rsidR="004E0E11" w:rsidRDefault="00774DDB">
      <w:pPr>
        <w:pStyle w:val="a3"/>
        <w:divId w:val="139978923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A55005D" w14:textId="77777777" w:rsidR="004E0E11" w:rsidRDefault="00774DDB">
      <w:pPr>
        <w:numPr>
          <w:ilvl w:val="0"/>
          <w:numId w:val="37"/>
        </w:numPr>
        <w:spacing w:before="100" w:beforeAutospacing="1" w:after="100" w:afterAutospacing="1"/>
        <w:divId w:val="1399789231"/>
        <w:rPr>
          <w:rFonts w:eastAsia="Times New Roman"/>
        </w:rPr>
      </w:pPr>
      <w:r>
        <w:rPr>
          <w:rStyle w:val="HTML"/>
        </w:rPr>
        <w:t>http://localhost/api/home/meter/list</w:t>
      </w:r>
    </w:p>
    <w:p w14:paraId="29FBF130" w14:textId="77777777" w:rsidR="004E0E11" w:rsidRDefault="00774DDB">
      <w:pPr>
        <w:pStyle w:val="a3"/>
        <w:divId w:val="1399789231"/>
      </w:pPr>
      <w:r>
        <w:rPr>
          <w:rStyle w:val="a4"/>
        </w:rPr>
        <w:t>请求方式：</w:t>
      </w:r>
    </w:p>
    <w:p w14:paraId="41608C97" w14:textId="77777777" w:rsidR="004E0E11" w:rsidRDefault="00774DDB">
      <w:pPr>
        <w:numPr>
          <w:ilvl w:val="0"/>
          <w:numId w:val="38"/>
        </w:numPr>
        <w:spacing w:before="100" w:beforeAutospacing="1" w:after="100" w:afterAutospacing="1"/>
        <w:divId w:val="1399789231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2FFE41A4" w14:textId="77777777" w:rsidR="004E0E11" w:rsidRDefault="00774DDB">
      <w:pPr>
        <w:pStyle w:val="a3"/>
        <w:divId w:val="139978923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854"/>
        <w:gridCol w:w="1854"/>
        <w:gridCol w:w="1854"/>
      </w:tblGrid>
      <w:tr w:rsidR="004E0E11" w14:paraId="3A397F16" w14:textId="77777777">
        <w:trPr>
          <w:divId w:val="139978923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82900A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0BCD5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D1F41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8E4D5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8931D1F" w14:textId="77777777">
        <w:trPr>
          <w:divId w:val="13997892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CD343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59689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0F3D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AAE80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</w:tbl>
    <w:p w14:paraId="2ED0EEED" w14:textId="77777777" w:rsidR="004E0E11" w:rsidRDefault="00774DDB">
      <w:pPr>
        <w:pStyle w:val="a3"/>
        <w:divId w:val="1399789231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D737A32" w14:textId="77777777">
        <w:trPr>
          <w:divId w:val="13997892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06ACA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BEA20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FDB6FF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4063B5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C47BC8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"meterTotal":"123",</w:t>
            </w:r>
          </w:p>
          <w:p w14:paraId="7717BEE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"meterAdd":"123",</w:t>
            </w:r>
          </w:p>
          <w:p w14:paraId="6502E7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"meterExpTotal":"123",</w:t>
            </w:r>
          </w:p>
          <w:p w14:paraId="3B7330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"meterExp":"123",</w:t>
            </w:r>
          </w:p>
          <w:p w14:paraId="4D2059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"unMeterExp":"123"</w:t>
            </w:r>
          </w:p>
          <w:p w14:paraId="6D1B796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20E928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4175062" w14:textId="77777777" w:rsidR="004E0E11" w:rsidRDefault="004E0E11"/>
        </w:tc>
      </w:tr>
    </w:tbl>
    <w:p w14:paraId="3223ABA7" w14:textId="77777777" w:rsidR="004E0E11" w:rsidRDefault="00774DDB">
      <w:pPr>
        <w:pStyle w:val="a3"/>
        <w:divId w:val="1399789231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52C4AE0" w14:textId="77777777">
        <w:trPr>
          <w:divId w:val="13997892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D7CF73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E23DE4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21123A1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534B02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7FB0D3D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DBCF5BE" w14:textId="77777777" w:rsidR="004E0E11" w:rsidRDefault="004E0E11"/>
        </w:tc>
      </w:tr>
    </w:tbl>
    <w:p w14:paraId="5F412679" w14:textId="77777777" w:rsidR="004E0E11" w:rsidRDefault="00774DDB">
      <w:pPr>
        <w:pStyle w:val="a3"/>
        <w:divId w:val="139978923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834"/>
        <w:gridCol w:w="5686"/>
      </w:tblGrid>
      <w:tr w:rsidR="004E0E11" w14:paraId="324287D5" w14:textId="77777777">
        <w:trPr>
          <w:divId w:val="139978923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16DEB8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0F0EE9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FDBCD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CC5A68A" w14:textId="77777777">
        <w:trPr>
          <w:divId w:val="13997892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61B64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meterTotal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9B32C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F742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meter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eastAsia="Times New Roman"/>
              </w:rPr>
              <w:t xml:space="preserve"> meterTotal 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数量</w:t>
            </w:r>
          </w:p>
        </w:tc>
      </w:tr>
    </w:tbl>
    <w:p w14:paraId="0592BEBF" w14:textId="77777777" w:rsidR="004E0E11" w:rsidRDefault="00774DDB">
      <w:pPr>
        <w:pStyle w:val="a3"/>
        <w:divId w:val="1399789231"/>
      </w:pPr>
      <w:r>
        <w:rPr>
          <w:rStyle w:val="a4"/>
        </w:rPr>
        <w:t>备注</w:t>
      </w:r>
      <w:r>
        <w:t xml:space="preserve"> </w:t>
      </w:r>
    </w:p>
    <w:p w14:paraId="69AC6B38" w14:textId="77777777" w:rsidR="004E0E11" w:rsidRDefault="00774DDB">
      <w:pPr>
        <w:numPr>
          <w:ilvl w:val="0"/>
          <w:numId w:val="39"/>
        </w:numPr>
        <w:spacing w:before="100" w:beforeAutospacing="1" w:after="100" w:afterAutospacing="1"/>
        <w:divId w:val="139978923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69A2846" w14:textId="77777777" w:rsidR="004E0E11" w:rsidRDefault="00774DDB">
      <w:pPr>
        <w:pStyle w:val="3"/>
        <w:divId w:val="584806538"/>
        <w:rPr>
          <w:rFonts w:eastAsia="Times New Roman"/>
        </w:rPr>
      </w:pPr>
      <w:r>
        <w:rPr>
          <w:rFonts w:eastAsia="Times New Roman"/>
        </w:rPr>
        <w:t>2.1.3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用水概况</w:t>
      </w:r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不用，</w:t>
      </w:r>
      <w:r>
        <w:rPr>
          <w:rFonts w:ascii="SimSun" w:eastAsia="SimSun" w:hAnsi="SimSun" w:cs="SimSun"/>
        </w:rPr>
        <w:t>暂时</w:t>
      </w:r>
      <w:r>
        <w:rPr>
          <w:rFonts w:ascii="MS Mincho" w:eastAsia="MS Mincho" w:hAnsi="MS Mincho" w:cs="MS Mincho"/>
        </w:rPr>
        <w:t>合并第一个接口</w:t>
      </w:r>
      <w:r>
        <w:rPr>
          <w:rFonts w:eastAsia="Times New Roman"/>
        </w:rPr>
        <w:t>)</w:t>
      </w:r>
    </w:p>
    <w:p w14:paraId="3307D29B" w14:textId="77777777" w:rsidR="004E0E11" w:rsidRDefault="00774DDB">
      <w:pPr>
        <w:pStyle w:val="a3"/>
        <w:divId w:val="622615374"/>
      </w:pPr>
      <w:r>
        <w:rPr>
          <w:rStyle w:val="a4"/>
        </w:rPr>
        <w:t>简要描述：</w:t>
      </w:r>
      <w:r>
        <w:t xml:space="preserve"> </w:t>
      </w:r>
    </w:p>
    <w:p w14:paraId="4E276198" w14:textId="77777777" w:rsidR="004E0E11" w:rsidRDefault="00774DDB">
      <w:pPr>
        <w:numPr>
          <w:ilvl w:val="0"/>
          <w:numId w:val="40"/>
        </w:numPr>
        <w:spacing w:before="100" w:beforeAutospacing="1" w:after="100" w:afterAutospacing="1"/>
        <w:divId w:val="622615374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用水概况（包括年月数据）</w:t>
      </w:r>
    </w:p>
    <w:p w14:paraId="57D7E387" w14:textId="77777777" w:rsidR="004E0E11" w:rsidRDefault="00774DDB">
      <w:pPr>
        <w:pStyle w:val="a3"/>
        <w:divId w:val="62261537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0408DAF" w14:textId="77777777" w:rsidR="004E0E11" w:rsidRDefault="00774DDB">
      <w:pPr>
        <w:numPr>
          <w:ilvl w:val="0"/>
          <w:numId w:val="41"/>
        </w:numPr>
        <w:spacing w:before="100" w:beforeAutospacing="1" w:after="100" w:afterAutospacing="1"/>
        <w:divId w:val="622615374"/>
        <w:rPr>
          <w:rFonts w:eastAsia="Times New Roman"/>
        </w:rPr>
      </w:pPr>
      <w:r>
        <w:rPr>
          <w:rStyle w:val="HTML"/>
        </w:rPr>
        <w:t>http://localhost/api/home/useWater/list</w:t>
      </w:r>
    </w:p>
    <w:p w14:paraId="17882BAC" w14:textId="77777777" w:rsidR="004E0E11" w:rsidRDefault="00774DDB">
      <w:pPr>
        <w:pStyle w:val="a3"/>
        <w:divId w:val="622615374"/>
      </w:pPr>
      <w:r>
        <w:rPr>
          <w:rStyle w:val="a4"/>
        </w:rPr>
        <w:t>请求方式：</w:t>
      </w:r>
    </w:p>
    <w:p w14:paraId="5E0028B2" w14:textId="77777777" w:rsidR="004E0E11" w:rsidRDefault="00774DDB">
      <w:pPr>
        <w:numPr>
          <w:ilvl w:val="0"/>
          <w:numId w:val="42"/>
        </w:numPr>
        <w:spacing w:before="100" w:beforeAutospacing="1" w:after="100" w:afterAutospacing="1"/>
        <w:divId w:val="62261537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7260BE1" w14:textId="77777777" w:rsidR="004E0E11" w:rsidRDefault="00774DDB">
      <w:pPr>
        <w:pStyle w:val="a3"/>
        <w:divId w:val="62261537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854"/>
        <w:gridCol w:w="1854"/>
        <w:gridCol w:w="1854"/>
      </w:tblGrid>
      <w:tr w:rsidR="004E0E11" w14:paraId="64F0F8B5" w14:textId="77777777">
        <w:trPr>
          <w:divId w:val="62261537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9A2A11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F09B2F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224550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DE9B1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578CBD1" w14:textId="77777777">
        <w:trPr>
          <w:divId w:val="622615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82147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5700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CD4D1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123B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</w:tbl>
    <w:p w14:paraId="562FCD2B" w14:textId="77777777" w:rsidR="004E0E11" w:rsidRDefault="00774DDB">
      <w:pPr>
        <w:pStyle w:val="a3"/>
        <w:divId w:val="622615374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D22B366" w14:textId="77777777">
        <w:trPr>
          <w:divId w:val="622615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2DEC5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75D31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D52315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253B9C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B0178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"ySupplyWater":"123",</w:t>
            </w:r>
          </w:p>
          <w:p w14:paraId="0280B4D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"yUseWater":"123",</w:t>
            </w:r>
          </w:p>
          <w:p w14:paraId="1EA549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"yDifference":"123",</w:t>
            </w:r>
          </w:p>
          <w:p w14:paraId="45F55D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"mSupplyWater":"123",</w:t>
            </w:r>
          </w:p>
          <w:p w14:paraId="711893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"mUseWater":"123",</w:t>
            </w:r>
          </w:p>
          <w:p w14:paraId="56E983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"mSupplyWater":"123"</w:t>
            </w:r>
          </w:p>
          <w:p w14:paraId="576F08A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9AAD9B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A6EF110" w14:textId="77777777" w:rsidR="004E0E11" w:rsidRDefault="004E0E11"/>
        </w:tc>
      </w:tr>
    </w:tbl>
    <w:p w14:paraId="17493FED" w14:textId="77777777" w:rsidR="004E0E11" w:rsidRDefault="00774DDB">
      <w:pPr>
        <w:pStyle w:val="a3"/>
        <w:divId w:val="622615374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6D3F694" w14:textId="77777777">
        <w:trPr>
          <w:divId w:val="622615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02621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1ED1E8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00B910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56C4DC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5939416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48E6C0E" w14:textId="77777777" w:rsidR="004E0E11" w:rsidRDefault="004E0E11"/>
        </w:tc>
      </w:tr>
    </w:tbl>
    <w:p w14:paraId="6CA76D05" w14:textId="77777777" w:rsidR="004E0E11" w:rsidRDefault="00774DDB">
      <w:pPr>
        <w:pStyle w:val="a3"/>
        <w:divId w:val="62261537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1079"/>
        <w:gridCol w:w="4215"/>
      </w:tblGrid>
      <w:tr w:rsidR="004E0E11" w14:paraId="363C3289" w14:textId="77777777">
        <w:trPr>
          <w:divId w:val="62261537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E0E502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26B5D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61A33A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85753F3" w14:textId="77777777">
        <w:trPr>
          <w:divId w:val="622615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6B735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ySupplyWater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45B3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9D51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年供水量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  <w:tr w:rsidR="004E0E11" w14:paraId="7300EA1E" w14:textId="77777777">
        <w:trPr>
          <w:divId w:val="622615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3C798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0E16B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8B38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年差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</w:tbl>
    <w:p w14:paraId="052268AE" w14:textId="77777777" w:rsidR="004E0E11" w:rsidRDefault="00774DDB">
      <w:pPr>
        <w:pStyle w:val="a3"/>
        <w:divId w:val="622615374"/>
      </w:pPr>
      <w:r>
        <w:rPr>
          <w:rStyle w:val="a4"/>
        </w:rPr>
        <w:t>备注</w:t>
      </w:r>
      <w:r>
        <w:t xml:space="preserve"> </w:t>
      </w:r>
    </w:p>
    <w:p w14:paraId="14167E5B" w14:textId="77777777" w:rsidR="004E0E11" w:rsidRDefault="00774DDB">
      <w:pPr>
        <w:numPr>
          <w:ilvl w:val="0"/>
          <w:numId w:val="43"/>
        </w:numPr>
        <w:spacing w:before="100" w:beforeAutospacing="1" w:after="100" w:afterAutospacing="1"/>
        <w:divId w:val="62261537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DFA23CE" w14:textId="77777777" w:rsidR="004E0E11" w:rsidRDefault="00774DDB">
      <w:pPr>
        <w:pStyle w:val="a3"/>
        <w:divId w:val="622615374"/>
      </w:pPr>
      <w:r>
        <w:t>欢迎使用</w:t>
      </w:r>
      <w:r>
        <w:t>ShowDoc</w:t>
      </w:r>
      <w:r>
        <w:t>！</w:t>
      </w:r>
    </w:p>
    <w:p w14:paraId="403C58E6" w14:textId="77777777" w:rsidR="004E0E11" w:rsidRDefault="00774DDB">
      <w:pPr>
        <w:pStyle w:val="3"/>
        <w:divId w:val="584806538"/>
        <w:rPr>
          <w:rFonts w:eastAsia="Times New Roman"/>
        </w:rPr>
      </w:pPr>
      <w:r>
        <w:rPr>
          <w:rFonts w:eastAsia="Times New Roman"/>
        </w:rPr>
        <w:t>2.1.4</w:t>
      </w:r>
      <w:r>
        <w:rPr>
          <w:rFonts w:ascii="MS Mincho" w:eastAsia="MS Mincho" w:hAnsi="MS Mincho" w:cs="MS Mincho"/>
        </w:rPr>
        <w:t>、抄表</w:t>
      </w:r>
      <w:r>
        <w:rPr>
          <w:rFonts w:ascii="SimSun" w:eastAsia="SimSun" w:hAnsi="SimSun" w:cs="SimSun"/>
        </w:rPr>
        <w:t>饼图</w:t>
      </w:r>
    </w:p>
    <w:p w14:paraId="662B38D5" w14:textId="77777777" w:rsidR="004E0E11" w:rsidRDefault="00774DDB">
      <w:pPr>
        <w:pStyle w:val="a3"/>
        <w:divId w:val="58527251"/>
      </w:pPr>
      <w:r>
        <w:rPr>
          <w:rStyle w:val="a4"/>
        </w:rPr>
        <w:t>简要描述：</w:t>
      </w:r>
      <w:r>
        <w:t xml:space="preserve"> </w:t>
      </w:r>
    </w:p>
    <w:p w14:paraId="233035F2" w14:textId="77777777" w:rsidR="004E0E11" w:rsidRDefault="00774DDB">
      <w:pPr>
        <w:numPr>
          <w:ilvl w:val="0"/>
          <w:numId w:val="44"/>
        </w:numPr>
        <w:spacing w:before="100" w:beforeAutospacing="1" w:after="100" w:afterAutospacing="1"/>
        <w:divId w:val="58527251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抄表用水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/>
        </w:rPr>
        <w:t>量</w:t>
      </w:r>
      <w:r>
        <w:rPr>
          <w:rFonts w:ascii="SimSun" w:eastAsia="SimSun" w:hAnsi="SimSun" w:cs="SimSun"/>
        </w:rPr>
        <w:t>饼图</w:t>
      </w:r>
      <w:r>
        <w:rPr>
          <w:rFonts w:ascii="MS Mincho" w:eastAsia="MS Mincho" w:hAnsi="MS Mincho" w:cs="MS Mincho"/>
        </w:rPr>
        <w:t>接口</w:t>
      </w:r>
    </w:p>
    <w:p w14:paraId="0B925457" w14:textId="77777777" w:rsidR="004E0E11" w:rsidRDefault="00774DDB">
      <w:pPr>
        <w:pStyle w:val="a3"/>
        <w:divId w:val="5852725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7BA55C4" w14:textId="77777777" w:rsidR="004E0E11" w:rsidRDefault="00774DDB">
      <w:pPr>
        <w:numPr>
          <w:ilvl w:val="0"/>
          <w:numId w:val="45"/>
        </w:numPr>
        <w:spacing w:before="100" w:beforeAutospacing="1" w:after="100" w:afterAutospacing="1"/>
        <w:divId w:val="58527251"/>
        <w:rPr>
          <w:rFonts w:eastAsia="Times New Roman"/>
        </w:rPr>
      </w:pPr>
      <w:r>
        <w:rPr>
          <w:rStyle w:val="HTML"/>
        </w:rPr>
        <w:t>http://localhost/api/home/meterReading/list</w:t>
      </w:r>
    </w:p>
    <w:p w14:paraId="1278F09C" w14:textId="77777777" w:rsidR="004E0E11" w:rsidRDefault="00774DDB">
      <w:pPr>
        <w:pStyle w:val="a3"/>
        <w:divId w:val="58527251"/>
      </w:pPr>
      <w:r>
        <w:rPr>
          <w:rStyle w:val="a4"/>
        </w:rPr>
        <w:t>请求方式：</w:t>
      </w:r>
    </w:p>
    <w:p w14:paraId="44B3512F" w14:textId="77777777" w:rsidR="004E0E11" w:rsidRDefault="00774DDB">
      <w:pPr>
        <w:numPr>
          <w:ilvl w:val="0"/>
          <w:numId w:val="46"/>
        </w:numPr>
        <w:spacing w:before="100" w:beforeAutospacing="1" w:after="100" w:afterAutospacing="1"/>
        <w:divId w:val="58527251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2E3E60FA" w14:textId="77777777" w:rsidR="004E0E11" w:rsidRDefault="00774DDB">
      <w:pPr>
        <w:pStyle w:val="a3"/>
        <w:divId w:val="5852725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1041"/>
        <w:gridCol w:w="1260"/>
        <w:gridCol w:w="2770"/>
      </w:tblGrid>
      <w:tr w:rsidR="004E0E11" w14:paraId="608F0AB4" w14:textId="77777777">
        <w:trPr>
          <w:divId w:val="5852725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A1B15B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C1BC39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02C9DE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B36DF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FEB2B0D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9A7F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17188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1468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F339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16B23B25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F5B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D580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9CDDC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F55B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0/1</w:t>
            </w:r>
          </w:p>
        </w:tc>
      </w:tr>
      <w:tr w:rsidR="004E0E11" w14:paraId="06D16AA2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93A9D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E8A90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A9434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874E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677F667D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F46E9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446BD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EA7C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C3F44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0/1</w:t>
            </w:r>
          </w:p>
        </w:tc>
      </w:tr>
    </w:tbl>
    <w:p w14:paraId="1D8BBEAD" w14:textId="77777777" w:rsidR="004E0E11" w:rsidRDefault="00774DDB">
      <w:pPr>
        <w:pStyle w:val="a3"/>
        <w:divId w:val="58527251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968B7EE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51EB0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5695E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64C16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6FF73EF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B38BF0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"readingTotal":"123",</w:t>
            </w:r>
          </w:p>
          <w:p w14:paraId="4B04B2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"regionReading":"123",</w:t>
            </w:r>
          </w:p>
          <w:p w14:paraId="0E2E8B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"commReadingTotal":"123",</w:t>
            </w:r>
          </w:p>
          <w:p w14:paraId="2AADD9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"commRegionReading":"123",</w:t>
            </w:r>
          </w:p>
          <w:p w14:paraId="6A7FCAD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"communityReading":"123"</w:t>
            </w:r>
          </w:p>
          <w:p w14:paraId="439490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3579C51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B8ADDB9" w14:textId="77777777" w:rsidR="004E0E11" w:rsidRDefault="004E0E11"/>
        </w:tc>
      </w:tr>
    </w:tbl>
    <w:p w14:paraId="0165085F" w14:textId="77777777" w:rsidR="004E0E11" w:rsidRDefault="00774DDB">
      <w:pPr>
        <w:pStyle w:val="a3"/>
        <w:divId w:val="58527251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A388B9D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BFECF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1957E6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5C2354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525FBF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3E3CF92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42F00A5" w14:textId="77777777" w:rsidR="004E0E11" w:rsidRDefault="004E0E11"/>
        </w:tc>
      </w:tr>
    </w:tbl>
    <w:p w14:paraId="4650DF6D" w14:textId="77777777" w:rsidR="004E0E11" w:rsidRDefault="00774DDB">
      <w:pPr>
        <w:pStyle w:val="a3"/>
        <w:divId w:val="5852725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1083"/>
        <w:gridCol w:w="3847"/>
      </w:tblGrid>
      <w:tr w:rsidR="004E0E11" w14:paraId="56A9285C" w14:textId="77777777">
        <w:trPr>
          <w:divId w:val="5852725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79826D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16386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7EB9C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67F2D83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7E25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readingTotal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8264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4A9D3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抄表市区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4E0E11" w14:paraId="78CA715C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01DA3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regionReading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1CA7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5966D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抄表区域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4E0E11" w14:paraId="4B5B8F82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6BC5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commReadingTotal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9486A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DF2E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抄表小区市区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4E0E11" w14:paraId="745C86AD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9D4C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commRegionReading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7ADEF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C99B6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抄表小区区域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4E0E11" w14:paraId="2765DCD2" w14:textId="77777777">
        <w:trPr>
          <w:divId w:val="58527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A792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communityReading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A0E2B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6F3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抄表小区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</w:tbl>
    <w:p w14:paraId="09D529FA" w14:textId="77777777" w:rsidR="004E0E11" w:rsidRDefault="00774DDB">
      <w:pPr>
        <w:pStyle w:val="a3"/>
        <w:divId w:val="58527251"/>
      </w:pPr>
      <w:r>
        <w:rPr>
          <w:rStyle w:val="a4"/>
        </w:rPr>
        <w:t>备注</w:t>
      </w:r>
      <w:r>
        <w:t xml:space="preserve"> </w:t>
      </w:r>
    </w:p>
    <w:p w14:paraId="51B80C73" w14:textId="77777777" w:rsidR="004E0E11" w:rsidRDefault="00774DDB">
      <w:pPr>
        <w:numPr>
          <w:ilvl w:val="0"/>
          <w:numId w:val="47"/>
        </w:numPr>
        <w:spacing w:before="100" w:beforeAutospacing="1" w:after="100" w:afterAutospacing="1"/>
        <w:divId w:val="5852725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CC26D33" w14:textId="77777777" w:rsidR="004E0E11" w:rsidRDefault="00774DDB">
      <w:pPr>
        <w:pStyle w:val="a3"/>
        <w:divId w:val="58527251"/>
      </w:pPr>
      <w:r>
        <w:t>欢迎使用</w:t>
      </w:r>
      <w:r>
        <w:t>ShowDoc</w:t>
      </w:r>
      <w:r>
        <w:t>！</w:t>
      </w:r>
    </w:p>
    <w:p w14:paraId="69E3F3B3" w14:textId="77777777" w:rsidR="004E0E11" w:rsidRDefault="00774DDB">
      <w:pPr>
        <w:pStyle w:val="3"/>
        <w:divId w:val="584806538"/>
        <w:rPr>
          <w:rFonts w:eastAsia="Times New Roman"/>
        </w:rPr>
      </w:pPr>
      <w:r>
        <w:rPr>
          <w:rFonts w:eastAsia="Times New Roman"/>
        </w:rPr>
        <w:t>2.1.5</w:t>
      </w:r>
      <w:r>
        <w:rPr>
          <w:rFonts w:ascii="MS Mincho" w:eastAsia="MS Mincho" w:hAnsi="MS Mincho" w:cs="MS Mincho"/>
        </w:rPr>
        <w:t>、水量走</w:t>
      </w:r>
      <w:r>
        <w:rPr>
          <w:rFonts w:ascii="SimSun" w:eastAsia="SimSun" w:hAnsi="SimSun" w:cs="SimSun"/>
        </w:rPr>
        <w:t>势</w:t>
      </w:r>
    </w:p>
    <w:p w14:paraId="69090061" w14:textId="77777777" w:rsidR="004E0E11" w:rsidRDefault="00774DDB">
      <w:pPr>
        <w:pStyle w:val="a3"/>
        <w:divId w:val="638073050"/>
      </w:pPr>
      <w:r>
        <w:rPr>
          <w:rStyle w:val="a4"/>
        </w:rPr>
        <w:t>简要描述：</w:t>
      </w:r>
      <w:r>
        <w:t xml:space="preserve"> </w:t>
      </w:r>
    </w:p>
    <w:p w14:paraId="196067BA" w14:textId="77777777" w:rsidR="004E0E11" w:rsidRDefault="00774DDB">
      <w:pPr>
        <w:numPr>
          <w:ilvl w:val="0"/>
          <w:numId w:val="48"/>
        </w:numPr>
        <w:spacing w:before="100" w:beforeAutospacing="1" w:after="100" w:afterAutospacing="1"/>
        <w:divId w:val="638073050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水量走</w:t>
      </w:r>
      <w:r>
        <w:rPr>
          <w:rFonts w:ascii="SimSun" w:eastAsia="SimSun" w:hAnsi="SimSun" w:cs="SimSun"/>
        </w:rPr>
        <w:t>势</w:t>
      </w:r>
      <w:r>
        <w:rPr>
          <w:rFonts w:ascii="MS Mincho" w:eastAsia="MS Mincho" w:hAnsi="MS Mincho" w:cs="MS Mincho"/>
        </w:rPr>
        <w:t>情况接口</w:t>
      </w:r>
    </w:p>
    <w:p w14:paraId="2277FFEC" w14:textId="77777777" w:rsidR="004E0E11" w:rsidRDefault="00774DDB">
      <w:pPr>
        <w:pStyle w:val="a3"/>
        <w:divId w:val="63807305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0A1C0CC" w14:textId="77777777" w:rsidR="004E0E11" w:rsidRDefault="00774DDB">
      <w:pPr>
        <w:numPr>
          <w:ilvl w:val="0"/>
          <w:numId w:val="49"/>
        </w:numPr>
        <w:spacing w:before="100" w:beforeAutospacing="1" w:after="100" w:afterAutospacing="1"/>
        <w:divId w:val="638073050"/>
        <w:rPr>
          <w:rFonts w:eastAsia="Times New Roman"/>
        </w:rPr>
      </w:pPr>
      <w:r>
        <w:rPr>
          <w:rStyle w:val="HTML"/>
        </w:rPr>
        <w:t>http://localhost/api/home/chart/list</w:t>
      </w:r>
    </w:p>
    <w:p w14:paraId="086E3791" w14:textId="77777777" w:rsidR="004E0E11" w:rsidRDefault="00774DDB">
      <w:pPr>
        <w:pStyle w:val="a3"/>
        <w:divId w:val="638073050"/>
      </w:pPr>
      <w:r>
        <w:rPr>
          <w:rStyle w:val="a4"/>
        </w:rPr>
        <w:t>请求方式：</w:t>
      </w:r>
    </w:p>
    <w:p w14:paraId="0756670F" w14:textId="77777777" w:rsidR="004E0E11" w:rsidRDefault="00774DDB">
      <w:pPr>
        <w:numPr>
          <w:ilvl w:val="0"/>
          <w:numId w:val="50"/>
        </w:numPr>
        <w:spacing w:before="100" w:beforeAutospacing="1" w:after="100" w:afterAutospacing="1"/>
        <w:divId w:val="638073050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8BC5277" w14:textId="77777777" w:rsidR="004E0E11" w:rsidRDefault="00774DDB">
      <w:pPr>
        <w:pStyle w:val="a3"/>
        <w:divId w:val="638073050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882"/>
        <w:gridCol w:w="882"/>
        <w:gridCol w:w="4538"/>
      </w:tblGrid>
      <w:tr w:rsidR="004E0E11" w14:paraId="57B0F8BA" w14:textId="77777777">
        <w:trPr>
          <w:divId w:val="63807305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BB4528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FCFFBB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F74A3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E6A0B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115961B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42ECC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81AB9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A177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6EB4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59BA7678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2C541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A1C3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E44E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B5B3A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公司年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0/1</w:t>
            </w:r>
          </w:p>
        </w:tc>
      </w:tr>
    </w:tbl>
    <w:p w14:paraId="615FC125" w14:textId="77777777" w:rsidR="004E0E11" w:rsidRDefault="00774DDB">
      <w:pPr>
        <w:pStyle w:val="a3"/>
        <w:divId w:val="638073050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141BBE1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181835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5098140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544C9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6B0169D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"value":{</w:t>
            </w:r>
          </w:p>
          <w:p w14:paraId="30466AC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"nowData":[</w:t>
            </w:r>
          </w:p>
          <w:p w14:paraId="187BDA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626D771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1C7E948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"chartDate":"1",</w:t>
            </w:r>
          </w:p>
          <w:p w14:paraId="3F1503D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24403DA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4F8AB3A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171B8C3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16DE5B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6B6E77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"oldData":[</w:t>
            </w:r>
          </w:p>
          <w:p w14:paraId="07EFEED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1AA9C30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"waterTotal:"123",</w:t>
            </w:r>
          </w:p>
          <w:p w14:paraId="7DABF4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"chartDate:"1",</w:t>
            </w:r>
          </w:p>
          <w:p w14:paraId="48CDEB3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1EC59E8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1E5FA36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560D1B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4FF0A92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5E96AFB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5DFB1D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1B6149F" w14:textId="77777777" w:rsidR="004E0E11" w:rsidRDefault="004E0E11"/>
        </w:tc>
      </w:tr>
    </w:tbl>
    <w:p w14:paraId="11D16F59" w14:textId="77777777" w:rsidR="004E0E11" w:rsidRDefault="00774DDB">
      <w:pPr>
        <w:pStyle w:val="a3"/>
        <w:divId w:val="638073050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E9A78A7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AA974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1DB1A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0D954C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339C82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1656D7D3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CA26F74" w14:textId="77777777" w:rsidR="004E0E11" w:rsidRDefault="004E0E11"/>
        </w:tc>
      </w:tr>
    </w:tbl>
    <w:p w14:paraId="27136B65" w14:textId="77777777" w:rsidR="004E0E11" w:rsidRDefault="00774DDB">
      <w:pPr>
        <w:pStyle w:val="a3"/>
        <w:divId w:val="63807305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  <w:gridCol w:w="464"/>
        <w:gridCol w:w="3282"/>
      </w:tblGrid>
      <w:tr w:rsidR="004E0E11" w14:paraId="5602C555" w14:textId="77777777">
        <w:trPr>
          <w:divId w:val="63807305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F0BDB8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F1C21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AF52A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4954F22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5920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475BA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94B2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所有年份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本年各月份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</w:p>
        </w:tc>
      </w:tr>
      <w:tr w:rsidR="004E0E11" w14:paraId="1607229F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09AF3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9449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C9BA9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去年同月份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，如果用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没有此字段</w:t>
            </w:r>
          </w:p>
        </w:tc>
      </w:tr>
      <w:tr w:rsidR="004E0E11" w14:paraId="167E1D47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C7EE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0FBC3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B3D1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示是年份</w:t>
            </w:r>
          </w:p>
        </w:tc>
      </w:tr>
      <w:tr w:rsidR="004E0E11" w14:paraId="3E118FD3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35F6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示本年的所有月份，按年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示所有年份</w:t>
            </w:r>
          </w:p>
        </w:tc>
        <w:tc>
          <w:tcPr>
            <w:tcW w:w="0" w:type="auto"/>
            <w:vAlign w:val="center"/>
            <w:hideMark/>
          </w:tcPr>
          <w:p w14:paraId="542E031B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9F250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E0E11" w14:paraId="3448B1AC" w14:textId="77777777">
        <w:trPr>
          <w:divId w:val="63807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C7644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示的</w:t>
            </w:r>
            <w:r>
              <w:rPr>
                <w:rFonts w:ascii="SimSun" w:eastAsia="SimSun" w:hAnsi="SimSun" w:cs="SimSun"/>
              </w:rPr>
              <w:t>话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上一年各个月份的供水情况，按年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示不需要，所以</w:t>
            </w:r>
            <w:r>
              <w:rPr>
                <w:rFonts w:eastAsia="Times New Roman"/>
              </w:rPr>
              <w:t>oldData</w:t>
            </w:r>
            <w:r>
              <w:rPr>
                <w:rFonts w:ascii="MS Mincho" w:eastAsia="MS Mincho" w:hAnsi="MS Mincho" w:cs="MS Mincho"/>
              </w:rPr>
              <w:t>是空的</w:t>
            </w:r>
          </w:p>
        </w:tc>
        <w:tc>
          <w:tcPr>
            <w:tcW w:w="0" w:type="auto"/>
            <w:vAlign w:val="center"/>
            <w:hideMark/>
          </w:tcPr>
          <w:p w14:paraId="765F9EDC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E434D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3D4DF03" w14:textId="77777777" w:rsidR="004E0E11" w:rsidRDefault="00774DDB">
      <w:pPr>
        <w:pStyle w:val="a3"/>
        <w:divId w:val="638073050"/>
      </w:pPr>
      <w:r>
        <w:rPr>
          <w:rStyle w:val="a4"/>
        </w:rPr>
        <w:t>备注</w:t>
      </w:r>
      <w:r>
        <w:t xml:space="preserve"> </w:t>
      </w:r>
    </w:p>
    <w:p w14:paraId="787C5386" w14:textId="77777777" w:rsidR="004E0E11" w:rsidRDefault="00774DDB">
      <w:pPr>
        <w:numPr>
          <w:ilvl w:val="0"/>
          <w:numId w:val="51"/>
        </w:numPr>
        <w:spacing w:before="100" w:beforeAutospacing="1" w:after="100" w:afterAutospacing="1"/>
        <w:divId w:val="63807305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49D28ED" w14:textId="77777777" w:rsidR="004E0E11" w:rsidRDefault="00774DDB">
      <w:pPr>
        <w:pStyle w:val="a3"/>
        <w:divId w:val="638073050"/>
      </w:pPr>
      <w:r>
        <w:t>欢迎使用</w:t>
      </w:r>
      <w:r>
        <w:t>ShowDoc</w:t>
      </w:r>
      <w:r>
        <w:t>！</w:t>
      </w:r>
    </w:p>
    <w:p w14:paraId="2C37DFA5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</w:p>
    <w:p w14:paraId="768B84B8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</w:t>
      </w:r>
    </w:p>
    <w:p w14:paraId="616F877E" w14:textId="77777777" w:rsidR="004E0E11" w:rsidRDefault="00774DDB">
      <w:pPr>
        <w:pStyle w:val="a3"/>
        <w:divId w:val="51543139"/>
      </w:pPr>
      <w:r>
        <w:rPr>
          <w:rStyle w:val="a4"/>
        </w:rPr>
        <w:t>简要描述：</w:t>
      </w:r>
      <w:r>
        <w:t xml:space="preserve"> </w:t>
      </w:r>
    </w:p>
    <w:p w14:paraId="0EADE855" w14:textId="77777777" w:rsidR="004E0E11" w:rsidRDefault="00774DDB">
      <w:pPr>
        <w:numPr>
          <w:ilvl w:val="0"/>
          <w:numId w:val="52"/>
        </w:numPr>
        <w:spacing w:before="100" w:beforeAutospacing="1" w:after="100" w:afterAutospacing="1"/>
        <w:divId w:val="51543139"/>
        <w:rPr>
          <w:rFonts w:eastAsia="Times New Roman"/>
        </w:rPr>
      </w:pPr>
      <w:r>
        <w:rPr>
          <w:rFonts w:ascii="MS Mincho" w:eastAsia="MS Mincho" w:hAnsi="MS Mincho" w:cs="MS Mincho"/>
        </w:rPr>
        <w:t>新建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</w:t>
      </w:r>
    </w:p>
    <w:p w14:paraId="40B6CC83" w14:textId="77777777" w:rsidR="004E0E11" w:rsidRDefault="00774DDB">
      <w:pPr>
        <w:pStyle w:val="a3"/>
        <w:divId w:val="5154313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FD089F1" w14:textId="77777777" w:rsidR="004E0E11" w:rsidRDefault="00774DDB">
      <w:pPr>
        <w:numPr>
          <w:ilvl w:val="0"/>
          <w:numId w:val="53"/>
        </w:numPr>
        <w:spacing w:before="100" w:beforeAutospacing="1" w:after="100" w:afterAutospacing="1"/>
        <w:divId w:val="51543139"/>
        <w:rPr>
          <w:rFonts w:eastAsia="Times New Roman"/>
        </w:rPr>
      </w:pPr>
      <w:r>
        <w:rPr>
          <w:rStyle w:val="HTML"/>
        </w:rPr>
        <w:t>http://host:port/api/device/type/add</w:t>
      </w:r>
    </w:p>
    <w:p w14:paraId="3E48BFE9" w14:textId="77777777" w:rsidR="004E0E11" w:rsidRDefault="00774DDB">
      <w:pPr>
        <w:pStyle w:val="a3"/>
        <w:divId w:val="51543139"/>
      </w:pPr>
      <w:r>
        <w:rPr>
          <w:rStyle w:val="a4"/>
        </w:rPr>
        <w:t>请求方式：</w:t>
      </w:r>
    </w:p>
    <w:p w14:paraId="07F733ED" w14:textId="77777777" w:rsidR="004E0E11" w:rsidRDefault="00774DDB">
      <w:pPr>
        <w:numPr>
          <w:ilvl w:val="0"/>
          <w:numId w:val="54"/>
        </w:numPr>
        <w:spacing w:before="100" w:beforeAutospacing="1" w:after="100" w:afterAutospacing="1"/>
        <w:divId w:val="51543139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318FBC40" w14:textId="77777777" w:rsidR="004E0E11" w:rsidRDefault="00774DDB">
      <w:pPr>
        <w:pStyle w:val="a3"/>
        <w:divId w:val="5154313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988"/>
        <w:gridCol w:w="1118"/>
        <w:gridCol w:w="2847"/>
      </w:tblGrid>
      <w:tr w:rsidR="004E0E11" w14:paraId="427810C7" w14:textId="77777777">
        <w:trPr>
          <w:divId w:val="515431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235C31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89E2A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BCA165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2C7B50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A31BF09" w14:textId="77777777">
        <w:trPr>
          <w:divId w:val="5154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28703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6601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57D1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03647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设备类型名称</w:t>
            </w:r>
          </w:p>
        </w:tc>
      </w:tr>
      <w:tr w:rsidR="004E0E11" w14:paraId="0C118CFE" w14:textId="77777777">
        <w:trPr>
          <w:divId w:val="5154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7A90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0E8B2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FD4C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57B8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硬件版本号</w:t>
            </w:r>
          </w:p>
        </w:tc>
      </w:tr>
      <w:tr w:rsidR="004E0E11" w14:paraId="6E7CBE1E" w14:textId="77777777">
        <w:trPr>
          <w:divId w:val="5154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5AABA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7865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E87F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662A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软件版本号</w:t>
            </w:r>
          </w:p>
        </w:tc>
      </w:tr>
    </w:tbl>
    <w:p w14:paraId="429667E1" w14:textId="77777777" w:rsidR="004E0E11" w:rsidRDefault="00774DDB">
      <w:pPr>
        <w:pStyle w:val="a3"/>
        <w:divId w:val="51543139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B8F6EAF" w14:textId="77777777">
        <w:trPr>
          <w:divId w:val="5154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F1BFA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F6ACE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0F8C5FE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"hardwareVersion":"GB_2000",</w:t>
            </w:r>
          </w:p>
          <w:p w14:paraId="1748A5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"softwareVersion":"GB_1000"</w:t>
            </w:r>
          </w:p>
          <w:p w14:paraId="58F72FE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1DF6AE75" w14:textId="77777777" w:rsidR="004E0E11" w:rsidRDefault="004E0E11"/>
        </w:tc>
      </w:tr>
    </w:tbl>
    <w:p w14:paraId="6896018B" w14:textId="77777777" w:rsidR="004E0E11" w:rsidRDefault="00774DDB">
      <w:pPr>
        <w:pStyle w:val="a3"/>
        <w:divId w:val="5154313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AB50332" w14:textId="77777777">
        <w:trPr>
          <w:divId w:val="5154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DC626C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5C9C4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88755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7AE34E7D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D47131C" w14:textId="77777777" w:rsidR="004E0E11" w:rsidRDefault="004E0E11"/>
        </w:tc>
      </w:tr>
    </w:tbl>
    <w:p w14:paraId="7D486FE6" w14:textId="77777777" w:rsidR="004E0E11" w:rsidRDefault="00774DDB">
      <w:pPr>
        <w:pStyle w:val="a3"/>
        <w:divId w:val="5154313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31D741BA" w14:textId="77777777">
        <w:trPr>
          <w:divId w:val="515431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EF9C97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B3688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BCB0C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71EB1F0" w14:textId="77777777">
        <w:trPr>
          <w:divId w:val="5154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01383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D65FF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2B386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11897303" w14:textId="77777777">
        <w:trPr>
          <w:divId w:val="51543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9D0F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70BC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C4A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10DF3EF" w14:textId="77777777" w:rsidR="004E0E11" w:rsidRDefault="00774DDB">
      <w:pPr>
        <w:pStyle w:val="a3"/>
        <w:divId w:val="51543139"/>
      </w:pPr>
      <w:r>
        <w:rPr>
          <w:rStyle w:val="a4"/>
        </w:rPr>
        <w:t>备注</w:t>
      </w:r>
      <w:r>
        <w:t xml:space="preserve"> </w:t>
      </w:r>
    </w:p>
    <w:p w14:paraId="6F53FA5A" w14:textId="77777777" w:rsidR="004E0E11" w:rsidRDefault="00774DDB">
      <w:pPr>
        <w:numPr>
          <w:ilvl w:val="0"/>
          <w:numId w:val="55"/>
        </w:numPr>
        <w:spacing w:before="100" w:beforeAutospacing="1" w:after="100" w:afterAutospacing="1"/>
        <w:divId w:val="5154313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3B8496F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4FE5C8D1" w14:textId="77777777" w:rsidR="004E0E11" w:rsidRDefault="00774DDB">
      <w:pPr>
        <w:pStyle w:val="a3"/>
        <w:divId w:val="1486819061"/>
      </w:pPr>
      <w:r>
        <w:rPr>
          <w:rStyle w:val="a4"/>
        </w:rPr>
        <w:t>简要描述：</w:t>
      </w:r>
      <w:r>
        <w:t xml:space="preserve"> </w:t>
      </w:r>
    </w:p>
    <w:p w14:paraId="3D55DB2F" w14:textId="77777777" w:rsidR="004E0E11" w:rsidRDefault="00774DDB">
      <w:pPr>
        <w:numPr>
          <w:ilvl w:val="0"/>
          <w:numId w:val="56"/>
        </w:numPr>
        <w:spacing w:before="100" w:beforeAutospacing="1" w:after="100" w:afterAutospacing="1"/>
        <w:divId w:val="1486819061"/>
        <w:rPr>
          <w:rFonts w:eastAsia="Times New Roman"/>
        </w:rPr>
      </w:pPr>
      <w:r>
        <w:rPr>
          <w:rFonts w:ascii="SimSun" w:eastAsia="SimSun" w:hAnsi="SimSun" w:cs="SimSun"/>
        </w:rPr>
        <w:t>删除设备类型</w:t>
      </w:r>
    </w:p>
    <w:p w14:paraId="21C66B13" w14:textId="77777777" w:rsidR="004E0E11" w:rsidRDefault="00774DDB">
      <w:pPr>
        <w:pStyle w:val="a3"/>
        <w:divId w:val="148681906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40678F0" w14:textId="77777777" w:rsidR="004E0E11" w:rsidRDefault="00774DDB">
      <w:pPr>
        <w:numPr>
          <w:ilvl w:val="0"/>
          <w:numId w:val="57"/>
        </w:numPr>
        <w:spacing w:before="100" w:beforeAutospacing="1" w:after="100" w:afterAutospacing="1"/>
        <w:divId w:val="1486819061"/>
        <w:rPr>
          <w:rFonts w:eastAsia="Times New Roman"/>
        </w:rPr>
      </w:pPr>
      <w:r>
        <w:rPr>
          <w:rStyle w:val="HTML"/>
        </w:rPr>
        <w:t>http://host:port/api/device/type/del</w:t>
      </w:r>
    </w:p>
    <w:p w14:paraId="175A8281" w14:textId="77777777" w:rsidR="004E0E11" w:rsidRDefault="00774DDB">
      <w:pPr>
        <w:pStyle w:val="a3"/>
        <w:divId w:val="1486819061"/>
      </w:pPr>
      <w:r>
        <w:rPr>
          <w:rStyle w:val="a4"/>
        </w:rPr>
        <w:t>请求方式：</w:t>
      </w:r>
    </w:p>
    <w:p w14:paraId="064D573F" w14:textId="77777777" w:rsidR="004E0E11" w:rsidRDefault="00774DDB">
      <w:pPr>
        <w:numPr>
          <w:ilvl w:val="0"/>
          <w:numId w:val="58"/>
        </w:numPr>
        <w:spacing w:before="100" w:beforeAutospacing="1" w:after="100" w:afterAutospacing="1"/>
        <w:divId w:val="1486819061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018D132" w14:textId="77777777" w:rsidR="004E0E11" w:rsidRDefault="00774DDB">
      <w:pPr>
        <w:pStyle w:val="a3"/>
        <w:divId w:val="148681906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375"/>
        <w:gridCol w:w="1556"/>
        <w:gridCol w:w="3336"/>
      </w:tblGrid>
      <w:tr w:rsidR="004E0E11" w14:paraId="7E159DD5" w14:textId="77777777">
        <w:trPr>
          <w:divId w:val="148681906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31E45A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B63E7D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C330A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2F2E7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3B01EA5" w14:textId="77777777">
        <w:trPr>
          <w:divId w:val="14868190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54ED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1856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C719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3080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</w:t>
            </w:r>
            <w:r>
              <w:rPr>
                <w:rFonts w:eastAsia="Times New Roman"/>
              </w:rPr>
              <w:t>id</w:t>
            </w:r>
          </w:p>
        </w:tc>
      </w:tr>
    </w:tbl>
    <w:p w14:paraId="269483AC" w14:textId="77777777" w:rsidR="004E0E11" w:rsidRDefault="00774DDB">
      <w:pPr>
        <w:pStyle w:val="a3"/>
        <w:divId w:val="148681906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EE0812B" w14:textId="77777777">
        <w:trPr>
          <w:divId w:val="14868190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A8C2E4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ED76C7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969374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247A3FB0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0EA12D1" w14:textId="77777777" w:rsidR="004E0E11" w:rsidRDefault="004E0E11"/>
        </w:tc>
      </w:tr>
    </w:tbl>
    <w:p w14:paraId="75C80CA9" w14:textId="77777777" w:rsidR="004E0E11" w:rsidRDefault="00774DDB">
      <w:pPr>
        <w:pStyle w:val="a3"/>
        <w:divId w:val="148681906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6F586918" w14:textId="77777777">
        <w:trPr>
          <w:divId w:val="148681906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69AA40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93365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98C8B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9FA0FB7" w14:textId="77777777">
        <w:trPr>
          <w:divId w:val="14868190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C4B7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BCC3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AAEA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1E9D8032" w14:textId="77777777">
        <w:trPr>
          <w:divId w:val="14868190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9DF0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D2F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80A74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1B4BC353" w14:textId="77777777" w:rsidR="004E0E11" w:rsidRDefault="00774DDB">
      <w:pPr>
        <w:pStyle w:val="a3"/>
        <w:divId w:val="1486819061"/>
      </w:pPr>
      <w:r>
        <w:rPr>
          <w:rStyle w:val="a4"/>
        </w:rPr>
        <w:t>备注</w:t>
      </w:r>
      <w:r>
        <w:t xml:space="preserve"> </w:t>
      </w:r>
    </w:p>
    <w:p w14:paraId="449113BB" w14:textId="77777777" w:rsidR="004E0E11" w:rsidRDefault="00774DDB">
      <w:pPr>
        <w:numPr>
          <w:ilvl w:val="0"/>
          <w:numId w:val="59"/>
        </w:numPr>
        <w:spacing w:before="100" w:beforeAutospacing="1" w:after="100" w:afterAutospacing="1"/>
        <w:divId w:val="148681906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CAEB8D7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修改</w:t>
      </w:r>
    </w:p>
    <w:p w14:paraId="25F5C3A8" w14:textId="77777777" w:rsidR="004E0E11" w:rsidRDefault="00774DDB">
      <w:pPr>
        <w:pStyle w:val="a3"/>
        <w:divId w:val="1063219989"/>
      </w:pPr>
      <w:r>
        <w:rPr>
          <w:rStyle w:val="a4"/>
        </w:rPr>
        <w:t>简要描述：</w:t>
      </w:r>
      <w:r>
        <w:t xml:space="preserve"> </w:t>
      </w:r>
    </w:p>
    <w:p w14:paraId="605FDCAB" w14:textId="77777777" w:rsidR="004E0E11" w:rsidRDefault="00774DDB">
      <w:pPr>
        <w:numPr>
          <w:ilvl w:val="0"/>
          <w:numId w:val="60"/>
        </w:numPr>
        <w:spacing w:before="100" w:beforeAutospacing="1" w:after="100" w:afterAutospacing="1"/>
        <w:divId w:val="1063219989"/>
        <w:rPr>
          <w:rFonts w:eastAsia="Times New Roman"/>
        </w:rPr>
      </w:pPr>
      <w:r>
        <w:rPr>
          <w:rFonts w:ascii="MS Mincho" w:eastAsia="MS Mincho" w:hAnsi="MS Mincho" w:cs="MS Mincho"/>
        </w:rPr>
        <w:t>修改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</w:t>
      </w:r>
    </w:p>
    <w:p w14:paraId="58A187C0" w14:textId="77777777" w:rsidR="004E0E11" w:rsidRDefault="00774DDB">
      <w:pPr>
        <w:pStyle w:val="a3"/>
        <w:divId w:val="106321998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7E1C5B7" w14:textId="77777777" w:rsidR="004E0E11" w:rsidRDefault="00774DDB">
      <w:pPr>
        <w:numPr>
          <w:ilvl w:val="0"/>
          <w:numId w:val="61"/>
        </w:numPr>
        <w:spacing w:before="100" w:beforeAutospacing="1" w:after="100" w:afterAutospacing="1"/>
        <w:divId w:val="1063219989"/>
        <w:rPr>
          <w:rFonts w:eastAsia="Times New Roman"/>
        </w:rPr>
      </w:pPr>
      <w:r>
        <w:rPr>
          <w:rStyle w:val="HTML"/>
        </w:rPr>
        <w:t>http://host:port/api/device/type/upd</w:t>
      </w:r>
    </w:p>
    <w:p w14:paraId="3B6AC5B6" w14:textId="77777777" w:rsidR="004E0E11" w:rsidRDefault="00774DDB">
      <w:pPr>
        <w:pStyle w:val="a3"/>
        <w:divId w:val="1063219989"/>
      </w:pPr>
      <w:r>
        <w:rPr>
          <w:rStyle w:val="a4"/>
        </w:rPr>
        <w:t>请求方式：</w:t>
      </w:r>
    </w:p>
    <w:p w14:paraId="0A2FB4DB" w14:textId="77777777" w:rsidR="004E0E11" w:rsidRDefault="00774DDB">
      <w:pPr>
        <w:numPr>
          <w:ilvl w:val="0"/>
          <w:numId w:val="62"/>
        </w:numPr>
        <w:spacing w:before="100" w:beforeAutospacing="1" w:after="100" w:afterAutospacing="1"/>
        <w:divId w:val="1063219989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6339F1F3" w14:textId="77777777" w:rsidR="004E0E11" w:rsidRDefault="00774DDB">
      <w:pPr>
        <w:pStyle w:val="a3"/>
        <w:divId w:val="106321998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988"/>
        <w:gridCol w:w="1118"/>
        <w:gridCol w:w="2847"/>
      </w:tblGrid>
      <w:tr w:rsidR="004E0E11" w14:paraId="15C26835" w14:textId="77777777">
        <w:trPr>
          <w:divId w:val="106321998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103E08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CA62E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4218E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C24AF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151F883" w14:textId="77777777">
        <w:trPr>
          <w:divId w:val="10632199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246C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638AF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D835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827F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设备类型名称</w:t>
            </w:r>
          </w:p>
        </w:tc>
      </w:tr>
      <w:tr w:rsidR="004E0E11" w14:paraId="55A8EBC3" w14:textId="77777777">
        <w:trPr>
          <w:divId w:val="10632199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B76F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4492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AE41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21683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硬件版本号</w:t>
            </w:r>
          </w:p>
        </w:tc>
      </w:tr>
      <w:tr w:rsidR="004E0E11" w14:paraId="3956FBDA" w14:textId="77777777">
        <w:trPr>
          <w:divId w:val="10632199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97E7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267BC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66FFC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6FF6A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软件版本号</w:t>
            </w:r>
          </w:p>
        </w:tc>
      </w:tr>
    </w:tbl>
    <w:p w14:paraId="5908AC17" w14:textId="77777777" w:rsidR="004E0E11" w:rsidRDefault="00774DDB">
      <w:pPr>
        <w:pStyle w:val="a3"/>
        <w:divId w:val="1063219989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2F7C86E" w14:textId="77777777">
        <w:trPr>
          <w:divId w:val="10632199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CBEDCA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123B48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"id":"5acb3c55390b250a7c784c7d",</w:t>
            </w:r>
          </w:p>
          <w:p w14:paraId="51D1924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6FE5BB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"hardwareVersion":"GB_2000",</w:t>
            </w:r>
          </w:p>
          <w:p w14:paraId="5B6794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"softwareVersion":"GB_1000"</w:t>
            </w:r>
          </w:p>
          <w:p w14:paraId="2FC1290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20504871" w14:textId="77777777" w:rsidR="004E0E11" w:rsidRDefault="004E0E11"/>
        </w:tc>
      </w:tr>
    </w:tbl>
    <w:p w14:paraId="36D0F256" w14:textId="77777777" w:rsidR="004E0E11" w:rsidRDefault="00774DDB">
      <w:pPr>
        <w:pStyle w:val="a3"/>
        <w:divId w:val="106321998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C8CA0A2" w14:textId="77777777">
        <w:trPr>
          <w:divId w:val="10632199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8EDA6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029E29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1E569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5910469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0717B1B" w14:textId="77777777" w:rsidR="004E0E11" w:rsidRDefault="004E0E11"/>
        </w:tc>
      </w:tr>
    </w:tbl>
    <w:p w14:paraId="39FB6149" w14:textId="77777777" w:rsidR="004E0E11" w:rsidRDefault="00774DDB">
      <w:pPr>
        <w:pStyle w:val="a3"/>
        <w:divId w:val="106321998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5E07ABEF" w14:textId="77777777">
        <w:trPr>
          <w:divId w:val="106321998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BCFFFD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97B30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BBE33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393FCD3" w14:textId="77777777">
        <w:trPr>
          <w:divId w:val="10632199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5BE78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CF3CD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5D6F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3421B2AC" w14:textId="77777777">
        <w:trPr>
          <w:divId w:val="10632199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5704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5CC71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4D577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0BD031AD" w14:textId="77777777" w:rsidR="004E0E11" w:rsidRDefault="00774DDB">
      <w:pPr>
        <w:pStyle w:val="a3"/>
        <w:divId w:val="1063219989"/>
      </w:pPr>
      <w:r>
        <w:rPr>
          <w:rStyle w:val="a4"/>
        </w:rPr>
        <w:t>备注</w:t>
      </w:r>
      <w:r>
        <w:t xml:space="preserve"> </w:t>
      </w:r>
    </w:p>
    <w:p w14:paraId="4D0E6E5F" w14:textId="77777777" w:rsidR="004E0E11" w:rsidRDefault="00774DDB">
      <w:pPr>
        <w:numPr>
          <w:ilvl w:val="0"/>
          <w:numId w:val="63"/>
        </w:numPr>
        <w:spacing w:before="100" w:beforeAutospacing="1" w:after="100" w:afterAutospacing="1"/>
        <w:divId w:val="106321998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DAD1904" w14:textId="77777777" w:rsidR="004E0E11" w:rsidRDefault="00774DDB">
      <w:pPr>
        <w:pStyle w:val="a3"/>
        <w:divId w:val="1063219989"/>
      </w:pPr>
      <w:r>
        <w:t>欢迎使用</w:t>
      </w:r>
      <w:r>
        <w:t>ShowDoc</w:t>
      </w:r>
      <w:r>
        <w:t>！</w:t>
      </w:r>
    </w:p>
    <w:p w14:paraId="34A57483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2.2.4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4A73990F" w14:textId="77777777" w:rsidR="004E0E11" w:rsidRDefault="00774DDB">
      <w:pPr>
        <w:pStyle w:val="a3"/>
        <w:divId w:val="797604452"/>
      </w:pPr>
      <w:r>
        <w:rPr>
          <w:rStyle w:val="a4"/>
        </w:rPr>
        <w:t>简要描述：</w:t>
      </w:r>
      <w:r>
        <w:t xml:space="preserve"> </w:t>
      </w:r>
    </w:p>
    <w:p w14:paraId="4FC3BBA0" w14:textId="77777777" w:rsidR="004E0E11" w:rsidRDefault="00774DDB">
      <w:pPr>
        <w:numPr>
          <w:ilvl w:val="0"/>
          <w:numId w:val="64"/>
        </w:numPr>
        <w:spacing w:before="100" w:beforeAutospacing="1" w:after="100" w:afterAutospacing="1"/>
        <w:divId w:val="797604452"/>
        <w:rPr>
          <w:rFonts w:eastAsia="Times New Roman"/>
        </w:rPr>
      </w:pPr>
      <w:r>
        <w:rPr>
          <w:rFonts w:ascii="SimSun" w:eastAsia="SimSun" w:hAnsi="SimSun" w:cs="SimSun"/>
        </w:rPr>
        <w:t>设备类型的</w:t>
      </w:r>
      <w:r>
        <w:rPr>
          <w:rFonts w:eastAsia="Times New Roman"/>
        </w:rPr>
        <w:t>list</w:t>
      </w:r>
    </w:p>
    <w:p w14:paraId="2301C789" w14:textId="77777777" w:rsidR="004E0E11" w:rsidRDefault="00774DDB">
      <w:pPr>
        <w:pStyle w:val="a3"/>
        <w:divId w:val="79760445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650A784" w14:textId="77777777" w:rsidR="004E0E11" w:rsidRDefault="00774DDB">
      <w:pPr>
        <w:numPr>
          <w:ilvl w:val="0"/>
          <w:numId w:val="65"/>
        </w:numPr>
        <w:spacing w:before="100" w:beforeAutospacing="1" w:after="100" w:afterAutospacing="1"/>
        <w:divId w:val="797604452"/>
        <w:rPr>
          <w:rFonts w:eastAsia="Times New Roman"/>
        </w:rPr>
      </w:pPr>
      <w:r>
        <w:rPr>
          <w:rStyle w:val="HTML"/>
        </w:rPr>
        <w:t>http://host:port/api/device/type/list</w:t>
      </w:r>
    </w:p>
    <w:p w14:paraId="2F373724" w14:textId="77777777" w:rsidR="004E0E11" w:rsidRDefault="00774DDB">
      <w:pPr>
        <w:pStyle w:val="a3"/>
        <w:divId w:val="797604452"/>
      </w:pPr>
      <w:r>
        <w:rPr>
          <w:rStyle w:val="a4"/>
        </w:rPr>
        <w:t>请求方式：</w:t>
      </w:r>
    </w:p>
    <w:p w14:paraId="744B1ECA" w14:textId="77777777" w:rsidR="004E0E11" w:rsidRDefault="00774DDB">
      <w:pPr>
        <w:numPr>
          <w:ilvl w:val="0"/>
          <w:numId w:val="66"/>
        </w:numPr>
        <w:spacing w:before="100" w:beforeAutospacing="1" w:after="100" w:afterAutospacing="1"/>
        <w:divId w:val="797604452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0E92CDD" w14:textId="77777777" w:rsidR="004E0E11" w:rsidRDefault="00774DDB">
      <w:pPr>
        <w:pStyle w:val="a3"/>
        <w:divId w:val="79760445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68"/>
        <w:gridCol w:w="1068"/>
        <w:gridCol w:w="4585"/>
      </w:tblGrid>
      <w:tr w:rsidR="004E0E11" w14:paraId="1536B64F" w14:textId="77777777">
        <w:trPr>
          <w:divId w:val="79760445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6AC8F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AC8BC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7BA47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F61C7B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D337A0C" w14:textId="77777777">
        <w:trPr>
          <w:divId w:val="797604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FCA2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21D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0961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49C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索引数</w:t>
            </w:r>
          </w:p>
        </w:tc>
      </w:tr>
      <w:tr w:rsidR="004E0E11" w14:paraId="2FF99085" w14:textId="77777777">
        <w:trPr>
          <w:divId w:val="797604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DDE0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E9F7D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D5E3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770B4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示多少个数据</w:t>
            </w:r>
          </w:p>
        </w:tc>
      </w:tr>
    </w:tbl>
    <w:p w14:paraId="142A0859" w14:textId="77777777" w:rsidR="004E0E11" w:rsidRDefault="00774DDB">
      <w:pPr>
        <w:pStyle w:val="a3"/>
        <w:divId w:val="79760445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EFD421E" w14:textId="77777777">
        <w:trPr>
          <w:divId w:val="797604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B8F03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885C5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EF0D9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列表已返回</w:t>
            </w:r>
            <w:r>
              <w:rPr>
                <w:rStyle w:val="HTML"/>
              </w:rPr>
              <w:t>",</w:t>
            </w:r>
          </w:p>
          <w:p w14:paraId="68D89C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8F88C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523D839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CECF9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2,</w:t>
            </w:r>
          </w:p>
          <w:p w14:paraId="4A3C4E3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069257E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3742CEF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90A033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"5acb3c55390b250a7c784c7d",</w:t>
            </w:r>
          </w:p>
          <w:p w14:paraId="30292A2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3642A1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354950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5894444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4B0C316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DD045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"5acb3c55390b250a7c784c7d",</w:t>
            </w:r>
          </w:p>
          <w:p w14:paraId="2A16E16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4AD1D32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6E9E7BD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510217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84340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71516C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"5acb3c55390b250a7c784c7d",</w:t>
            </w:r>
          </w:p>
          <w:p w14:paraId="6F1863C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15B9AB8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0EF738A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3D4474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063E96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2A2D10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1DE4445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591D77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5A83D2D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0E3BD95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</w:t>
            </w:r>
          </w:p>
          <w:p w14:paraId="290DE6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153D707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11005E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EBF611D" w14:textId="77777777" w:rsidR="004E0E11" w:rsidRDefault="004E0E11"/>
        </w:tc>
      </w:tr>
    </w:tbl>
    <w:p w14:paraId="34DE55A9" w14:textId="77777777" w:rsidR="004E0E11" w:rsidRDefault="00774DDB">
      <w:pPr>
        <w:pStyle w:val="a3"/>
        <w:divId w:val="79760445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11CF2BA" w14:textId="77777777">
        <w:trPr>
          <w:divId w:val="797604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089094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4362E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D8FB93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2DC0B56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4FB8B54" w14:textId="77777777" w:rsidR="004E0E11" w:rsidRDefault="004E0E11"/>
        </w:tc>
      </w:tr>
    </w:tbl>
    <w:p w14:paraId="5E98A1E9" w14:textId="77777777" w:rsidR="004E0E11" w:rsidRDefault="00774DDB">
      <w:pPr>
        <w:pStyle w:val="a3"/>
        <w:divId w:val="79760445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39C0230B" w14:textId="77777777">
        <w:trPr>
          <w:divId w:val="79760445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088476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28198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867309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5292D80" w14:textId="77777777">
        <w:trPr>
          <w:divId w:val="797604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0D1F1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6E4A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2979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64889656" w14:textId="77777777">
        <w:trPr>
          <w:divId w:val="797604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C37D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B007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2752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6FC4319" w14:textId="77777777" w:rsidR="004E0E11" w:rsidRDefault="00774DDB">
      <w:pPr>
        <w:pStyle w:val="a3"/>
        <w:divId w:val="797604452"/>
      </w:pPr>
      <w:r>
        <w:rPr>
          <w:rStyle w:val="a4"/>
        </w:rPr>
        <w:t>备注</w:t>
      </w:r>
      <w:r>
        <w:t xml:space="preserve"> </w:t>
      </w:r>
    </w:p>
    <w:p w14:paraId="76A6F876" w14:textId="77777777" w:rsidR="004E0E11" w:rsidRDefault="00774DDB">
      <w:pPr>
        <w:numPr>
          <w:ilvl w:val="0"/>
          <w:numId w:val="67"/>
        </w:numPr>
        <w:spacing w:before="100" w:beforeAutospacing="1" w:after="100" w:afterAutospacing="1"/>
        <w:divId w:val="79760445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E96B3A9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</w:p>
    <w:p w14:paraId="767750B4" w14:textId="77777777" w:rsidR="004E0E11" w:rsidRDefault="00774DDB">
      <w:pPr>
        <w:pStyle w:val="a3"/>
        <w:divId w:val="237131774"/>
      </w:pPr>
      <w:r>
        <w:rPr>
          <w:rStyle w:val="a4"/>
        </w:rPr>
        <w:t>简要描述：</w:t>
      </w:r>
      <w:r>
        <w:t xml:space="preserve"> </w:t>
      </w:r>
    </w:p>
    <w:p w14:paraId="5A600266" w14:textId="77777777" w:rsidR="004E0E11" w:rsidRDefault="00774DDB">
      <w:pPr>
        <w:numPr>
          <w:ilvl w:val="0"/>
          <w:numId w:val="68"/>
        </w:numPr>
        <w:spacing w:before="100" w:beforeAutospacing="1" w:after="100" w:afterAutospacing="1"/>
        <w:divId w:val="237131774"/>
        <w:rPr>
          <w:rFonts w:eastAsia="Times New Roman"/>
        </w:rPr>
      </w:pPr>
      <w:r>
        <w:rPr>
          <w:rFonts w:ascii="MS Mincho" w:eastAsia="MS Mincho" w:hAnsi="MS Mincho" w:cs="MS Mincho"/>
        </w:rPr>
        <w:t>新建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3048EA62" w14:textId="77777777" w:rsidR="004E0E11" w:rsidRDefault="00774DDB">
      <w:pPr>
        <w:pStyle w:val="a3"/>
        <w:divId w:val="23713177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8547795" w14:textId="77777777" w:rsidR="004E0E11" w:rsidRDefault="00774DDB">
      <w:pPr>
        <w:numPr>
          <w:ilvl w:val="0"/>
          <w:numId w:val="69"/>
        </w:numPr>
        <w:spacing w:before="100" w:beforeAutospacing="1" w:after="100" w:afterAutospacing="1"/>
        <w:divId w:val="237131774"/>
        <w:rPr>
          <w:rFonts w:eastAsia="Times New Roman"/>
        </w:rPr>
      </w:pPr>
      <w:r>
        <w:rPr>
          <w:rStyle w:val="HTML"/>
        </w:rPr>
        <w:t>http://host:port/api/device/add</w:t>
      </w:r>
    </w:p>
    <w:p w14:paraId="5B7C81FE" w14:textId="77777777" w:rsidR="004E0E11" w:rsidRDefault="00774DDB">
      <w:pPr>
        <w:pStyle w:val="a3"/>
        <w:divId w:val="237131774"/>
      </w:pPr>
      <w:r>
        <w:rPr>
          <w:rStyle w:val="a4"/>
        </w:rPr>
        <w:t>请求方式：</w:t>
      </w:r>
    </w:p>
    <w:p w14:paraId="5293D8A5" w14:textId="77777777" w:rsidR="004E0E11" w:rsidRDefault="00774DDB">
      <w:pPr>
        <w:numPr>
          <w:ilvl w:val="0"/>
          <w:numId w:val="70"/>
        </w:numPr>
        <w:spacing w:before="100" w:beforeAutospacing="1" w:after="100" w:afterAutospacing="1"/>
        <w:divId w:val="237131774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CEB16F3" w14:textId="77777777" w:rsidR="004E0E11" w:rsidRDefault="00774DDB">
      <w:pPr>
        <w:pStyle w:val="a3"/>
        <w:divId w:val="237131774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128"/>
        <w:gridCol w:w="1128"/>
        <w:gridCol w:w="3783"/>
      </w:tblGrid>
      <w:tr w:rsidR="004E0E11" w14:paraId="5D11AE38" w14:textId="77777777">
        <w:trPr>
          <w:divId w:val="23713177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1DC160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47169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93B64B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93BEF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CDCC5C9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585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FA82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67AD1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67D8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  <w:r>
              <w:rPr>
                <w:rFonts w:eastAsia="Times New Roman"/>
              </w:rPr>
              <w:br/>
              <w:t>0: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  <w:tr w:rsidR="004E0E11" w14:paraId="79DDAB58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9C738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08F5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B0F332" w14:textId="77777777" w:rsidR="004E0E11" w:rsidRDefault="004E0E1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E707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相关的信息</w:t>
            </w:r>
          </w:p>
        </w:tc>
      </w:tr>
    </w:tbl>
    <w:p w14:paraId="480343A2" w14:textId="77777777" w:rsidR="004E0E11" w:rsidRDefault="00774DDB">
      <w:pPr>
        <w:pStyle w:val="a3"/>
        <w:divId w:val="237131774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25B2E58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04670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95C5F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"deviceInfoId": "5afd248b9b44ab2a0c8f9cf7",</w:t>
            </w:r>
          </w:p>
          <w:p w14:paraId="17BA522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"deviceTypeId": "5af56c1fa74973336cf4db52",</w:t>
            </w:r>
          </w:p>
          <w:p w14:paraId="61ED66F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 "5af6c9110fa4fb0b743cc04d",</w:t>
            </w:r>
          </w:p>
          <w:p w14:paraId="6B9528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"communityId": "5af6c9d40fa4fb22a012644e",</w:t>
            </w:r>
          </w:p>
          <w:p w14:paraId="54402E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"cityId": "5afa9a25f690bd1620176a86",</w:t>
            </w:r>
          </w:p>
          <w:p w14:paraId="3D4AFA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"isBroken":0,</w:t>
            </w:r>
          </w:p>
          <w:p w14:paraId="00661F2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"household": {</w:t>
            </w:r>
          </w:p>
          <w:p w14:paraId="68C601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"5afd248b9b44ab2a0c8f9cf6",</w:t>
            </w:r>
          </w:p>
          <w:p w14:paraId="0F3DC96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"telephone": "13500000000",</w:t>
            </w:r>
          </w:p>
          <w:p w14:paraId="5064C53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"buildNo":"3",</w:t>
            </w:r>
          </w:p>
          <w:p w14:paraId="44EFBE4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"unitNo":"3",</w:t>
            </w:r>
          </w:p>
          <w:p w14:paraId="3C63931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"floorNo":"8",</w:t>
            </w:r>
          </w:p>
          <w:p w14:paraId="530DD4E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"roomNo":"503"</w:t>
            </w:r>
          </w:p>
          <w:p w14:paraId="54ACB6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0E3E7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"1234567890"</w:t>
            </w:r>
          </w:p>
          <w:p w14:paraId="423641F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68DA0B6" w14:textId="77777777" w:rsidR="004E0E11" w:rsidRDefault="004E0E11"/>
        </w:tc>
      </w:tr>
    </w:tbl>
    <w:p w14:paraId="2F0DEA12" w14:textId="77777777" w:rsidR="004E0E11" w:rsidRDefault="00774DDB">
      <w:pPr>
        <w:pStyle w:val="a3"/>
        <w:divId w:val="237131774"/>
      </w:pPr>
      <w:r>
        <w:t>注意</w:t>
      </w:r>
      <w:r>
        <w:t>:</w:t>
      </w:r>
      <w:r>
        <w:t>新建的时候没有</w:t>
      </w:r>
      <w:r>
        <w:t xml:space="preserve"> "devcieInfoId" </w:t>
      </w:r>
      <w:r>
        <w:t>这个字段</w:t>
      </w:r>
      <w:r>
        <w:t xml:space="preserve"> , "household"</w:t>
      </w:r>
      <w:r>
        <w:t>中的</w:t>
      </w:r>
      <w:r>
        <w:t>id</w:t>
      </w:r>
      <w:r>
        <w:t>字段也没有。</w:t>
      </w:r>
      <w:r>
        <w:t xml:space="preserve"> </w:t>
      </w:r>
      <w:r>
        <w:t>新建的时候</w:t>
      </w:r>
      <w:r>
        <w:t>isBroken</w:t>
      </w:r>
      <w:r>
        <w:t>可以传</w:t>
      </w:r>
      <w:r>
        <w:t xml:space="preserve"> 0</w:t>
      </w:r>
      <w:r>
        <w:t>、</w:t>
      </w:r>
      <w:r>
        <w:t>1</w:t>
      </w:r>
      <w:r>
        <w:t>、</w:t>
      </w:r>
      <w:r>
        <w:t xml:space="preserve">2 </w:t>
      </w:r>
      <w:r>
        <w:t>随意。</w:t>
      </w:r>
    </w:p>
    <w:p w14:paraId="43D97102" w14:textId="77777777" w:rsidR="004E0E11" w:rsidRDefault="00774DDB">
      <w:pPr>
        <w:pStyle w:val="a3"/>
        <w:divId w:val="23713177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C62631E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7D1239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D4FCE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9C0FC0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7B90CA3D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CAB8D8D" w14:textId="77777777" w:rsidR="004E0E11" w:rsidRDefault="004E0E11"/>
        </w:tc>
      </w:tr>
    </w:tbl>
    <w:p w14:paraId="45814A58" w14:textId="77777777" w:rsidR="004E0E11" w:rsidRDefault="00774DDB">
      <w:pPr>
        <w:pStyle w:val="a3"/>
        <w:divId w:val="23713177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005"/>
        <w:gridCol w:w="5238"/>
      </w:tblGrid>
      <w:tr w:rsidR="004E0E11" w14:paraId="16DEE06F" w14:textId="77777777">
        <w:trPr>
          <w:divId w:val="23713177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0DE0A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6FE92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F4FE3B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13CA0CB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54C1B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98569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3E688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0: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</w:p>
        </w:tc>
      </w:tr>
      <w:tr w:rsidR="004E0E11" w14:paraId="1E4667BD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F1439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devcieInfoId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B9F7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674EC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列表中的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但此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要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个名字</w:t>
            </w:r>
          </w:p>
        </w:tc>
      </w:tr>
      <w:tr w:rsidR="004E0E11" w14:paraId="238C82D1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0674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B6374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74A9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750E51DD" w14:textId="77777777">
        <w:trPr>
          <w:divId w:val="2371317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834B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FB8EE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A535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1677B4E" w14:textId="77777777" w:rsidR="004E0E11" w:rsidRDefault="00774DDB">
      <w:pPr>
        <w:pStyle w:val="a3"/>
        <w:divId w:val="237131774"/>
      </w:pPr>
      <w:r>
        <w:rPr>
          <w:rStyle w:val="a4"/>
        </w:rPr>
        <w:t>备注</w:t>
      </w:r>
      <w:r>
        <w:t xml:space="preserve"> </w:t>
      </w:r>
    </w:p>
    <w:p w14:paraId="39F22818" w14:textId="77777777" w:rsidR="004E0E11" w:rsidRDefault="00774DDB">
      <w:pPr>
        <w:numPr>
          <w:ilvl w:val="0"/>
          <w:numId w:val="71"/>
        </w:numPr>
        <w:spacing w:before="100" w:beforeAutospacing="1" w:after="100" w:afterAutospacing="1"/>
        <w:divId w:val="23713177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9F8E282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7C165B22" w14:textId="77777777" w:rsidR="004E0E11" w:rsidRDefault="00774DDB">
      <w:pPr>
        <w:pStyle w:val="a3"/>
        <w:divId w:val="1225945546"/>
      </w:pPr>
      <w:r>
        <w:rPr>
          <w:rStyle w:val="a4"/>
        </w:rPr>
        <w:t>简要描述：</w:t>
      </w:r>
      <w:r>
        <w:t xml:space="preserve"> </w:t>
      </w:r>
    </w:p>
    <w:p w14:paraId="00B31341" w14:textId="77777777" w:rsidR="004E0E11" w:rsidRDefault="00774DDB">
      <w:pPr>
        <w:numPr>
          <w:ilvl w:val="0"/>
          <w:numId w:val="72"/>
        </w:numPr>
        <w:spacing w:before="100" w:beforeAutospacing="1" w:after="100" w:afterAutospacing="1"/>
        <w:divId w:val="1225945546"/>
        <w:rPr>
          <w:rFonts w:eastAsia="Times New Roman"/>
        </w:rPr>
      </w:pPr>
      <w:r>
        <w:rPr>
          <w:rFonts w:ascii="SimSun" w:eastAsia="SimSun" w:hAnsi="SimSun" w:cs="SimSun"/>
        </w:rPr>
        <w:t>设备信息删除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处删</w:t>
      </w:r>
      <w:r>
        <w:rPr>
          <w:rFonts w:ascii="MS Mincho" w:eastAsia="MS Mincho" w:hAnsi="MS Mincho" w:cs="MS Mincho"/>
        </w:rPr>
        <w:t>除的是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。</w:t>
      </w:r>
    </w:p>
    <w:p w14:paraId="70F6474D" w14:textId="77777777" w:rsidR="004E0E11" w:rsidRDefault="00774DDB">
      <w:pPr>
        <w:pStyle w:val="a3"/>
        <w:divId w:val="122594554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31A5900" w14:textId="77777777" w:rsidR="004E0E11" w:rsidRDefault="00774DDB">
      <w:pPr>
        <w:numPr>
          <w:ilvl w:val="0"/>
          <w:numId w:val="73"/>
        </w:numPr>
        <w:spacing w:before="100" w:beforeAutospacing="1" w:after="100" w:afterAutospacing="1"/>
        <w:divId w:val="1225945546"/>
        <w:rPr>
          <w:rFonts w:eastAsia="Times New Roman"/>
        </w:rPr>
      </w:pPr>
      <w:r>
        <w:rPr>
          <w:rStyle w:val="HTML"/>
        </w:rPr>
        <w:t>http://host:port/api/consumption/recent/del</w:t>
      </w:r>
    </w:p>
    <w:p w14:paraId="14D515F7" w14:textId="77777777" w:rsidR="004E0E11" w:rsidRDefault="00774DDB">
      <w:pPr>
        <w:pStyle w:val="a3"/>
        <w:divId w:val="1225945546"/>
      </w:pPr>
      <w:r>
        <w:rPr>
          <w:rStyle w:val="a4"/>
        </w:rPr>
        <w:t>请求方式：</w:t>
      </w:r>
    </w:p>
    <w:p w14:paraId="4DB86AB7" w14:textId="77777777" w:rsidR="004E0E11" w:rsidRDefault="00774DDB">
      <w:pPr>
        <w:numPr>
          <w:ilvl w:val="0"/>
          <w:numId w:val="74"/>
        </w:numPr>
        <w:spacing w:before="100" w:beforeAutospacing="1" w:after="100" w:afterAutospacing="1"/>
        <w:divId w:val="1225945546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36E2BAFC" w14:textId="77777777" w:rsidR="004E0E11" w:rsidRDefault="00774DDB">
      <w:pPr>
        <w:pStyle w:val="a3"/>
        <w:divId w:val="1225945546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730"/>
        <w:gridCol w:w="826"/>
        <w:gridCol w:w="5506"/>
      </w:tblGrid>
      <w:tr w:rsidR="004E0E11" w14:paraId="5B0D1B92" w14:textId="77777777">
        <w:trPr>
          <w:divId w:val="122594554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32C1A7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00BEB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A1711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7D17F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0CC4752" w14:textId="77777777">
        <w:trPr>
          <w:divId w:val="1225945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E79CC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75ADD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9A27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FCA8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列表里的</w:t>
            </w:r>
            <w:r>
              <w:rPr>
                <w:rFonts w:eastAsia="Times New Roman"/>
              </w:rPr>
              <w:t>deviceId</w:t>
            </w:r>
            <w:r>
              <w:rPr>
                <w:rFonts w:ascii="MS Mincho" w:eastAsia="MS Mincho" w:hAnsi="MS Mincho" w:cs="MS Mincho"/>
              </w:rPr>
              <w:t>字段所</w:t>
            </w:r>
            <w:r>
              <w:rPr>
                <w:rFonts w:ascii="SimSun" w:eastAsia="SimSun" w:hAnsi="SimSun" w:cs="SimSun"/>
              </w:rPr>
              <w:t>对应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</w:tbl>
    <w:p w14:paraId="67D8FC7D" w14:textId="77777777" w:rsidR="004E0E11" w:rsidRDefault="00774DDB">
      <w:pPr>
        <w:pStyle w:val="a3"/>
        <w:divId w:val="122594554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989028B" w14:textId="77777777">
        <w:trPr>
          <w:divId w:val="1225945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A5B303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7564C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4B0A24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374D8A6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4C375BF" w14:textId="77777777" w:rsidR="004E0E11" w:rsidRDefault="004E0E11"/>
        </w:tc>
      </w:tr>
    </w:tbl>
    <w:p w14:paraId="28336664" w14:textId="77777777" w:rsidR="004E0E11" w:rsidRDefault="00774DDB">
      <w:pPr>
        <w:pStyle w:val="a3"/>
        <w:divId w:val="122594554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3AB13751" w14:textId="77777777">
        <w:trPr>
          <w:divId w:val="122594554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6EBC04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3C353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D3500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02AEBF8" w14:textId="77777777">
        <w:trPr>
          <w:divId w:val="1225945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A3E9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33748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920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23A21485" w14:textId="77777777">
        <w:trPr>
          <w:divId w:val="1225945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AB69A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01F0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81E7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1BF9F408" w14:textId="77777777" w:rsidR="004E0E11" w:rsidRDefault="00774DDB">
      <w:pPr>
        <w:pStyle w:val="a3"/>
        <w:divId w:val="1225945546"/>
      </w:pPr>
      <w:r>
        <w:rPr>
          <w:rStyle w:val="a4"/>
        </w:rPr>
        <w:t>备注</w:t>
      </w:r>
      <w:r>
        <w:t xml:space="preserve"> </w:t>
      </w:r>
    </w:p>
    <w:p w14:paraId="5F1395D8" w14:textId="77777777" w:rsidR="004E0E11" w:rsidRDefault="00774DDB">
      <w:pPr>
        <w:numPr>
          <w:ilvl w:val="0"/>
          <w:numId w:val="75"/>
        </w:numPr>
        <w:spacing w:before="100" w:beforeAutospacing="1" w:after="100" w:afterAutospacing="1"/>
        <w:divId w:val="122594554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D686F7D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2.2.7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搜索</w:t>
      </w:r>
    </w:p>
    <w:p w14:paraId="7A89D716" w14:textId="77777777" w:rsidR="004E0E11" w:rsidRDefault="00774DDB">
      <w:pPr>
        <w:pStyle w:val="a3"/>
        <w:divId w:val="730932452"/>
      </w:pPr>
      <w:r>
        <w:rPr>
          <w:rStyle w:val="a4"/>
        </w:rPr>
        <w:t>简要描述：</w:t>
      </w:r>
      <w:r>
        <w:t xml:space="preserve"> </w:t>
      </w:r>
    </w:p>
    <w:p w14:paraId="150D6E8A" w14:textId="77777777" w:rsidR="004E0E11" w:rsidRDefault="00774DDB">
      <w:pPr>
        <w:numPr>
          <w:ilvl w:val="0"/>
          <w:numId w:val="76"/>
        </w:numPr>
        <w:spacing w:before="100" w:beforeAutospacing="1" w:after="100" w:afterAutospacing="1"/>
        <w:divId w:val="730932452"/>
        <w:rPr>
          <w:rFonts w:eastAsia="Times New Roman"/>
        </w:rPr>
      </w:pPr>
      <w:r>
        <w:rPr>
          <w:rFonts w:ascii="SimSun" w:eastAsia="SimSun" w:hAnsi="SimSun" w:cs="SimSun"/>
        </w:rPr>
        <w:t>设备信息管理列表里的查询</w:t>
      </w:r>
    </w:p>
    <w:p w14:paraId="3F566E3D" w14:textId="77777777" w:rsidR="004E0E11" w:rsidRDefault="00774DDB">
      <w:pPr>
        <w:pStyle w:val="a3"/>
        <w:divId w:val="73093245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1CFE649" w14:textId="77777777" w:rsidR="004E0E11" w:rsidRDefault="00774DDB">
      <w:pPr>
        <w:numPr>
          <w:ilvl w:val="0"/>
          <w:numId w:val="77"/>
        </w:numPr>
        <w:spacing w:before="100" w:beforeAutospacing="1" w:after="100" w:afterAutospacing="1"/>
        <w:divId w:val="730932452"/>
        <w:rPr>
          <w:rFonts w:eastAsia="Times New Roman"/>
        </w:rPr>
      </w:pPr>
      <w:r>
        <w:rPr>
          <w:rStyle w:val="HTML"/>
        </w:rPr>
        <w:t>http://host:port/api/consumption/recent/search</w:t>
      </w:r>
    </w:p>
    <w:p w14:paraId="4FC26D56" w14:textId="77777777" w:rsidR="004E0E11" w:rsidRDefault="00774DDB">
      <w:pPr>
        <w:pStyle w:val="a3"/>
        <w:divId w:val="730932452"/>
      </w:pPr>
      <w:r>
        <w:rPr>
          <w:rStyle w:val="a4"/>
        </w:rPr>
        <w:t>请求方式：</w:t>
      </w:r>
    </w:p>
    <w:p w14:paraId="70E96EF4" w14:textId="77777777" w:rsidR="004E0E11" w:rsidRDefault="00774DDB">
      <w:pPr>
        <w:numPr>
          <w:ilvl w:val="0"/>
          <w:numId w:val="78"/>
        </w:numPr>
        <w:spacing w:before="100" w:beforeAutospacing="1" w:after="100" w:afterAutospacing="1"/>
        <w:divId w:val="730932452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46528A5D" w14:textId="77777777" w:rsidR="004E0E11" w:rsidRDefault="00774DDB">
      <w:pPr>
        <w:pStyle w:val="a3"/>
        <w:divId w:val="73093245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383"/>
        <w:gridCol w:w="617"/>
        <w:gridCol w:w="4228"/>
      </w:tblGrid>
      <w:tr w:rsidR="004E0E11" w14:paraId="69A16250" w14:textId="77777777">
        <w:trPr>
          <w:divId w:val="73093245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792F83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49151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BA2B2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1577C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164BFEB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4580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5C3BD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6FD4E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7BE8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6A5E87CF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237EC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C35B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88FB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32DD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764FC213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8D0CC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3117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79DF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54FB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搜索的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ascii="SimSun" w:eastAsia="SimSun" w:hAnsi="SimSun" w:cs="SimSun"/>
              </w:rPr>
              <w:t>这</w:t>
            </w:r>
            <w:r>
              <w:rPr>
                <w:rFonts w:ascii="MS Mincho" w:eastAsia="MS Mincho" w:hAnsi="MS Mincho" w:cs="MS Mincho"/>
              </w:rPr>
              <w:t>个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可以是区域的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，也可以是小区的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0C123273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D53CD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8C4B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27A2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8C9A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区分</w:t>
            </w:r>
            <w:r>
              <w:rPr>
                <w:rFonts w:eastAsia="Times New Roman"/>
              </w:rPr>
              <w:t>searchId</w:t>
            </w:r>
            <w:r>
              <w:rPr>
                <w:rFonts w:ascii="MS Mincho" w:eastAsia="MS Mincho" w:hAnsi="MS Mincho" w:cs="MS Mincho"/>
              </w:rPr>
              <w:t>到底属于哪一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br/>
              <w:t>3:</w:t>
            </w:r>
            <w:r>
              <w:rPr>
                <w:rFonts w:ascii="SimSun" w:eastAsia="SimSun" w:hAnsi="SimSun" w:cs="SimSun"/>
              </w:rPr>
              <w:t>设备</w:t>
            </w:r>
          </w:p>
        </w:tc>
      </w:tr>
      <w:tr w:rsidR="004E0E11" w14:paraId="4D73078D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2618C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92651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BE29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6FA0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4E0E11" w14:paraId="75213660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F580B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58CEA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FD41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BB1B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162FF71D" w14:textId="77777777" w:rsidR="004E0E11" w:rsidRDefault="00774DDB">
      <w:pPr>
        <w:pStyle w:val="a3"/>
        <w:divId w:val="730932452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29A2BAD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927DF4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9ADE5D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"deviceTypeId": "5af68bea0fa4fb1874198822",</w:t>
            </w:r>
          </w:p>
          <w:p w14:paraId="3F5809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"searchId": "5af6c9d40fa4fb22a012644e",</w:t>
            </w:r>
          </w:p>
          <w:p w14:paraId="2F7CF8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"type": 1,</w:t>
            </w:r>
          </w:p>
          <w:p w14:paraId="685090B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"start": 0,</w:t>
            </w:r>
          </w:p>
          <w:p w14:paraId="75CC14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"count": 10</w:t>
            </w:r>
          </w:p>
          <w:p w14:paraId="313A199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CF448D1" w14:textId="77777777" w:rsidR="004E0E11" w:rsidRDefault="004E0E11"/>
        </w:tc>
      </w:tr>
    </w:tbl>
    <w:p w14:paraId="4F8A7D10" w14:textId="77777777" w:rsidR="004E0E11" w:rsidRDefault="00774DDB">
      <w:pPr>
        <w:pStyle w:val="a3"/>
        <w:divId w:val="73093245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81ABE17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EECBA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AB261F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86477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设备列表返回成功</w:t>
            </w:r>
            <w:r>
              <w:rPr>
                <w:rStyle w:val="HTML"/>
              </w:rPr>
              <w:t>",</w:t>
            </w:r>
          </w:p>
          <w:p w14:paraId="61419E8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2D6AE3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78B026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8C694D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154949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3783AF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520189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015B0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7B2B8E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"5af7d992dfcf5d3d2870f464",</w:t>
            </w:r>
          </w:p>
          <w:p w14:paraId="50F52E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11",</w:t>
            </w:r>
          </w:p>
          <w:p w14:paraId="68FF7A4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2C02B1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7E6F1ED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07FFF67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019F79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5DFC027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27F764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0.0,</w:t>
            </w:r>
          </w:p>
          <w:p w14:paraId="58C8FD3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31A6D57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6856F4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6AFBBD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690EA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0795D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"5afaaf0cf690bd27206dd858",</w:t>
            </w:r>
          </w:p>
          <w:p w14:paraId="1B077C7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093E8D3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3FBC42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344A92E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2BF336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"2018/05/10 17:30:45",</w:t>
            </w:r>
          </w:p>
          <w:p w14:paraId="2C8C68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219469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55B08E7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7156AE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4444.4,</w:t>
            </w:r>
          </w:p>
          <w:p w14:paraId="25823E7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10A3899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6CE233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3CD816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48EAB9B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FE4B87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348687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"5af7d9b2dfcf5d3d2870f466",</w:t>
            </w:r>
          </w:p>
          <w:p w14:paraId="27F6D58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33",</w:t>
            </w:r>
          </w:p>
          <w:p w14:paraId="4369BE6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4AB98D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4B75F71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0794D8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74402B8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5CD301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25E7F1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0.0,</w:t>
            </w:r>
          </w:p>
          <w:p w14:paraId="4E1A36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5E9BAA9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14EB4B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21CD89D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652E9B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4820DF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302E6D7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0029236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453FE5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3F4EC41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4BC50A5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612A3B4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C30781F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A7CFDA0" w14:textId="77777777" w:rsidR="004E0E11" w:rsidRDefault="004E0E11"/>
        </w:tc>
      </w:tr>
    </w:tbl>
    <w:p w14:paraId="04FB3F77" w14:textId="77777777" w:rsidR="004E0E11" w:rsidRDefault="00774DDB">
      <w:pPr>
        <w:pStyle w:val="a3"/>
        <w:divId w:val="73093245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4E0E11" w14:paraId="65C23544" w14:textId="77777777">
        <w:trPr>
          <w:divId w:val="73093245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5BE7A2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761977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FC93E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41D3C69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26EA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DD088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9C7A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042811BF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A378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488B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2861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4E0E11" w14:paraId="61C3993D" w14:textId="77777777">
        <w:trPr>
          <w:divId w:val="7309324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3D8E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7E5A8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6347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27DA9DDE" w14:textId="77777777" w:rsidR="004E0E11" w:rsidRDefault="00774DDB">
      <w:pPr>
        <w:pStyle w:val="a3"/>
        <w:divId w:val="730932452"/>
      </w:pPr>
      <w:r>
        <w:rPr>
          <w:rStyle w:val="a4"/>
        </w:rPr>
        <w:t>备注</w:t>
      </w:r>
      <w:r>
        <w:t xml:space="preserve"> </w:t>
      </w:r>
    </w:p>
    <w:p w14:paraId="08E705EC" w14:textId="77777777" w:rsidR="004E0E11" w:rsidRDefault="00774DDB">
      <w:pPr>
        <w:numPr>
          <w:ilvl w:val="0"/>
          <w:numId w:val="79"/>
        </w:numPr>
        <w:spacing w:before="100" w:beforeAutospacing="1" w:after="100" w:afterAutospacing="1"/>
        <w:divId w:val="73093245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1DAF206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67838800" w14:textId="77777777" w:rsidR="004E0E11" w:rsidRDefault="00774DDB">
      <w:pPr>
        <w:pStyle w:val="a3"/>
        <w:divId w:val="1816070863"/>
      </w:pPr>
      <w:r>
        <w:rPr>
          <w:rStyle w:val="a4"/>
        </w:rPr>
        <w:t>简要描述：</w:t>
      </w:r>
      <w:r>
        <w:t xml:space="preserve"> </w:t>
      </w:r>
    </w:p>
    <w:p w14:paraId="3C054E34" w14:textId="77777777" w:rsidR="004E0E11" w:rsidRDefault="00774DDB">
      <w:pPr>
        <w:numPr>
          <w:ilvl w:val="0"/>
          <w:numId w:val="80"/>
        </w:numPr>
        <w:spacing w:before="100" w:beforeAutospacing="1" w:after="100" w:afterAutospacing="1"/>
        <w:divId w:val="1816070863"/>
        <w:rPr>
          <w:rFonts w:eastAsia="Times New Roman"/>
        </w:rPr>
      </w:pPr>
      <w:r>
        <w:rPr>
          <w:rFonts w:ascii="SimSun" w:eastAsia="SimSun" w:hAnsi="SimSun" w:cs="SimSun"/>
        </w:rPr>
        <w:t>设备信息的详情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情与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情不同，此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情点</w:t>
      </w:r>
      <w:r>
        <w:rPr>
          <w:rFonts w:ascii="SimSun" w:eastAsia="SimSun" w:hAnsi="SimSun" w:cs="SimSun"/>
        </w:rPr>
        <w:t>击进</w:t>
      </w:r>
      <w:r>
        <w:rPr>
          <w:rFonts w:ascii="MS Mincho" w:eastAsia="MS Mincho" w:hAnsi="MS Mincho" w:cs="MS Mincho"/>
        </w:rPr>
        <w:t>去之后是个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片可以随意</w:t>
      </w:r>
      <w:r>
        <w:rPr>
          <w:rFonts w:ascii="SimSun" w:eastAsia="SimSun" w:hAnsi="SimSun" w:cs="SimSun"/>
        </w:rPr>
        <w:t>滚动</w:t>
      </w:r>
    </w:p>
    <w:p w14:paraId="3295F171" w14:textId="77777777" w:rsidR="004E0E11" w:rsidRDefault="00774DDB">
      <w:pPr>
        <w:pStyle w:val="a3"/>
        <w:divId w:val="181607086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D5C39A4" w14:textId="77777777" w:rsidR="004E0E11" w:rsidRDefault="00774DDB">
      <w:pPr>
        <w:numPr>
          <w:ilvl w:val="0"/>
          <w:numId w:val="81"/>
        </w:numPr>
        <w:spacing w:before="100" w:beforeAutospacing="1" w:after="100" w:afterAutospacing="1"/>
        <w:divId w:val="1816070863"/>
        <w:rPr>
          <w:rFonts w:eastAsia="Times New Roman"/>
        </w:rPr>
      </w:pPr>
      <w:r>
        <w:rPr>
          <w:rStyle w:val="HTML"/>
        </w:rPr>
        <w:t>http://host:port/api/consumption/recent/item</w:t>
      </w:r>
    </w:p>
    <w:p w14:paraId="161C2E42" w14:textId="77777777" w:rsidR="004E0E11" w:rsidRDefault="00774DDB">
      <w:pPr>
        <w:pStyle w:val="a3"/>
        <w:divId w:val="1816070863"/>
      </w:pPr>
      <w:r>
        <w:rPr>
          <w:rStyle w:val="a4"/>
        </w:rPr>
        <w:t>请求方式：</w:t>
      </w:r>
    </w:p>
    <w:p w14:paraId="5227601C" w14:textId="77777777" w:rsidR="004E0E11" w:rsidRDefault="00774DDB">
      <w:pPr>
        <w:numPr>
          <w:ilvl w:val="0"/>
          <w:numId w:val="82"/>
        </w:numPr>
        <w:spacing w:before="100" w:beforeAutospacing="1" w:after="100" w:afterAutospacing="1"/>
        <w:divId w:val="181607086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B9EEC9C" w14:textId="77777777" w:rsidR="004E0E11" w:rsidRDefault="00774DDB">
      <w:pPr>
        <w:pStyle w:val="a3"/>
        <w:divId w:val="181607086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04"/>
        <w:gridCol w:w="577"/>
        <w:gridCol w:w="5739"/>
      </w:tblGrid>
      <w:tr w:rsidR="004E0E11" w14:paraId="050ABF0A" w14:textId="77777777">
        <w:trPr>
          <w:divId w:val="181607086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AE7FFB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4A615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85B14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EEED1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B3E98FD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4F85C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CBDE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11E8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18BE0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注意：此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，是列表返回参数中的</w:t>
            </w:r>
            <w:r>
              <w:rPr>
                <w:rFonts w:eastAsia="Times New Roman"/>
              </w:rPr>
              <w:t>consumptionId</w:t>
            </w:r>
          </w:p>
        </w:tc>
      </w:tr>
      <w:tr w:rsidR="004E0E11" w14:paraId="3437E0DD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FED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BC1F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11B7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C65F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4E0E11" w14:paraId="64662490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A51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E7DF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8572F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98439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</w:tr>
    </w:tbl>
    <w:p w14:paraId="3D959C4D" w14:textId="77777777" w:rsidR="004E0E11" w:rsidRDefault="00774DDB">
      <w:pPr>
        <w:pStyle w:val="a3"/>
        <w:divId w:val="181607086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1BC015C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F9A16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565E4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0F5952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1866DD5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D454D7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26B963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313CA1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7E16CE6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4BF8CBA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22A909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9CD13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5B752F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39ABD1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0FA388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0FC74C3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6BC405C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5A1F037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72D54B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"2018/05/10 17:30:45",</w:t>
            </w:r>
          </w:p>
          <w:p w14:paraId="7BB08C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4444.4,</w:t>
            </w:r>
          </w:p>
          <w:p w14:paraId="3F0BF8F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495B51E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4F61146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5A57BFC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7366114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2DB0FF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7A4681F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DF541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4E4FBB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1F985C3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331581B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5B1D3E7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0BF31D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08BC942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458D30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549BD9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"2018/05/09 17:30:45",</w:t>
            </w:r>
          </w:p>
          <w:p w14:paraId="79FCB3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3333.3,</w:t>
            </w:r>
          </w:p>
          <w:p w14:paraId="6E84C3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764E760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3B13A05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7AFC39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393C66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5D3BDE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5CE2240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6A8CBC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41C7E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44322C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53E4A73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05EFE2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5ECECD6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3EAA1B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1EF24F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50D7DF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"2018/05/08 17:30:45",</w:t>
            </w:r>
          </w:p>
          <w:p w14:paraId="04B3D3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2222.2,</w:t>
            </w:r>
          </w:p>
          <w:p w14:paraId="01D66F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1A9104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485A49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4AB64C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4EAEB9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201CFA0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12B08E8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1A5781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A1272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20D044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70D3FD6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0FAE870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357F13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671DD34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7E400AF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79F15E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"2018/05/07 17:30:45",</w:t>
            </w:r>
          </w:p>
          <w:p w14:paraId="3BD56DF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1111.1,</w:t>
            </w:r>
          </w:p>
          <w:p w14:paraId="05E8922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463B611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6F09A7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6062E71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4D4771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48E11FB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7F8B755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2421891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3594DBD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2AC2D8E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100874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2F7C91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58DB77C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768F82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A9DE82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6E0135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D5284C3" w14:textId="77777777" w:rsidR="004E0E11" w:rsidRDefault="004E0E11"/>
        </w:tc>
      </w:tr>
    </w:tbl>
    <w:p w14:paraId="348CFC11" w14:textId="77777777" w:rsidR="004E0E11" w:rsidRDefault="00774DDB">
      <w:pPr>
        <w:pStyle w:val="a3"/>
        <w:divId w:val="181607086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085"/>
        <w:gridCol w:w="4999"/>
      </w:tblGrid>
      <w:tr w:rsidR="004E0E11" w14:paraId="413D5DBC" w14:textId="77777777">
        <w:trPr>
          <w:divId w:val="181607086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FAEE34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510E9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AA098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2E931E2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41C44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13762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A80C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08E1066E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2B82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4486F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FADC4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7F41DD67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C068C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7F6FD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F20F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4E0E11" w14:paraId="68593AC3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D7AF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822CB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FA3F4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381ADBC1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3033B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3DBE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D0F38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</w:t>
            </w:r>
          </w:p>
        </w:tc>
      </w:tr>
      <w:tr w:rsidR="004E0E11" w14:paraId="4786872B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6D5B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phyCellId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6C3A4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04DC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基站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ED85D8D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FC5C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batteryEnergy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87D34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C18A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电池电量</w:t>
            </w:r>
          </w:p>
        </w:tc>
      </w:tr>
      <w:tr w:rsidR="004E0E11" w14:paraId="0B29A1A6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89A7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DDDD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83A3A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541B7666" w14:textId="77777777">
        <w:trPr>
          <w:divId w:val="18160708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2B13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9155E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9A723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3C9A1487" w14:textId="77777777" w:rsidR="004E0E11" w:rsidRDefault="00774DDB">
      <w:pPr>
        <w:pStyle w:val="a3"/>
        <w:divId w:val="1816070863"/>
      </w:pPr>
      <w:r>
        <w:rPr>
          <w:rStyle w:val="a4"/>
        </w:rPr>
        <w:t>备注</w:t>
      </w:r>
      <w:r>
        <w:t xml:space="preserve"> </w:t>
      </w:r>
    </w:p>
    <w:p w14:paraId="7E1240FA" w14:textId="77777777" w:rsidR="004E0E11" w:rsidRDefault="00774DDB">
      <w:pPr>
        <w:numPr>
          <w:ilvl w:val="0"/>
          <w:numId w:val="83"/>
        </w:numPr>
        <w:spacing w:before="100" w:beforeAutospacing="1" w:after="100" w:afterAutospacing="1"/>
        <w:divId w:val="181607086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D53B108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2.2.9</w:t>
      </w:r>
      <w:r>
        <w:rPr>
          <w:rFonts w:ascii="MS Mincho" w:eastAsia="MS Mincho" w:hAnsi="MS Mincho" w:cs="MS Mincho"/>
        </w:rPr>
        <w:t>、自定</w:t>
      </w:r>
      <w:r>
        <w:rPr>
          <w:rFonts w:ascii="SimSun" w:eastAsia="SimSun" w:hAnsi="SimSun" w:cs="SimSun"/>
        </w:rPr>
        <w:t>义显</w:t>
      </w:r>
      <w:r>
        <w:rPr>
          <w:rFonts w:ascii="MS Mincho" w:eastAsia="MS Mincho" w:hAnsi="MS Mincho" w:cs="MS Mincho"/>
        </w:rPr>
        <w:t>示</w:t>
      </w:r>
    </w:p>
    <w:p w14:paraId="2EBB3D46" w14:textId="77777777" w:rsidR="004E0E11" w:rsidRDefault="00774DDB">
      <w:pPr>
        <w:pStyle w:val="a3"/>
        <w:divId w:val="1585257079"/>
      </w:pPr>
      <w:r>
        <w:rPr>
          <w:rStyle w:val="a4"/>
        </w:rPr>
        <w:t>简要描述：</w:t>
      </w:r>
      <w:r>
        <w:t xml:space="preserve"> </w:t>
      </w:r>
    </w:p>
    <w:p w14:paraId="602A7733" w14:textId="77777777" w:rsidR="004E0E11" w:rsidRDefault="00774DDB">
      <w:pPr>
        <w:numPr>
          <w:ilvl w:val="0"/>
          <w:numId w:val="84"/>
        </w:numPr>
        <w:spacing w:before="100" w:beforeAutospacing="1" w:after="100" w:afterAutospacing="1"/>
        <w:divId w:val="1585257079"/>
        <w:rPr>
          <w:rFonts w:eastAsia="Times New Roman"/>
        </w:rPr>
      </w:pPr>
      <w:r>
        <w:rPr>
          <w:rFonts w:ascii="SimSun" w:eastAsia="SimSun" w:hAnsi="SimSun" w:cs="SimSun"/>
        </w:rPr>
        <w:t>显示用户自定义的菜单</w:t>
      </w:r>
      <w:r>
        <w:rPr>
          <w:rFonts w:eastAsia="Times New Roman"/>
        </w:rPr>
        <w:t xml:space="preserve"> 1)</w:t>
      </w:r>
      <w:r>
        <w:rPr>
          <w:rFonts w:ascii="SimSun" w:eastAsia="SimSun" w:hAnsi="SimSun" w:cs="SimSun"/>
        </w:rPr>
        <w:t>设备管理信息中</w:t>
      </w:r>
      <w:r>
        <w:rPr>
          <w:rFonts w:eastAsia="Times New Roman"/>
        </w:rPr>
        <w:t xml:space="preserve"> 2)</w:t>
      </w:r>
      <w:r>
        <w:rPr>
          <w:rFonts w:ascii="SimSun" w:eastAsia="SimSun" w:hAnsi="SimSun" w:cs="SimSun"/>
        </w:rPr>
        <w:t>历史抄表中的</w:t>
      </w:r>
    </w:p>
    <w:p w14:paraId="582BD863" w14:textId="77777777" w:rsidR="004E0E11" w:rsidRDefault="00774DDB">
      <w:pPr>
        <w:pStyle w:val="a3"/>
        <w:divId w:val="158525707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5192748" w14:textId="77777777" w:rsidR="004E0E11" w:rsidRDefault="00774DDB">
      <w:pPr>
        <w:numPr>
          <w:ilvl w:val="0"/>
          <w:numId w:val="85"/>
        </w:numPr>
        <w:spacing w:before="100" w:beforeAutospacing="1" w:after="100" w:afterAutospacing="1"/>
        <w:divId w:val="1585257079"/>
        <w:rPr>
          <w:rFonts w:eastAsia="Times New Roman"/>
        </w:rPr>
      </w:pPr>
      <w:r>
        <w:rPr>
          <w:rStyle w:val="HTML"/>
        </w:rPr>
        <w:t>http://host:port/api/device/user/show</w:t>
      </w:r>
    </w:p>
    <w:p w14:paraId="5104BC6A" w14:textId="77777777" w:rsidR="004E0E11" w:rsidRDefault="00774DDB">
      <w:pPr>
        <w:pStyle w:val="a3"/>
        <w:divId w:val="1585257079"/>
      </w:pPr>
      <w:r>
        <w:rPr>
          <w:rStyle w:val="a4"/>
        </w:rPr>
        <w:t>请求方式：</w:t>
      </w:r>
    </w:p>
    <w:p w14:paraId="3DBCFE62" w14:textId="77777777" w:rsidR="004E0E11" w:rsidRDefault="00774DDB">
      <w:pPr>
        <w:numPr>
          <w:ilvl w:val="0"/>
          <w:numId w:val="86"/>
        </w:numPr>
        <w:spacing w:before="100" w:beforeAutospacing="1" w:after="100" w:afterAutospacing="1"/>
        <w:divId w:val="1585257079"/>
        <w:rPr>
          <w:rFonts w:eastAsia="Times New Roman"/>
        </w:rPr>
      </w:pPr>
      <w:r>
        <w:rPr>
          <w:rFonts w:eastAsia="Times New Roman"/>
        </w:rPr>
        <w:t>GET</w:t>
      </w:r>
    </w:p>
    <w:p w14:paraId="1677C135" w14:textId="77777777" w:rsidR="004E0E11" w:rsidRDefault="00774DDB">
      <w:pPr>
        <w:pStyle w:val="a3"/>
        <w:divId w:val="158525707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1A865466" w14:textId="77777777">
        <w:trPr>
          <w:divId w:val="158525707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B3BCC4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19426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4140A4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DB48D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7AB9405" w14:textId="77777777">
        <w:trPr>
          <w:divId w:val="15852570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607CE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A5B94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C204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42F4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0875EA28" w14:textId="77777777">
        <w:trPr>
          <w:divId w:val="15852570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5A47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720E1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9444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0E238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SimSun" w:eastAsia="SimSun" w:hAnsi="SimSun" w:cs="SimSun"/>
              </w:rPr>
              <w:t>历</w:t>
            </w:r>
            <w:r>
              <w:rPr>
                <w:rFonts w:ascii="MS Mincho" w:eastAsia="MS Mincho" w:hAnsi="MS Mincho" w:cs="MS Mincho"/>
              </w:rPr>
              <w:t>史抄表中的用</w:t>
            </w:r>
            <w:r>
              <w:rPr>
                <w:rFonts w:ascii="SimSun" w:eastAsia="SimSun" w:hAnsi="SimSun" w:cs="SimSun"/>
              </w:rPr>
              <w:t>户显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eastAsia="Times New Roman"/>
              </w:rPr>
              <w:br/>
              <w:t xml:space="preserve">2 : </w:t>
            </w:r>
            <w:r>
              <w:rPr>
                <w:rFonts w:ascii="SimSun" w:eastAsia="SimSun" w:hAnsi="SimSun" w:cs="SimSun"/>
              </w:rPr>
              <w:t>设备管理信息中的用户显示</w:t>
            </w:r>
          </w:p>
        </w:tc>
      </w:tr>
    </w:tbl>
    <w:p w14:paraId="2EA4BA87" w14:textId="77777777" w:rsidR="004E0E11" w:rsidRDefault="00774DDB">
      <w:pPr>
        <w:pStyle w:val="a3"/>
        <w:divId w:val="158525707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CCAA472" w14:textId="77777777">
        <w:trPr>
          <w:divId w:val="15852570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094972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F7758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09B914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自定义菜单返回</w:t>
            </w:r>
            <w:r>
              <w:rPr>
                <w:rStyle w:val="HTML"/>
              </w:rPr>
              <w:t>",</w:t>
            </w:r>
          </w:p>
          <w:p w14:paraId="6B214EE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7DC9B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"5af83b07dfcf5d1e0c19d018",</w:t>
            </w:r>
          </w:p>
          <w:p w14:paraId="6556DEB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"userId": "5af419a1acbfc53eb46deb1c",</w:t>
            </w:r>
          </w:p>
          <w:p w14:paraId="50A9EF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2,</w:t>
            </w:r>
          </w:p>
          <w:p w14:paraId="22450C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null,</w:t>
            </w:r>
          </w:p>
          <w:p w14:paraId="4E008CD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"lastModify": null,</w:t>
            </w:r>
          </w:p>
          <w:p w14:paraId="0626FBD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"creator": null,</w:t>
            </w:r>
          </w:p>
          <w:p w14:paraId="2098B0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"authors": null,</w:t>
            </w:r>
          </w:p>
          <w:p w14:paraId="1CB5952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null,</w:t>
            </w:r>
          </w:p>
          <w:p w14:paraId="7D27B2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"deviceTypeName": true,</w:t>
            </w:r>
          </w:p>
          <w:p w14:paraId="76EBBE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"regionName": true,</w:t>
            </w:r>
          </w:p>
          <w:p w14:paraId="4CE6875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"communityName": true,</w:t>
            </w:r>
          </w:p>
          <w:p w14:paraId="42E2B1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"location": null,</w:t>
            </w:r>
          </w:p>
          <w:p w14:paraId="0DCFC5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true,</w:t>
            </w:r>
          </w:p>
          <w:p w14:paraId="76DBB6B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false,</w:t>
            </w:r>
          </w:p>
          <w:p w14:paraId="65FDCF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"reTime": true,</w:t>
            </w:r>
          </w:p>
          <w:p w14:paraId="552115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"picReaded": true,</w:t>
            </w:r>
          </w:p>
          <w:p w14:paraId="714740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"picUrl": true,</w:t>
            </w:r>
          </w:p>
          <w:p w14:paraId="557474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"sigRSRQ": null,</w:t>
            </w:r>
          </w:p>
          <w:p w14:paraId="6FA920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"batteryEnergy": null,</w:t>
            </w:r>
          </w:p>
          <w:p w14:paraId="46627D5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"operate": true</w:t>
            </w:r>
          </w:p>
          <w:p w14:paraId="4B6F7C1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EF8B0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5A4CED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EA00AC9" w14:textId="77777777" w:rsidR="004E0E11" w:rsidRDefault="004E0E11"/>
        </w:tc>
      </w:tr>
    </w:tbl>
    <w:p w14:paraId="3513AB0A" w14:textId="77777777" w:rsidR="004E0E11" w:rsidRDefault="00774DDB">
      <w:pPr>
        <w:pStyle w:val="a3"/>
        <w:divId w:val="1585257079"/>
      </w:pPr>
      <w:r>
        <w:t>或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45F2489" w14:textId="77777777">
        <w:trPr>
          <w:divId w:val="15852570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E9581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89FFB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C83C35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该用户没有自定义菜单</w:t>
            </w:r>
            <w:r>
              <w:rPr>
                <w:rStyle w:val="HTML"/>
              </w:rPr>
              <w:t>",</w:t>
            </w:r>
          </w:p>
          <w:p w14:paraId="35E8F7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55CAA3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null,</w:t>
            </w:r>
          </w:p>
          <w:p w14:paraId="0EFBC1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"lastModify": null,</w:t>
            </w:r>
          </w:p>
          <w:p w14:paraId="6B382F3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"creator": null,</w:t>
            </w:r>
          </w:p>
          <w:p w14:paraId="657828C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"authors": null,</w:t>
            </w:r>
          </w:p>
          <w:p w14:paraId="4DC1EF7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null,</w:t>
            </w:r>
          </w:p>
          <w:p w14:paraId="240C0AB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null,</w:t>
            </w:r>
          </w:p>
          <w:p w14:paraId="7D03AC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"userId": null,</w:t>
            </w:r>
          </w:p>
          <w:p w14:paraId="10F30B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0,</w:t>
            </w:r>
          </w:p>
          <w:p w14:paraId="5700C2F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"deviceTypeName": null,</w:t>
            </w:r>
          </w:p>
          <w:p w14:paraId="534392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"regionName": true,</w:t>
            </w:r>
          </w:p>
          <w:p w14:paraId="625B41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"communityName": true,</w:t>
            </w:r>
          </w:p>
          <w:p w14:paraId="61F4A5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"location": true,</w:t>
            </w:r>
          </w:p>
          <w:p w14:paraId="018F5C6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null,</w:t>
            </w:r>
          </w:p>
          <w:p w14:paraId="73D7CDC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null,</w:t>
            </w:r>
          </w:p>
          <w:p w14:paraId="38FF26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"reTime": true,</w:t>
            </w:r>
          </w:p>
          <w:p w14:paraId="2F66EB0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"picReaded": true,</w:t>
            </w:r>
          </w:p>
          <w:p w14:paraId="1A541F8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"picUrl": true,</w:t>
            </w:r>
          </w:p>
          <w:p w14:paraId="284939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"sigRSRQ": null,</w:t>
            </w:r>
          </w:p>
          <w:p w14:paraId="1C3B78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"batteryEnergy": null,</w:t>
            </w:r>
          </w:p>
          <w:p w14:paraId="308C24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"operate": true</w:t>
            </w:r>
          </w:p>
          <w:p w14:paraId="0B6B5CD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0D5F56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B33707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F6D6F9A" w14:textId="77777777" w:rsidR="004E0E11" w:rsidRDefault="004E0E11"/>
        </w:tc>
      </w:tr>
    </w:tbl>
    <w:p w14:paraId="11098173" w14:textId="77777777" w:rsidR="004E0E11" w:rsidRDefault="00774DDB">
      <w:pPr>
        <w:pStyle w:val="a3"/>
        <w:divId w:val="1585257079"/>
      </w:pPr>
      <w:r>
        <w:t>注明</w:t>
      </w:r>
      <w:r>
        <w:t xml:space="preserve"> : </w:t>
      </w:r>
      <w:r>
        <w:t>当用户没有自定义菜单时</w:t>
      </w:r>
      <w:r>
        <w:t>,</w:t>
      </w:r>
      <w:r>
        <w:t>会返回默认的</w:t>
      </w:r>
      <w:r>
        <w:t>7</w:t>
      </w:r>
      <w:r>
        <w:t>列。</w:t>
      </w:r>
      <w:r>
        <w:t xml:space="preserve"> </w:t>
      </w:r>
      <w:r>
        <w:br/>
      </w: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869"/>
        <w:gridCol w:w="4733"/>
      </w:tblGrid>
      <w:tr w:rsidR="004E0E11" w14:paraId="1024035D" w14:textId="77777777">
        <w:trPr>
          <w:divId w:val="158525707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4B7DEE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EF6B1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EBE7A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0CB2F97" w14:textId="77777777">
        <w:trPr>
          <w:divId w:val="15852570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A1B1A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28DCE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EB10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区分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与</w:t>
            </w:r>
            <w:r>
              <w:rPr>
                <w:rFonts w:eastAsia="Times New Roman"/>
              </w:rPr>
              <w:t>"</w:t>
            </w:r>
            <w:r>
              <w:rPr>
                <w:rFonts w:ascii="SimSun" w:eastAsia="SimSun" w:hAnsi="SimSun" w:cs="SimSun"/>
              </w:rPr>
              <w:t>历史</w:t>
            </w:r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SimSun" w:eastAsia="SimSun" w:hAnsi="SimSun" w:cs="SimSun"/>
              </w:rPr>
              <w:t>历史</w:t>
            </w:r>
          </w:p>
        </w:tc>
      </w:tr>
      <w:tr w:rsidR="004E0E11" w14:paraId="042473C0" w14:textId="77777777">
        <w:trPr>
          <w:divId w:val="15852570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ED94F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788AC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7157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图片回传时间</w:t>
            </w:r>
          </w:p>
        </w:tc>
      </w:tr>
      <w:tr w:rsidR="004E0E11" w14:paraId="0917408D" w14:textId="77777777">
        <w:trPr>
          <w:divId w:val="15852570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7935D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1234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7D4D9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相关操作</w:t>
            </w:r>
          </w:p>
        </w:tc>
      </w:tr>
    </w:tbl>
    <w:p w14:paraId="5C1423C2" w14:textId="77777777" w:rsidR="004E0E11" w:rsidRDefault="00774DDB">
      <w:pPr>
        <w:pStyle w:val="a3"/>
        <w:divId w:val="1585257079"/>
      </w:pPr>
      <w:r>
        <w:rPr>
          <w:rStyle w:val="a4"/>
        </w:rPr>
        <w:t>备注</w:t>
      </w:r>
      <w:r>
        <w:t xml:space="preserve"> </w:t>
      </w:r>
    </w:p>
    <w:p w14:paraId="0BACAEB5" w14:textId="77777777" w:rsidR="004E0E11" w:rsidRDefault="00774DDB">
      <w:pPr>
        <w:numPr>
          <w:ilvl w:val="0"/>
          <w:numId w:val="87"/>
        </w:numPr>
        <w:spacing w:before="100" w:beforeAutospacing="1" w:after="100" w:afterAutospacing="1"/>
        <w:divId w:val="158525707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AB71870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2.2.10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5D3173DA" w14:textId="77777777" w:rsidR="004E0E11" w:rsidRDefault="00774DDB">
      <w:pPr>
        <w:pStyle w:val="a3"/>
        <w:divId w:val="1401170518"/>
      </w:pPr>
      <w:r>
        <w:rPr>
          <w:rStyle w:val="a4"/>
        </w:rPr>
        <w:t>简要描述：</w:t>
      </w:r>
      <w:r>
        <w:t xml:space="preserve"> </w:t>
      </w:r>
    </w:p>
    <w:p w14:paraId="4D365314" w14:textId="77777777" w:rsidR="004E0E11" w:rsidRDefault="00774DDB">
      <w:pPr>
        <w:numPr>
          <w:ilvl w:val="0"/>
          <w:numId w:val="88"/>
        </w:numPr>
        <w:spacing w:before="100" w:beforeAutospacing="1" w:after="100" w:afterAutospacing="1"/>
        <w:divId w:val="1401170518"/>
        <w:rPr>
          <w:rFonts w:eastAsia="Times New Roman"/>
        </w:rPr>
      </w:pPr>
      <w:r>
        <w:rPr>
          <w:rFonts w:ascii="SimSun" w:eastAsia="SimSun" w:hAnsi="SimSun" w:cs="SimSun"/>
        </w:rPr>
        <w:t>显示所有列表</w:t>
      </w:r>
    </w:p>
    <w:p w14:paraId="381DFAC9" w14:textId="77777777" w:rsidR="004E0E11" w:rsidRDefault="00774DDB">
      <w:pPr>
        <w:pStyle w:val="a3"/>
        <w:divId w:val="140117051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12AC6A9" w14:textId="77777777" w:rsidR="004E0E11" w:rsidRDefault="00774DDB">
      <w:pPr>
        <w:numPr>
          <w:ilvl w:val="0"/>
          <w:numId w:val="89"/>
        </w:numPr>
        <w:spacing w:before="100" w:beforeAutospacing="1" w:after="100" w:afterAutospacing="1"/>
        <w:divId w:val="1401170518"/>
        <w:rPr>
          <w:rFonts w:eastAsia="Times New Roman"/>
        </w:rPr>
      </w:pPr>
      <w:r>
        <w:rPr>
          <w:rStyle w:val="HTML"/>
        </w:rPr>
        <w:t>http://host:port/api/consumption/recent/list</w:t>
      </w:r>
    </w:p>
    <w:p w14:paraId="111432D7" w14:textId="77777777" w:rsidR="004E0E11" w:rsidRDefault="00774DDB">
      <w:pPr>
        <w:pStyle w:val="a3"/>
        <w:divId w:val="1401170518"/>
      </w:pPr>
      <w:r>
        <w:rPr>
          <w:rStyle w:val="a4"/>
        </w:rPr>
        <w:t>请求方式：</w:t>
      </w:r>
    </w:p>
    <w:p w14:paraId="4EEF15E1" w14:textId="77777777" w:rsidR="004E0E11" w:rsidRDefault="00774DDB">
      <w:pPr>
        <w:numPr>
          <w:ilvl w:val="0"/>
          <w:numId w:val="90"/>
        </w:numPr>
        <w:spacing w:before="100" w:beforeAutospacing="1" w:after="100" w:afterAutospacing="1"/>
        <w:divId w:val="1401170518"/>
        <w:rPr>
          <w:rFonts w:eastAsia="Times New Roman"/>
        </w:rPr>
      </w:pPr>
      <w:r>
        <w:rPr>
          <w:rFonts w:eastAsia="Times New Roman"/>
        </w:rPr>
        <w:t>GET</w:t>
      </w:r>
    </w:p>
    <w:p w14:paraId="45274649" w14:textId="77777777" w:rsidR="004E0E11" w:rsidRDefault="00774DDB">
      <w:pPr>
        <w:pStyle w:val="a3"/>
        <w:divId w:val="140117051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408"/>
        <w:gridCol w:w="790"/>
        <w:gridCol w:w="3989"/>
      </w:tblGrid>
      <w:tr w:rsidR="004E0E11" w14:paraId="0174144A" w14:textId="77777777">
        <w:trPr>
          <w:divId w:val="14011705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EC0276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B5505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D73DD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66B67A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B83FF94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3B0B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29F68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E36B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9307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210A1512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F0C5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C760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C53CB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B7FA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4024509A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D716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909AF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95E0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C149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648D6347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3505C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2C6B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3276F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0BBE3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固定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1</w:t>
            </w:r>
          </w:p>
        </w:tc>
      </w:tr>
      <w:tr w:rsidR="004E0E11" w14:paraId="56EF0EB0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267B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C71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A74CA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3504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5377E867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1360F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7A995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59D41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2A01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4E0E11" w14:paraId="467EDA06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1BA1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1306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EB7F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94EE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5655918A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7EE0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7F795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5FB7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FE7E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2BBD503F" w14:textId="77777777" w:rsidR="004E0E11" w:rsidRDefault="00774DDB">
      <w:pPr>
        <w:pStyle w:val="a3"/>
        <w:divId w:val="1401170518"/>
      </w:pPr>
      <w:r>
        <w:t>注意</w:t>
      </w:r>
      <w:r>
        <w:t>1 : searchId</w:t>
      </w:r>
      <w:r>
        <w:t>只有四个可以选择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、设备</w:t>
      </w:r>
      <w:r>
        <w:t xml:space="preserve">id </w:t>
      </w:r>
      <w:r>
        <w:t>注意</w:t>
      </w:r>
      <w:r>
        <w:t xml:space="preserve">2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18BC570F" w14:textId="77777777" w:rsidR="004E0E11" w:rsidRDefault="00774DDB">
      <w:pPr>
        <w:pStyle w:val="a3"/>
        <w:divId w:val="140117051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A9C3D14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C6489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7FED64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66EF74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7A11FD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1F35BC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6B983C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4A65CB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3E35313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19AD3E6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263FDD3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B1590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0558F1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"5afd248b9b44ab2a0c8f9cf7",</w:t>
            </w:r>
          </w:p>
          <w:p w14:paraId="40301DA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10EF6C1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4C12539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761DD2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712606E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5AE3064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5275E86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"34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106294B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0,</w:t>
            </w:r>
          </w:p>
          <w:p w14:paraId="30F0C2C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1F6DBF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504790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646ED26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0A8AF8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05D2E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"5af7da64dfcf5d39ac8cc421",</w:t>
            </w:r>
          </w:p>
          <w:p w14:paraId="61D0A6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1C915CD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0FA2744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665289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0765599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"2018/05/11 04:30:45",</w:t>
            </w:r>
          </w:p>
          <w:p w14:paraId="562AD25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43D34C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1C3683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726B51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2222.2,</w:t>
            </w:r>
          </w:p>
          <w:p w14:paraId="1A15EE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567C1AA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7217F5C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1C3C9D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C639EC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4CEF1D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42208B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"5af7d9b2dfcf5d3d2870f466",</w:t>
            </w:r>
          </w:p>
          <w:p w14:paraId="759E9C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33",</w:t>
            </w:r>
          </w:p>
          <w:p w14:paraId="60F0FE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18699C7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26A421C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01AF962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481FE9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0B5367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19C3681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0.0,</w:t>
            </w:r>
          </w:p>
          <w:p w14:paraId="787E058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15A7534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4F32A40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64CBAD8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74CE1A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21EC812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09232A0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250F3F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550CBAD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6468454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</w:t>
            </w:r>
          </w:p>
          <w:p w14:paraId="0F37CF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6B3083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F43CF3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771FA4E" w14:textId="77777777" w:rsidR="004E0E11" w:rsidRDefault="004E0E11"/>
        </w:tc>
      </w:tr>
    </w:tbl>
    <w:p w14:paraId="36E011B1" w14:textId="77777777" w:rsidR="004E0E11" w:rsidRDefault="00774DDB">
      <w:pPr>
        <w:pStyle w:val="a3"/>
        <w:divId w:val="1401170518"/>
      </w:pP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1</w:t>
      </w:r>
      <w:r>
        <w:rPr>
          <w:color w:val="FF0000"/>
          <w:sz w:val="20"/>
          <w:szCs w:val="20"/>
        </w:rPr>
        <w:t>：</w:t>
      </w:r>
      <w:r>
        <w:rPr>
          <w:color w:val="FF0000"/>
          <w:sz w:val="20"/>
          <w:szCs w:val="20"/>
        </w:rPr>
        <w:t>consumptionId</w:t>
      </w:r>
      <w:r>
        <w:rPr>
          <w:color w:val="FF0000"/>
          <w:sz w:val="20"/>
          <w:szCs w:val="20"/>
        </w:rPr>
        <w:t>与</w:t>
      </w:r>
      <w:r>
        <w:rPr>
          <w:color w:val="FF0000"/>
          <w:sz w:val="20"/>
          <w:szCs w:val="20"/>
        </w:rPr>
        <w:t xml:space="preserve">deviceId </w:t>
      </w:r>
      <w:r>
        <w:rPr>
          <w:color w:val="FF0000"/>
          <w:sz w:val="20"/>
          <w:szCs w:val="20"/>
        </w:rPr>
        <w:t>，不同的操作，所传的</w:t>
      </w:r>
      <w:r>
        <w:rPr>
          <w:color w:val="FF0000"/>
          <w:sz w:val="20"/>
          <w:szCs w:val="20"/>
        </w:rPr>
        <w:t>id</w:t>
      </w:r>
      <w:r>
        <w:rPr>
          <w:color w:val="FF0000"/>
          <w:sz w:val="20"/>
          <w:szCs w:val="20"/>
        </w:rPr>
        <w:t>不同</w:t>
      </w:r>
      <w:r>
        <w:t xml:space="preserve"> </w:t>
      </w: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2</w:t>
      </w:r>
      <w:r>
        <w:rPr>
          <w:color w:val="FF0000"/>
          <w:sz w:val="20"/>
          <w:szCs w:val="20"/>
        </w:rPr>
        <w:t>：当</w:t>
      </w:r>
      <w:r>
        <w:rPr>
          <w:color w:val="FF0000"/>
          <w:sz w:val="20"/>
          <w:szCs w:val="20"/>
        </w:rPr>
        <w:t>consumptionId=null</w:t>
      </w:r>
      <w:r>
        <w:rPr>
          <w:color w:val="FF0000"/>
          <w:sz w:val="20"/>
          <w:szCs w:val="20"/>
        </w:rPr>
        <w:t>时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说明没有查表数据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也就没有详情页面</w:t>
      </w:r>
      <w:r>
        <w:t xml:space="preserve"> </w:t>
      </w:r>
    </w:p>
    <w:p w14:paraId="4D137C95" w14:textId="77777777" w:rsidR="004E0E11" w:rsidRDefault="00774DDB">
      <w:pPr>
        <w:pStyle w:val="a3"/>
        <w:divId w:val="1401170518"/>
      </w:pPr>
      <w:r>
        <w:t>导出返回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BBE86BF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F9F2C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87488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99DE0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48BA18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"http://47.94.154.65:8761/export/Excel20180602214501.xls",</w:t>
            </w:r>
          </w:p>
          <w:p w14:paraId="264C4D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8332EA0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E90955B" w14:textId="77777777" w:rsidR="004E0E11" w:rsidRDefault="004E0E11"/>
        </w:tc>
      </w:tr>
    </w:tbl>
    <w:p w14:paraId="67441A30" w14:textId="77777777" w:rsidR="004E0E11" w:rsidRDefault="00774DDB">
      <w:pPr>
        <w:pStyle w:val="a3"/>
        <w:divId w:val="140117051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743"/>
        <w:gridCol w:w="5950"/>
      </w:tblGrid>
      <w:tr w:rsidR="004E0E11" w14:paraId="4DAE48D8" w14:textId="77777777">
        <w:trPr>
          <w:divId w:val="14011705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AD843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B7327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16CC7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B062F13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2D63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162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FAC28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查看详情</w:t>
            </w:r>
            <w:r>
              <w:rPr>
                <w:rFonts w:eastAsia="Times New Roman"/>
              </w:rPr>
              <w:t>,</w:t>
            </w:r>
            <w:r>
              <w:rPr>
                <w:rFonts w:ascii="SimSun" w:eastAsia="SimSun" w:hAnsi="SimSun" w:cs="SimSun"/>
              </w:rPr>
              <w:t>传的是这个</w:t>
            </w:r>
            <w:r>
              <w:rPr>
                <w:rFonts w:eastAsia="Times New Roman"/>
              </w:rPr>
              <w:t>consumptionId</w:t>
            </w:r>
          </w:p>
        </w:tc>
      </w:tr>
      <w:tr w:rsidR="004E0E11" w14:paraId="24E18E1F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48F14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5CF09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85678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对于设备信息的修改、设备的删除，传的是</w:t>
            </w:r>
            <w:r>
              <w:rPr>
                <w:rFonts w:eastAsia="Times New Roman"/>
              </w:rPr>
              <w:t>deviceId</w:t>
            </w:r>
          </w:p>
        </w:tc>
      </w:tr>
      <w:tr w:rsidR="004E0E11" w14:paraId="02CDCC99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15FA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F466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AD3B6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4E0E11" w14:paraId="216A6BBC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2EB0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3D6F7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E9E7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null</w:t>
            </w:r>
          </w:p>
        </w:tc>
      </w:tr>
      <w:tr w:rsidR="004E0E11" w14:paraId="4625189A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B3DD7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450E9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4D1B8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4E0E11" w14:paraId="02A8E020" w14:textId="77777777">
        <w:trPr>
          <w:divId w:val="1401170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2DA5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batteryEnergy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3821F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7B48E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电池电量</w:t>
            </w:r>
          </w:p>
        </w:tc>
      </w:tr>
    </w:tbl>
    <w:p w14:paraId="23AAD80F" w14:textId="77777777" w:rsidR="004E0E11" w:rsidRDefault="00774DDB">
      <w:pPr>
        <w:pStyle w:val="a3"/>
        <w:divId w:val="1401170518"/>
      </w:pPr>
      <w:r>
        <w:rPr>
          <w:rStyle w:val="a4"/>
        </w:rPr>
        <w:t>备注</w:t>
      </w:r>
      <w:r>
        <w:t xml:space="preserve"> </w:t>
      </w:r>
    </w:p>
    <w:p w14:paraId="6C2F8646" w14:textId="77777777" w:rsidR="004E0E11" w:rsidRDefault="00774DDB">
      <w:pPr>
        <w:numPr>
          <w:ilvl w:val="0"/>
          <w:numId w:val="91"/>
        </w:numPr>
        <w:spacing w:before="100" w:beforeAutospacing="1" w:after="100" w:afterAutospacing="1"/>
        <w:divId w:val="140117051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63F1F91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2.2.11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史抄表信息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6EAAEC7E" w14:textId="77777777" w:rsidR="004E0E11" w:rsidRDefault="00774DDB">
      <w:pPr>
        <w:pStyle w:val="a3"/>
        <w:divId w:val="432820188"/>
      </w:pPr>
      <w:r>
        <w:rPr>
          <w:rStyle w:val="a4"/>
        </w:rPr>
        <w:t>简要描述：</w:t>
      </w:r>
      <w:r>
        <w:t xml:space="preserve"> </w:t>
      </w:r>
    </w:p>
    <w:p w14:paraId="2E3F907D" w14:textId="77777777" w:rsidR="004E0E11" w:rsidRDefault="00774DDB">
      <w:pPr>
        <w:numPr>
          <w:ilvl w:val="0"/>
          <w:numId w:val="92"/>
        </w:numPr>
        <w:spacing w:before="100" w:beforeAutospacing="1" w:after="100" w:afterAutospacing="1"/>
        <w:divId w:val="432820188"/>
        <w:rPr>
          <w:rFonts w:eastAsia="Times New Roman"/>
        </w:rPr>
      </w:pPr>
      <w:r>
        <w:rPr>
          <w:rFonts w:ascii="MS Mincho" w:eastAsia="MS Mincho" w:hAnsi="MS Mincho" w:cs="MS Mincho"/>
        </w:rPr>
        <w:t>用列表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史抄表的信息</w:t>
      </w:r>
    </w:p>
    <w:p w14:paraId="5796E8D8" w14:textId="77777777" w:rsidR="004E0E11" w:rsidRDefault="00774DDB">
      <w:pPr>
        <w:pStyle w:val="a3"/>
        <w:divId w:val="43282018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36F93B7" w14:textId="77777777" w:rsidR="004E0E11" w:rsidRDefault="00774DDB">
      <w:pPr>
        <w:numPr>
          <w:ilvl w:val="0"/>
          <w:numId w:val="93"/>
        </w:numPr>
        <w:spacing w:before="100" w:beforeAutospacing="1" w:after="100" w:afterAutospacing="1"/>
        <w:divId w:val="432820188"/>
        <w:rPr>
          <w:rFonts w:eastAsia="Times New Roman"/>
        </w:rPr>
      </w:pPr>
      <w:r>
        <w:rPr>
          <w:rStyle w:val="HTML"/>
        </w:rPr>
        <w:t>http://host:port/api/consumption/history/list</w:t>
      </w:r>
    </w:p>
    <w:p w14:paraId="7A82A6DF" w14:textId="77777777" w:rsidR="004E0E11" w:rsidRDefault="00774DDB">
      <w:pPr>
        <w:pStyle w:val="a3"/>
        <w:divId w:val="432820188"/>
      </w:pPr>
      <w:r>
        <w:rPr>
          <w:rStyle w:val="a4"/>
        </w:rPr>
        <w:t>请求方式：</w:t>
      </w:r>
    </w:p>
    <w:p w14:paraId="0148BF96" w14:textId="77777777" w:rsidR="004E0E11" w:rsidRDefault="00774DDB">
      <w:pPr>
        <w:numPr>
          <w:ilvl w:val="0"/>
          <w:numId w:val="94"/>
        </w:numPr>
        <w:spacing w:before="100" w:beforeAutospacing="1" w:after="100" w:afterAutospacing="1"/>
        <w:divId w:val="432820188"/>
        <w:rPr>
          <w:rFonts w:eastAsia="Times New Roman"/>
        </w:rPr>
      </w:pPr>
      <w:r>
        <w:rPr>
          <w:rFonts w:eastAsia="Times New Roman"/>
        </w:rPr>
        <w:t>GET</w:t>
      </w:r>
    </w:p>
    <w:p w14:paraId="5EEA99A8" w14:textId="77777777" w:rsidR="004E0E11" w:rsidRDefault="00774DDB">
      <w:pPr>
        <w:pStyle w:val="a3"/>
        <w:divId w:val="43282018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408"/>
        <w:gridCol w:w="790"/>
        <w:gridCol w:w="3989"/>
      </w:tblGrid>
      <w:tr w:rsidR="004E0E11" w14:paraId="467CA1C6" w14:textId="77777777">
        <w:trPr>
          <w:divId w:val="4328201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915BCC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F77E6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EB7F42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21F513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320109C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56F22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93ED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1C56D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3BA4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56DB5554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2A2C2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ECBB3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63DA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0773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0466978F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6548B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A4509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B50AE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6FE3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69DE0F37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10C0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C6985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D040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553BA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ascii="MS Mincho" w:eastAsia="MS Mincho" w:hAnsi="MS Mincho" w:cs="MS Mincho"/>
              </w:rPr>
              <w:t>，可以不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082ECAA2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FAAE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130D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038B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FEB33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结束时间，可以不传</w:t>
            </w:r>
          </w:p>
        </w:tc>
      </w:tr>
      <w:tr w:rsidR="004E0E11" w14:paraId="0F61FDE4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20676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2C41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C846A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4B074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086B800E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55CC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363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25A4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348F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4E0E11" w14:paraId="06D78C29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1C5A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C2EA3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9F15D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14DF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38902E8A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28AD1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59E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272F1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4595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0E563AFA" w14:textId="77777777" w:rsidR="004E0E11" w:rsidRDefault="00774DDB">
      <w:pPr>
        <w:pStyle w:val="a3"/>
        <w:divId w:val="432820188"/>
      </w:pPr>
      <w:r>
        <w:t>注意</w:t>
      </w:r>
      <w:r>
        <w:t>1 : searchId</w:t>
      </w:r>
      <w:r>
        <w:t>只有四个可以选择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、设备</w:t>
      </w:r>
      <w:r>
        <w:t xml:space="preserve">id </w:t>
      </w:r>
      <w:r>
        <w:t>注意</w:t>
      </w:r>
      <w:r>
        <w:t xml:space="preserve">2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1D21504E" w14:textId="77777777" w:rsidR="004E0E11" w:rsidRDefault="00774DDB">
      <w:pPr>
        <w:pStyle w:val="a3"/>
        <w:divId w:val="43282018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BDCEF0F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2127E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A9571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22A6F3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00F9BC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7B85F6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73014E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A9EF9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5FDAB8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64E216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50944A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403494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"5afaaf0cf690bd27206dd858",</w:t>
            </w:r>
          </w:p>
          <w:p w14:paraId="6D1F6A8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6947BF2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007CEE8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53D641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5DA9E9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"2018/05/10 17:30:45",</w:t>
            </w:r>
          </w:p>
          <w:p w14:paraId="5A7537E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5DEDA3E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 0,</w:t>
            </w:r>
          </w:p>
          <w:p w14:paraId="00B4D3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"2222222222",</w:t>
            </w:r>
          </w:p>
          <w:p w14:paraId="3417D51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1156098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4444.4,</w:t>
            </w:r>
          </w:p>
          <w:p w14:paraId="2CB94E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5C104E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788FF0F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451B8B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4CCBEBF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628E9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"5afaaee5f690bd35e0fa7d46",</w:t>
            </w:r>
          </w:p>
          <w:p w14:paraId="2A9B73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28B7CE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2E867F0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78C4B5A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2D793C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"2018/05/09 17:30:45",</w:t>
            </w:r>
          </w:p>
          <w:p w14:paraId="1F24378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4B731C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 0,</w:t>
            </w:r>
          </w:p>
          <w:p w14:paraId="1A1AECE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"2222222222",</w:t>
            </w:r>
          </w:p>
          <w:p w14:paraId="15FFC6D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107C0D4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3333.3,</w:t>
            </w:r>
          </w:p>
          <w:p w14:paraId="021661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2FA9CC6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20140F6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3CA077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3269D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B7C3E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"5afaae4df690bd35bc8a82a3",</w:t>
            </w:r>
          </w:p>
          <w:p w14:paraId="588244F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189CB9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4F8B3A8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2B50EE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5AC7BF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"2018/05/08 17:30:45",</w:t>
            </w:r>
          </w:p>
          <w:p w14:paraId="3C1AFB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7227C4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 0,</w:t>
            </w:r>
          </w:p>
          <w:p w14:paraId="7A9B722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"2222222222",</w:t>
            </w:r>
          </w:p>
          <w:p w14:paraId="38768E3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373BBF2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2222.2,</w:t>
            </w:r>
          </w:p>
          <w:p w14:paraId="0A214B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3A4E01E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5DAB946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1A68B73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3E4A83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B94D53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"5afaae1ff690bd36f8066407",</w:t>
            </w:r>
          </w:p>
          <w:p w14:paraId="27C465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3467E3F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10A1AA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251742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085A2E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"2018/05/07 17:30:45",</w:t>
            </w:r>
          </w:p>
          <w:p w14:paraId="06A74B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5AF60C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 0,</w:t>
            </w:r>
          </w:p>
          <w:p w14:paraId="2C3C3D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"2222222222",</w:t>
            </w:r>
          </w:p>
          <w:p w14:paraId="1E1DDBA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7A80F2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1111.1,</w:t>
            </w:r>
          </w:p>
          <w:p w14:paraId="3FD7BE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52AE756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09DB1A8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3594AD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23C315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0E2048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077900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481F94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7EA04E1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66E1937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76E3097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EEF97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48A4AD8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0A1D7B3" w14:textId="77777777" w:rsidR="004E0E11" w:rsidRDefault="004E0E11"/>
        </w:tc>
      </w:tr>
    </w:tbl>
    <w:p w14:paraId="35CBBDD5" w14:textId="77777777" w:rsidR="004E0E11" w:rsidRDefault="00774DDB">
      <w:pPr>
        <w:pStyle w:val="a3"/>
        <w:divId w:val="432820188"/>
      </w:pPr>
      <w:r>
        <w:t>或者：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B0207B5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43E74B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B1140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FEE6B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289864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94E03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0ECBB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54E5033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0,</w:t>
            </w:r>
          </w:p>
          <w:p w14:paraId="70B854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6A85193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[],</w:t>
            </w:r>
          </w:p>
          <w:p w14:paraId="0F24C6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10EA36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042A68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69FE778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623C8F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485CB4D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2792B66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426BA75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7008BDA" w14:textId="77777777" w:rsidR="004E0E11" w:rsidRDefault="004E0E11"/>
        </w:tc>
      </w:tr>
    </w:tbl>
    <w:p w14:paraId="07EE789C" w14:textId="77777777" w:rsidR="004E0E11" w:rsidRDefault="00774DDB">
      <w:pPr>
        <w:pStyle w:val="a3"/>
        <w:divId w:val="432820188"/>
      </w:pPr>
      <w:r>
        <w:rPr>
          <w:color w:val="FF0000"/>
          <w:sz w:val="20"/>
          <w:szCs w:val="20"/>
        </w:rPr>
        <w:t>说明</w:t>
      </w:r>
      <w:r>
        <w:rPr>
          <w:color w:val="FF0000"/>
          <w:sz w:val="20"/>
          <w:szCs w:val="20"/>
        </w:rPr>
        <w:t xml:space="preserve"> : </w:t>
      </w:r>
      <w:r>
        <w:rPr>
          <w:color w:val="FF0000"/>
          <w:sz w:val="20"/>
          <w:szCs w:val="20"/>
        </w:rPr>
        <w:t>如果</w:t>
      </w:r>
      <w:r>
        <w:rPr>
          <w:color w:val="FF0000"/>
          <w:sz w:val="20"/>
          <w:szCs w:val="20"/>
        </w:rPr>
        <w:t>consumptionId=null</w:t>
      </w:r>
      <w:r>
        <w:rPr>
          <w:color w:val="FF0000"/>
          <w:sz w:val="20"/>
          <w:szCs w:val="20"/>
        </w:rPr>
        <w:t>、</w:t>
      </w:r>
      <w:r>
        <w:rPr>
          <w:color w:val="FF0000"/>
          <w:sz w:val="20"/>
          <w:szCs w:val="20"/>
        </w:rPr>
        <w:t>reTime=null</w:t>
      </w:r>
      <w:r>
        <w:rPr>
          <w:color w:val="FF0000"/>
          <w:sz w:val="20"/>
          <w:szCs w:val="20"/>
        </w:rPr>
        <w:t>、</w:t>
      </w:r>
      <w:r>
        <w:rPr>
          <w:color w:val="FF0000"/>
          <w:sz w:val="20"/>
          <w:szCs w:val="20"/>
        </w:rPr>
        <w:t>picReaded=0.0</w:t>
      </w:r>
      <w:r>
        <w:rPr>
          <w:color w:val="FF0000"/>
          <w:sz w:val="20"/>
          <w:szCs w:val="20"/>
        </w:rPr>
        <w:t>、</w:t>
      </w:r>
      <w:r>
        <w:rPr>
          <w:color w:val="FF0000"/>
          <w:sz w:val="20"/>
          <w:szCs w:val="20"/>
        </w:rPr>
        <w:t>picUrl=null</w:t>
      </w:r>
      <w:r>
        <w:rPr>
          <w:color w:val="FF0000"/>
          <w:sz w:val="20"/>
          <w:szCs w:val="20"/>
        </w:rPr>
        <w:t>，就说明该设备没有抄表数据。也就没有详情。</w:t>
      </w:r>
      <w:r>
        <w:t xml:space="preserve"> </w:t>
      </w:r>
      <w:r>
        <w:br/>
      </w:r>
      <w:r>
        <w:t>导出返回：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1B4C85D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295A1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164B1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F0272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0BE11B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"http://47.94.154.65:8761/export/Excel20180602151911.xls",</w:t>
            </w:r>
          </w:p>
          <w:p w14:paraId="55F284B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3D96260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59FE22D" w14:textId="77777777" w:rsidR="004E0E11" w:rsidRDefault="004E0E11"/>
        </w:tc>
      </w:tr>
    </w:tbl>
    <w:p w14:paraId="3F7786D4" w14:textId="77777777" w:rsidR="004E0E11" w:rsidRDefault="00774DDB">
      <w:pPr>
        <w:pStyle w:val="a3"/>
        <w:divId w:val="43282018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347"/>
        <w:gridCol w:w="5305"/>
      </w:tblGrid>
      <w:tr w:rsidR="004E0E11" w14:paraId="5DF62827" w14:textId="77777777">
        <w:trPr>
          <w:divId w:val="4328201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77C545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BCB24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D10F0E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5799CAF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6F4B6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AC12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4A89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4E0E11" w14:paraId="622B43BA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7CA5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F6C32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A976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图片上的读数</w:t>
            </w:r>
          </w:p>
        </w:tc>
      </w:tr>
      <w:tr w:rsidR="004E0E11" w14:paraId="6A6BED3E" w14:textId="77777777">
        <w:trPr>
          <w:divId w:val="4328201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230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A625F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0AA51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图片在服务器上的地址</w:t>
            </w:r>
          </w:p>
        </w:tc>
      </w:tr>
    </w:tbl>
    <w:p w14:paraId="497962D4" w14:textId="77777777" w:rsidR="004E0E11" w:rsidRDefault="00774DDB">
      <w:pPr>
        <w:pStyle w:val="a3"/>
        <w:divId w:val="432820188"/>
      </w:pPr>
      <w:r>
        <w:rPr>
          <w:rStyle w:val="a4"/>
        </w:rPr>
        <w:t>备注</w:t>
      </w:r>
      <w:r>
        <w:t xml:space="preserve"> </w:t>
      </w:r>
    </w:p>
    <w:p w14:paraId="50D129CB" w14:textId="77777777" w:rsidR="004E0E11" w:rsidRDefault="00774DDB">
      <w:pPr>
        <w:numPr>
          <w:ilvl w:val="0"/>
          <w:numId w:val="95"/>
        </w:numPr>
        <w:spacing w:before="100" w:beforeAutospacing="1" w:after="100" w:afterAutospacing="1"/>
        <w:divId w:val="43282018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33D353B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史抄表信息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5E2FBBCC" w14:textId="77777777" w:rsidR="004E0E11" w:rsidRDefault="00774DDB">
      <w:pPr>
        <w:pStyle w:val="a3"/>
        <w:divId w:val="439420704"/>
      </w:pPr>
      <w:r>
        <w:rPr>
          <w:rStyle w:val="a4"/>
        </w:rPr>
        <w:t>简要描述：</w:t>
      </w:r>
      <w:r>
        <w:t xml:space="preserve"> </w:t>
      </w:r>
    </w:p>
    <w:p w14:paraId="6844771F" w14:textId="77777777" w:rsidR="004E0E11" w:rsidRDefault="00774DDB">
      <w:pPr>
        <w:numPr>
          <w:ilvl w:val="0"/>
          <w:numId w:val="96"/>
        </w:numPr>
        <w:spacing w:before="100" w:beforeAutospacing="1" w:after="100" w:afterAutospacing="1"/>
        <w:divId w:val="439420704"/>
        <w:rPr>
          <w:rFonts w:eastAsia="Times New Roman"/>
        </w:rPr>
      </w:pPr>
      <w:r>
        <w:rPr>
          <w:rFonts w:ascii="SimSun" w:eastAsia="SimSun" w:hAnsi="SimSun" w:cs="SimSun"/>
        </w:rPr>
        <w:t>历史抄表信息删除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删除从硬件读取到的数据</w:t>
      </w:r>
      <w:r>
        <w:rPr>
          <w:rFonts w:eastAsia="Times New Roman"/>
        </w:rPr>
        <w:t>,</w:t>
      </w:r>
      <w:r>
        <w:rPr>
          <w:rFonts w:ascii="SimSun" w:eastAsia="SimSun" w:hAnsi="SimSun" w:cs="SimSun"/>
        </w:rPr>
        <w:t>设备不会被删除</w:t>
      </w:r>
    </w:p>
    <w:p w14:paraId="259AD454" w14:textId="77777777" w:rsidR="004E0E11" w:rsidRDefault="00774DDB">
      <w:pPr>
        <w:pStyle w:val="a3"/>
        <w:divId w:val="43942070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FD05BDA" w14:textId="77777777" w:rsidR="004E0E11" w:rsidRDefault="00774DDB">
      <w:pPr>
        <w:numPr>
          <w:ilvl w:val="0"/>
          <w:numId w:val="97"/>
        </w:numPr>
        <w:spacing w:before="100" w:beforeAutospacing="1" w:after="100" w:afterAutospacing="1"/>
        <w:divId w:val="439420704"/>
        <w:rPr>
          <w:rFonts w:eastAsia="Times New Roman"/>
        </w:rPr>
      </w:pPr>
      <w:r>
        <w:rPr>
          <w:rStyle w:val="HTML"/>
        </w:rPr>
        <w:t>http://host:port/api/consumption/history/del</w:t>
      </w:r>
    </w:p>
    <w:p w14:paraId="3760A305" w14:textId="77777777" w:rsidR="004E0E11" w:rsidRDefault="00774DDB">
      <w:pPr>
        <w:pStyle w:val="a3"/>
        <w:divId w:val="439420704"/>
      </w:pPr>
      <w:r>
        <w:rPr>
          <w:rStyle w:val="a4"/>
        </w:rPr>
        <w:t>请求方式：</w:t>
      </w:r>
    </w:p>
    <w:p w14:paraId="115AD514" w14:textId="77777777" w:rsidR="004E0E11" w:rsidRDefault="00774DDB">
      <w:pPr>
        <w:numPr>
          <w:ilvl w:val="0"/>
          <w:numId w:val="98"/>
        </w:numPr>
        <w:spacing w:before="100" w:beforeAutospacing="1" w:after="100" w:afterAutospacing="1"/>
        <w:divId w:val="43942070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4AD2712" w14:textId="77777777" w:rsidR="004E0E11" w:rsidRDefault="00774DDB">
      <w:pPr>
        <w:pStyle w:val="a3"/>
        <w:divId w:val="439420704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114"/>
        <w:gridCol w:w="1261"/>
        <w:gridCol w:w="2703"/>
      </w:tblGrid>
      <w:tr w:rsidR="004E0E11" w14:paraId="4C4A31C4" w14:textId="77777777">
        <w:trPr>
          <w:divId w:val="43942070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1C0D05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050AD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7DE2A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6BEC0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DF05138" w14:textId="77777777">
        <w:trPr>
          <w:divId w:val="4394207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63FDA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06B4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3A16C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87DB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设备信息</w:t>
            </w:r>
            <w:r>
              <w:rPr>
                <w:rFonts w:eastAsia="Times New Roman"/>
              </w:rPr>
              <w:t>id</w:t>
            </w:r>
          </w:p>
        </w:tc>
      </w:tr>
    </w:tbl>
    <w:p w14:paraId="0768C590" w14:textId="77777777" w:rsidR="004E0E11" w:rsidRDefault="00774DDB">
      <w:pPr>
        <w:pStyle w:val="a3"/>
        <w:divId w:val="43942070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87B691C" w14:textId="77777777">
        <w:trPr>
          <w:divId w:val="4394207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96FCE4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14A212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3E6FC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4F7C6B2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327C9F3" w14:textId="77777777" w:rsidR="004E0E11" w:rsidRDefault="004E0E11"/>
        </w:tc>
      </w:tr>
    </w:tbl>
    <w:p w14:paraId="117C3E80" w14:textId="77777777" w:rsidR="004E0E11" w:rsidRDefault="00774DDB">
      <w:pPr>
        <w:pStyle w:val="a3"/>
        <w:divId w:val="43942070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7167F590" w14:textId="77777777">
        <w:trPr>
          <w:divId w:val="43942070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6767A7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45B38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F05ED2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B6986B4" w14:textId="77777777">
        <w:trPr>
          <w:divId w:val="4394207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4493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EC5D7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CB75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29947E29" w14:textId="77777777">
        <w:trPr>
          <w:divId w:val="4394207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61711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D81E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ADA4B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0B8AC88" w14:textId="77777777" w:rsidR="004E0E11" w:rsidRDefault="00774DDB">
      <w:pPr>
        <w:pStyle w:val="a3"/>
        <w:divId w:val="439420704"/>
      </w:pPr>
      <w:r>
        <w:rPr>
          <w:rStyle w:val="a4"/>
        </w:rPr>
        <w:t>备注</w:t>
      </w:r>
      <w:r>
        <w:t xml:space="preserve"> </w:t>
      </w:r>
    </w:p>
    <w:p w14:paraId="07BFBBBF" w14:textId="77777777" w:rsidR="004E0E11" w:rsidRDefault="00774DDB">
      <w:pPr>
        <w:numPr>
          <w:ilvl w:val="0"/>
          <w:numId w:val="99"/>
        </w:numPr>
        <w:spacing w:before="100" w:beforeAutospacing="1" w:after="100" w:afterAutospacing="1"/>
        <w:divId w:val="43942070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19235CC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2.2.13</w:t>
      </w:r>
      <w:r>
        <w:rPr>
          <w:rFonts w:ascii="MS Mincho" w:eastAsia="MS Mincho" w:hAnsi="MS Mincho" w:cs="MS Mincho"/>
        </w:rPr>
        <w:t>、异常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4126C1C7" w14:textId="77777777" w:rsidR="004E0E11" w:rsidRDefault="00774DDB">
      <w:pPr>
        <w:pStyle w:val="a3"/>
        <w:divId w:val="1797261760"/>
      </w:pPr>
      <w:r>
        <w:t>参见</w:t>
      </w:r>
      <w:r>
        <w:t>"</w:t>
      </w:r>
      <w:r>
        <w:t>设备信息管理</w:t>
      </w:r>
      <w:r>
        <w:t>--</w:t>
      </w:r>
      <w:r>
        <w:t>删除</w:t>
      </w:r>
      <w:r>
        <w:t>"</w:t>
      </w:r>
    </w:p>
    <w:p w14:paraId="06E4D400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2.2.14</w:t>
      </w:r>
      <w:r>
        <w:rPr>
          <w:rFonts w:ascii="MS Mincho" w:eastAsia="MS Mincho" w:hAnsi="MS Mincho" w:cs="MS Mincho"/>
        </w:rPr>
        <w:t>、异常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13A5BC46" w14:textId="77777777" w:rsidR="004E0E11" w:rsidRDefault="00774DDB">
      <w:pPr>
        <w:pStyle w:val="a3"/>
        <w:divId w:val="260526226"/>
      </w:pPr>
      <w:r>
        <w:t>参见</w:t>
      </w:r>
      <w:r>
        <w:t>”</w:t>
      </w:r>
      <w:r>
        <w:t>设备信息管理</w:t>
      </w:r>
      <w:r>
        <w:t>—</w:t>
      </w:r>
      <w:r>
        <w:t>详情</w:t>
      </w:r>
      <w:r>
        <w:t>”</w:t>
      </w:r>
    </w:p>
    <w:p w14:paraId="58348CB7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2.2.15</w:t>
      </w:r>
      <w:r>
        <w:rPr>
          <w:rFonts w:ascii="MS Mincho" w:eastAsia="MS Mincho" w:hAnsi="MS Mincho" w:cs="MS Mincho"/>
        </w:rPr>
        <w:t>、自定</w:t>
      </w:r>
      <w:r>
        <w:rPr>
          <w:rFonts w:ascii="SimSun" w:eastAsia="SimSun" w:hAnsi="SimSun" w:cs="SimSun"/>
        </w:rPr>
        <w:t>义显</w:t>
      </w:r>
      <w:r>
        <w:rPr>
          <w:rFonts w:ascii="MS Mincho" w:eastAsia="MS Mincho" w:hAnsi="MS Mincho" w:cs="MS Mincho"/>
        </w:rPr>
        <w:t>示保存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</w:p>
    <w:p w14:paraId="730726AA" w14:textId="77777777" w:rsidR="004E0E11" w:rsidRDefault="00774DDB">
      <w:pPr>
        <w:pStyle w:val="a3"/>
        <w:divId w:val="1201551207"/>
      </w:pPr>
      <w:r>
        <w:rPr>
          <w:rStyle w:val="a4"/>
        </w:rPr>
        <w:t>简要描述：</w:t>
      </w:r>
      <w:r>
        <w:t xml:space="preserve"> </w:t>
      </w:r>
    </w:p>
    <w:p w14:paraId="74632DF5" w14:textId="77777777" w:rsidR="004E0E11" w:rsidRDefault="00774DDB">
      <w:pPr>
        <w:numPr>
          <w:ilvl w:val="0"/>
          <w:numId w:val="100"/>
        </w:numPr>
        <w:spacing w:before="100" w:beforeAutospacing="1" w:after="100" w:afterAutospacing="1"/>
        <w:divId w:val="1201551207"/>
        <w:rPr>
          <w:rFonts w:eastAsia="Times New Roman"/>
        </w:rPr>
      </w:pPr>
      <w:r>
        <w:rPr>
          <w:rFonts w:ascii="MS Mincho" w:eastAsia="MS Mincho" w:hAnsi="MS Mincho" w:cs="MS Mincho"/>
        </w:rPr>
        <w:t>自定</w:t>
      </w:r>
      <w:r>
        <w:rPr>
          <w:rFonts w:ascii="SimSun" w:eastAsia="SimSun" w:hAnsi="SimSun" w:cs="SimSun"/>
        </w:rPr>
        <w:t>义显</w:t>
      </w:r>
      <w:r>
        <w:rPr>
          <w:rFonts w:ascii="MS Mincho" w:eastAsia="MS Mincho" w:hAnsi="MS Mincho" w:cs="MS Mincho"/>
        </w:rPr>
        <w:t>示保存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/>
        </w:rPr>
        <w:t>Type</w:t>
      </w:r>
      <w:r>
        <w:rPr>
          <w:rFonts w:ascii="SimSun" w:eastAsia="SimSun" w:hAnsi="SimSun" w:cs="SimSun"/>
        </w:rPr>
        <w:t>进行区分：</w:t>
      </w:r>
      <w:r>
        <w:rPr>
          <w:rFonts w:eastAsia="Times New Roman"/>
        </w:rPr>
        <w:t xml:space="preserve"> 1</w:t>
      </w:r>
      <w:r>
        <w:rPr>
          <w:rFonts w:ascii="MS Mincho" w:eastAsia="MS Mincho" w:hAnsi="MS Mincho" w:cs="MS Mincho"/>
        </w:rPr>
        <w:t>）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信息管理中的自定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保存</w:t>
      </w:r>
      <w:r>
        <w:rPr>
          <w:rFonts w:eastAsia="Times New Roman"/>
        </w:rPr>
        <w:t xml:space="preserve"> 2</w:t>
      </w:r>
      <w:r>
        <w:rPr>
          <w:rFonts w:ascii="MS Mincho" w:eastAsia="MS Mincho" w:hAnsi="MS Mincho" w:cs="MS Mincho"/>
        </w:rPr>
        <w:t>）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史抄表中的自定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保存</w:t>
      </w:r>
    </w:p>
    <w:p w14:paraId="1BE706EB" w14:textId="77777777" w:rsidR="004E0E11" w:rsidRDefault="00774DDB">
      <w:pPr>
        <w:pStyle w:val="a3"/>
        <w:divId w:val="120155120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901230A" w14:textId="77777777" w:rsidR="004E0E11" w:rsidRDefault="00774DDB">
      <w:pPr>
        <w:numPr>
          <w:ilvl w:val="0"/>
          <w:numId w:val="101"/>
        </w:numPr>
        <w:spacing w:before="100" w:beforeAutospacing="1" w:after="100" w:afterAutospacing="1"/>
        <w:divId w:val="1201551207"/>
        <w:rPr>
          <w:rFonts w:eastAsia="Times New Roman"/>
        </w:rPr>
      </w:pPr>
      <w:r>
        <w:rPr>
          <w:rStyle w:val="HTML"/>
        </w:rPr>
        <w:t>http://host:port/api/device/user/show/add</w:t>
      </w:r>
    </w:p>
    <w:p w14:paraId="0BA9FCEB" w14:textId="77777777" w:rsidR="004E0E11" w:rsidRDefault="00774DDB">
      <w:pPr>
        <w:pStyle w:val="a3"/>
        <w:divId w:val="1201551207"/>
      </w:pPr>
      <w:r>
        <w:rPr>
          <w:rStyle w:val="a4"/>
        </w:rPr>
        <w:t>请求方式：</w:t>
      </w:r>
    </w:p>
    <w:p w14:paraId="13588563" w14:textId="77777777" w:rsidR="004E0E11" w:rsidRDefault="00774DDB">
      <w:pPr>
        <w:numPr>
          <w:ilvl w:val="0"/>
          <w:numId w:val="102"/>
        </w:numPr>
        <w:spacing w:before="100" w:beforeAutospacing="1" w:after="100" w:afterAutospacing="1"/>
        <w:divId w:val="1201551207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4601DB6A" w14:textId="77777777" w:rsidR="004E0E11" w:rsidRDefault="00774DDB">
      <w:pPr>
        <w:pStyle w:val="a3"/>
        <w:divId w:val="120155120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028"/>
        <w:gridCol w:w="1028"/>
        <w:gridCol w:w="4722"/>
      </w:tblGrid>
      <w:tr w:rsidR="004E0E11" w14:paraId="60807145" w14:textId="77777777">
        <w:trPr>
          <w:divId w:val="120155120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04B510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70DD2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E1DA7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B860BD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8876B6B" w14:textId="77777777">
        <w:trPr>
          <w:divId w:val="1201551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659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180F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26003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E3BAF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区分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与</w:t>
            </w:r>
            <w:r>
              <w:rPr>
                <w:rFonts w:eastAsia="Times New Roman"/>
              </w:rPr>
              <w:t>"</w:t>
            </w:r>
            <w:r>
              <w:rPr>
                <w:rFonts w:ascii="SimSun" w:eastAsia="SimSun" w:hAnsi="SimSun" w:cs="SimSun"/>
              </w:rPr>
              <w:t>历史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SimSun" w:eastAsia="SimSun" w:hAnsi="SimSun" w:cs="SimSun"/>
              </w:rPr>
              <w:t>历史</w:t>
            </w:r>
          </w:p>
        </w:tc>
      </w:tr>
    </w:tbl>
    <w:p w14:paraId="0E30C6CF" w14:textId="77777777" w:rsidR="004E0E11" w:rsidRDefault="00774DDB">
      <w:pPr>
        <w:pStyle w:val="a3"/>
        <w:divId w:val="1201551207"/>
      </w:pPr>
      <w:r>
        <w:rPr>
          <w:rStyle w:val="a4"/>
        </w:rPr>
        <w:t>请求示例</w:t>
      </w:r>
      <w:r>
        <w:t xml:space="preserve"> </w:t>
      </w:r>
      <w:r>
        <w:t>第一次保存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840EB97" w14:textId="77777777">
        <w:trPr>
          <w:divId w:val="1201551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047AC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89E23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"type": 2,</w:t>
            </w:r>
          </w:p>
          <w:p w14:paraId="45BE81F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"deviceType": true,</w:t>
            </w:r>
          </w:p>
          <w:p w14:paraId="388BF1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"region": true,</w:t>
            </w:r>
          </w:p>
          <w:p w14:paraId="6BC69F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"community": true,</w:t>
            </w:r>
          </w:p>
          <w:p w14:paraId="3DDA488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true,</w:t>
            </w:r>
          </w:p>
          <w:p w14:paraId="7A1D511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 false,</w:t>
            </w:r>
          </w:p>
          <w:p w14:paraId="51BD98D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"reTime": true,</w:t>
            </w:r>
          </w:p>
          <w:p w14:paraId="719DE2C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"picReaded": true,</w:t>
            </w:r>
          </w:p>
          <w:p w14:paraId="511292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"picUrl": true,</w:t>
            </w:r>
          </w:p>
          <w:p w14:paraId="509516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"operate": true</w:t>
            </w:r>
          </w:p>
          <w:p w14:paraId="029F9AB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FFF17CD" w14:textId="77777777" w:rsidR="004E0E11" w:rsidRDefault="004E0E11"/>
        </w:tc>
      </w:tr>
    </w:tbl>
    <w:p w14:paraId="2D9AE1B7" w14:textId="77777777" w:rsidR="004E0E11" w:rsidRDefault="00774DDB">
      <w:pPr>
        <w:pStyle w:val="a3"/>
        <w:divId w:val="1201551207"/>
      </w:pPr>
      <w:r>
        <w:t>修改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28DA1F1" w14:textId="77777777">
        <w:trPr>
          <w:divId w:val="1201551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9D1E58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45E25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"id":"5b03db4cf11d3a2ba2cdd30d",</w:t>
            </w:r>
          </w:p>
          <w:p w14:paraId="5AE211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"type": 2,</w:t>
            </w:r>
          </w:p>
          <w:p w14:paraId="2DD0AB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"deviceType": true,</w:t>
            </w:r>
          </w:p>
          <w:p w14:paraId="39530DA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"region": true,</w:t>
            </w:r>
          </w:p>
          <w:p w14:paraId="423FA50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"community": true,</w:t>
            </w:r>
          </w:p>
          <w:p w14:paraId="1EAB8D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true,</w:t>
            </w:r>
          </w:p>
          <w:p w14:paraId="3672C1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 false,</w:t>
            </w:r>
          </w:p>
          <w:p w14:paraId="6B670A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"reTime": true,</w:t>
            </w:r>
          </w:p>
          <w:p w14:paraId="6B057EA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"picReaded": true,</w:t>
            </w:r>
          </w:p>
          <w:p w14:paraId="4CD8CA0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"picUrl": true,</w:t>
            </w:r>
          </w:p>
          <w:p w14:paraId="33CB1D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"operate": true</w:t>
            </w:r>
          </w:p>
          <w:p w14:paraId="123E32F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736F623" w14:textId="77777777" w:rsidR="004E0E11" w:rsidRDefault="004E0E11"/>
        </w:tc>
      </w:tr>
    </w:tbl>
    <w:p w14:paraId="5E8A4C87" w14:textId="77777777" w:rsidR="004E0E11" w:rsidRDefault="00774DDB">
      <w:pPr>
        <w:pStyle w:val="a3"/>
        <w:divId w:val="1201551207"/>
      </w:pPr>
      <w:r>
        <w:t>说明</w:t>
      </w:r>
      <w:r>
        <w:t>:</w:t>
      </w:r>
      <w:r>
        <w:t>修改的时候</w:t>
      </w:r>
      <w:r>
        <w:t>,id</w:t>
      </w:r>
      <w:r>
        <w:t>必须传给后台。</w:t>
      </w:r>
      <w:r>
        <w:t xml:space="preserve"> </w:t>
      </w: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A0AA40B" w14:textId="77777777">
        <w:trPr>
          <w:divId w:val="1201551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AA6B6C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8BFB58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DA4F5C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5C74DFE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ABE8540" w14:textId="77777777" w:rsidR="004E0E11" w:rsidRDefault="004E0E11"/>
        </w:tc>
      </w:tr>
    </w:tbl>
    <w:p w14:paraId="154411E4" w14:textId="77777777" w:rsidR="004E0E11" w:rsidRDefault="00774DDB">
      <w:pPr>
        <w:pStyle w:val="a3"/>
        <w:divId w:val="120155120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2A509AB0" w14:textId="77777777">
        <w:trPr>
          <w:divId w:val="120155120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F6F0DC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2705CB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BA2A99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3931A51" w14:textId="77777777">
        <w:trPr>
          <w:divId w:val="1201551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4B18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FB64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3AF3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1B3CC73B" w14:textId="77777777">
        <w:trPr>
          <w:divId w:val="1201551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65927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B158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A085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05B3E8A5" w14:textId="77777777" w:rsidR="004E0E11" w:rsidRDefault="00774DDB">
      <w:pPr>
        <w:pStyle w:val="a3"/>
        <w:divId w:val="1201551207"/>
      </w:pPr>
      <w:r>
        <w:rPr>
          <w:rStyle w:val="a4"/>
        </w:rPr>
        <w:t>备注</w:t>
      </w:r>
      <w:r>
        <w:t xml:space="preserve"> </w:t>
      </w:r>
    </w:p>
    <w:p w14:paraId="61F0BCFC" w14:textId="77777777" w:rsidR="004E0E11" w:rsidRDefault="00774DDB">
      <w:pPr>
        <w:numPr>
          <w:ilvl w:val="0"/>
          <w:numId w:val="103"/>
        </w:numPr>
        <w:spacing w:before="100" w:beforeAutospacing="1" w:after="100" w:afterAutospacing="1"/>
        <w:divId w:val="120155120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B8EEE7B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单纯的设备详情</w:t>
      </w:r>
    </w:p>
    <w:p w14:paraId="655FC3D7" w14:textId="77777777" w:rsidR="004E0E11" w:rsidRDefault="00774DDB">
      <w:pPr>
        <w:pStyle w:val="a3"/>
        <w:divId w:val="1377461100"/>
      </w:pPr>
      <w:r>
        <w:rPr>
          <w:rStyle w:val="a4"/>
        </w:rPr>
        <w:t>简要描述：</w:t>
      </w:r>
      <w:r>
        <w:t xml:space="preserve"> </w:t>
      </w:r>
    </w:p>
    <w:p w14:paraId="25E90352" w14:textId="77777777" w:rsidR="004E0E11" w:rsidRDefault="00774DDB">
      <w:pPr>
        <w:numPr>
          <w:ilvl w:val="0"/>
          <w:numId w:val="104"/>
        </w:numPr>
        <w:spacing w:before="100" w:beforeAutospacing="1" w:after="100" w:afterAutospacing="1"/>
        <w:divId w:val="1377461100"/>
        <w:rPr>
          <w:rFonts w:eastAsia="Times New Roman"/>
        </w:rPr>
      </w:pPr>
      <w:r>
        <w:rPr>
          <w:rFonts w:ascii="SimSun" w:eastAsia="SimSun" w:hAnsi="SimSun" w:cs="SimSun"/>
        </w:rPr>
        <w:t>单纯的设备信息数据的</w:t>
      </w:r>
      <w:r>
        <w:rPr>
          <w:rFonts w:eastAsia="Times New Roman"/>
        </w:rPr>
        <w:t>item</w:t>
      </w:r>
    </w:p>
    <w:p w14:paraId="7731300F" w14:textId="77777777" w:rsidR="004E0E11" w:rsidRDefault="00774DDB">
      <w:pPr>
        <w:pStyle w:val="a3"/>
        <w:divId w:val="137746110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50DB665" w14:textId="77777777" w:rsidR="004E0E11" w:rsidRDefault="00774DDB">
      <w:pPr>
        <w:numPr>
          <w:ilvl w:val="0"/>
          <w:numId w:val="105"/>
        </w:numPr>
        <w:spacing w:before="100" w:beforeAutospacing="1" w:after="100" w:afterAutospacing="1"/>
        <w:divId w:val="1377461100"/>
        <w:rPr>
          <w:rFonts w:eastAsia="Times New Roman"/>
        </w:rPr>
      </w:pPr>
      <w:r>
        <w:rPr>
          <w:rStyle w:val="HTML"/>
        </w:rPr>
        <w:t>http://host:port/api/device/item</w:t>
      </w:r>
    </w:p>
    <w:p w14:paraId="6A1B1FC6" w14:textId="77777777" w:rsidR="004E0E11" w:rsidRDefault="00774DDB">
      <w:pPr>
        <w:pStyle w:val="a3"/>
        <w:divId w:val="1377461100"/>
      </w:pPr>
      <w:r>
        <w:rPr>
          <w:rStyle w:val="a4"/>
        </w:rPr>
        <w:t>请求方式：</w:t>
      </w:r>
    </w:p>
    <w:p w14:paraId="2D9EDC07" w14:textId="77777777" w:rsidR="004E0E11" w:rsidRDefault="00774DDB">
      <w:pPr>
        <w:numPr>
          <w:ilvl w:val="0"/>
          <w:numId w:val="106"/>
        </w:numPr>
        <w:spacing w:before="100" w:beforeAutospacing="1" w:after="100" w:afterAutospacing="1"/>
        <w:divId w:val="1377461100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26BBE00" w14:textId="77777777" w:rsidR="004E0E11" w:rsidRDefault="00774DDB">
      <w:pPr>
        <w:pStyle w:val="a3"/>
        <w:divId w:val="137746110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7DA29B2D" w14:textId="77777777">
        <w:trPr>
          <w:divId w:val="137746110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64EE7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D1C938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55B05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5BAA5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87D5990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2809C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0CF2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BD7A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21671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1EF98080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E1D2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58A6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ECC6F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A0D3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设备的</w:t>
            </w:r>
            <w:r>
              <w:rPr>
                <w:rFonts w:eastAsia="Times New Roman"/>
              </w:rPr>
              <w:t>id</w:t>
            </w:r>
          </w:p>
        </w:tc>
      </w:tr>
    </w:tbl>
    <w:p w14:paraId="64C36499" w14:textId="77777777" w:rsidR="004E0E11" w:rsidRDefault="00774DDB">
      <w:pPr>
        <w:pStyle w:val="a3"/>
        <w:divId w:val="137746110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1AD9CEF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6F720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1B886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F066C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148053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1A1867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"deviceInfoId": "5b28acc5ca29671430380093",</w:t>
            </w:r>
          </w:p>
          <w:p w14:paraId="353AFF1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"deviceTypeId": "5af56c1fa74973336cf4db52",</w:t>
            </w:r>
          </w:p>
          <w:p w14:paraId="335801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"regionId": null,</w:t>
            </w:r>
          </w:p>
          <w:p w14:paraId="5233BD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"region": {</w:t>
            </w:r>
          </w:p>
          <w:p w14:paraId="25FC906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"regionName": "</w:t>
            </w:r>
            <w:r>
              <w:rPr>
                <w:rStyle w:val="HTML"/>
              </w:rPr>
              <w:t>青羊区</w:t>
            </w:r>
            <w:r>
              <w:rPr>
                <w:rStyle w:val="HTML"/>
              </w:rPr>
              <w:t>",</w:t>
            </w:r>
          </w:p>
          <w:p w14:paraId="653BF3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"5af6c9110fa4fb0b743cc04d"</w:t>
            </w:r>
          </w:p>
          <w:p w14:paraId="47FCC8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47A80F7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"communityId": null,</w:t>
            </w:r>
          </w:p>
          <w:p w14:paraId="156519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"community": {</w:t>
            </w:r>
          </w:p>
          <w:p w14:paraId="6292E6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38AA74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"5b03826bb95fe52690264ced"</w:t>
            </w:r>
          </w:p>
          <w:p w14:paraId="7E560A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45D1A0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"cityId": null,</w:t>
            </w:r>
          </w:p>
          <w:p w14:paraId="161424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"household": {</w:t>
            </w:r>
          </w:p>
          <w:p w14:paraId="1DB63A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"isDeleted": 0,</w:t>
            </w:r>
          </w:p>
          <w:p w14:paraId="72F47E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"5b28acc5ca29671430380092",</w:t>
            </w:r>
          </w:p>
          <w:p w14:paraId="289AFF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"telephone": "13500000000",</w:t>
            </w:r>
          </w:p>
          <w:p w14:paraId="5D4CF8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"location": "30</w:t>
            </w:r>
            <w:r>
              <w:rPr>
                <w:rStyle w:val="HTML"/>
              </w:rPr>
              <w:t>栋</w:t>
            </w:r>
            <w:r>
              <w:rPr>
                <w:rStyle w:val="HTML"/>
              </w:rPr>
              <w:t>3</w:t>
            </w:r>
            <w:r>
              <w:rPr>
                <w:rStyle w:val="HTML"/>
              </w:rPr>
              <w:t>单元</w:t>
            </w:r>
            <w:r>
              <w:rPr>
                <w:rStyle w:val="HTML"/>
              </w:rPr>
              <w:t>18</w:t>
            </w:r>
            <w:r>
              <w:rPr>
                <w:rStyle w:val="HTML"/>
              </w:rPr>
              <w:t>层</w:t>
            </w:r>
            <w:r>
              <w:rPr>
                <w:rStyle w:val="HTML"/>
              </w:rPr>
              <w:t>1803</w:t>
            </w:r>
            <w:r>
              <w:rPr>
                <w:rStyle w:val="HTML"/>
              </w:rPr>
              <w:t>室</w:t>
            </w:r>
            <w:r>
              <w:rPr>
                <w:rStyle w:val="HTML"/>
              </w:rPr>
              <w:t>",</w:t>
            </w:r>
          </w:p>
          <w:p w14:paraId="6CF10D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"buildNo": "30",</w:t>
            </w:r>
          </w:p>
          <w:p w14:paraId="7693BF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"unitNo": "3",</w:t>
            </w:r>
          </w:p>
          <w:p w14:paraId="1D36F1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"floorNo": "18",</w:t>
            </w:r>
          </w:p>
          <w:p w14:paraId="5FC9F5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"roomNo": "1803",</w:t>
            </w:r>
          </w:p>
          <w:p w14:paraId="61EBA6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"communityId": "5b03826bb95fe52690264ced",</w:t>
            </w:r>
          </w:p>
          <w:p w14:paraId="28720C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"useImei": null</w:t>
            </w:r>
          </w:p>
          <w:p w14:paraId="3A50CDB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48F174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"7788899556677000",</w:t>
            </w:r>
          </w:p>
          <w:p w14:paraId="720F05C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0</w:t>
            </w:r>
          </w:p>
          <w:p w14:paraId="455C79E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7BC92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84F98B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A3A995" w14:textId="77777777" w:rsidR="004E0E11" w:rsidRDefault="004E0E11"/>
        </w:tc>
      </w:tr>
    </w:tbl>
    <w:p w14:paraId="6C6A5490" w14:textId="77777777" w:rsidR="004E0E11" w:rsidRDefault="00774DDB">
      <w:pPr>
        <w:pStyle w:val="a3"/>
        <w:divId w:val="137746110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465"/>
        <w:gridCol w:w="3935"/>
      </w:tblGrid>
      <w:tr w:rsidR="004E0E11" w14:paraId="2938BAF0" w14:textId="77777777">
        <w:trPr>
          <w:divId w:val="137746110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63B0D0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70858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C0B6F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92521B1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857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EE49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7D5B5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安装的位置</w:t>
            </w:r>
          </w:p>
        </w:tc>
      </w:tr>
      <w:tr w:rsidR="004E0E11" w14:paraId="44FFA56A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8A797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628E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0F9C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C9A49F4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79A2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9931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3D74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栋</w:t>
            </w:r>
          </w:p>
        </w:tc>
      </w:tr>
      <w:tr w:rsidR="004E0E11" w14:paraId="47574B79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13DB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E0357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7130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4E0E11" w14:paraId="08D5339E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F735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D3FE9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DA32A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层数</w:t>
            </w:r>
          </w:p>
        </w:tc>
      </w:tr>
      <w:tr w:rsidR="004E0E11" w14:paraId="77F2727E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29E1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roomNo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CB586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0AE4A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室</w:t>
            </w:r>
          </w:p>
        </w:tc>
      </w:tr>
      <w:tr w:rsidR="004E0E11" w14:paraId="5AB3D90A" w14:textId="77777777">
        <w:trPr>
          <w:divId w:val="13774611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1F42F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59971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6032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0: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</w:tbl>
    <w:p w14:paraId="409A47B9" w14:textId="77777777" w:rsidR="004E0E11" w:rsidRDefault="00774DDB">
      <w:pPr>
        <w:pStyle w:val="a3"/>
        <w:divId w:val="1377461100"/>
      </w:pPr>
      <w:r>
        <w:rPr>
          <w:rStyle w:val="a4"/>
        </w:rPr>
        <w:t>备注</w:t>
      </w:r>
      <w:r>
        <w:t xml:space="preserve"> </w:t>
      </w:r>
    </w:p>
    <w:p w14:paraId="79BE5E0B" w14:textId="77777777" w:rsidR="004E0E11" w:rsidRDefault="00774DDB">
      <w:pPr>
        <w:numPr>
          <w:ilvl w:val="0"/>
          <w:numId w:val="107"/>
        </w:numPr>
        <w:spacing w:before="100" w:beforeAutospacing="1" w:after="100" w:afterAutospacing="1"/>
        <w:divId w:val="137746110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72AC409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2.2.17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史抄表信息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5EAF4072" w14:textId="77777777" w:rsidR="004E0E11" w:rsidRDefault="00774DDB">
      <w:pPr>
        <w:pStyle w:val="a3"/>
        <w:divId w:val="1013415501"/>
      </w:pPr>
      <w:r>
        <w:rPr>
          <w:rStyle w:val="a4"/>
        </w:rPr>
        <w:t>简要描述：</w:t>
      </w:r>
      <w:r>
        <w:t xml:space="preserve"> </w:t>
      </w:r>
    </w:p>
    <w:p w14:paraId="04483194" w14:textId="77777777" w:rsidR="004E0E11" w:rsidRDefault="00774DDB">
      <w:pPr>
        <w:numPr>
          <w:ilvl w:val="0"/>
          <w:numId w:val="108"/>
        </w:numPr>
        <w:spacing w:before="100" w:beforeAutospacing="1" w:after="100" w:afterAutospacing="1"/>
        <w:divId w:val="1013415501"/>
        <w:rPr>
          <w:rFonts w:eastAsia="Times New Roman"/>
        </w:rPr>
      </w:pPr>
      <w:r>
        <w:rPr>
          <w:rFonts w:ascii="SimSun" w:eastAsia="SimSun" w:hAnsi="SimSun" w:cs="SimSun"/>
        </w:rPr>
        <w:t>历史查表的详情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情与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情不同，此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情点</w:t>
      </w:r>
      <w:r>
        <w:rPr>
          <w:rFonts w:ascii="SimSun" w:eastAsia="SimSun" w:hAnsi="SimSun" w:cs="SimSun"/>
        </w:rPr>
        <w:t>击进</w:t>
      </w:r>
      <w:r>
        <w:rPr>
          <w:rFonts w:ascii="MS Mincho" w:eastAsia="MS Mincho" w:hAnsi="MS Mincho" w:cs="MS Mincho"/>
        </w:rPr>
        <w:t>去之后是个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片可以随意</w:t>
      </w:r>
      <w:r>
        <w:rPr>
          <w:rFonts w:ascii="SimSun" w:eastAsia="SimSun" w:hAnsi="SimSun" w:cs="SimSun"/>
        </w:rPr>
        <w:t>滚动</w:t>
      </w:r>
    </w:p>
    <w:p w14:paraId="60A2BE46" w14:textId="77777777" w:rsidR="004E0E11" w:rsidRDefault="00774DDB">
      <w:pPr>
        <w:pStyle w:val="a3"/>
        <w:divId w:val="10134155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E6A7685" w14:textId="77777777" w:rsidR="004E0E11" w:rsidRDefault="00774DDB">
      <w:pPr>
        <w:numPr>
          <w:ilvl w:val="0"/>
          <w:numId w:val="109"/>
        </w:numPr>
        <w:spacing w:before="100" w:beforeAutospacing="1" w:after="100" w:afterAutospacing="1"/>
        <w:divId w:val="1013415501"/>
        <w:rPr>
          <w:rFonts w:eastAsia="Times New Roman"/>
        </w:rPr>
      </w:pPr>
      <w:r>
        <w:rPr>
          <w:rStyle w:val="HTML"/>
        </w:rPr>
        <w:t>http://host:port/api/consumption/history/item</w:t>
      </w:r>
    </w:p>
    <w:p w14:paraId="3551A628" w14:textId="77777777" w:rsidR="004E0E11" w:rsidRDefault="00774DDB">
      <w:pPr>
        <w:pStyle w:val="a3"/>
        <w:divId w:val="1013415501"/>
      </w:pPr>
      <w:r>
        <w:rPr>
          <w:rStyle w:val="a4"/>
        </w:rPr>
        <w:t>请求方式：</w:t>
      </w:r>
    </w:p>
    <w:p w14:paraId="18601E35" w14:textId="77777777" w:rsidR="004E0E11" w:rsidRDefault="00774DDB">
      <w:pPr>
        <w:numPr>
          <w:ilvl w:val="0"/>
          <w:numId w:val="110"/>
        </w:numPr>
        <w:spacing w:before="100" w:beforeAutospacing="1" w:after="100" w:afterAutospacing="1"/>
        <w:divId w:val="1013415501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3A738A48" w14:textId="77777777" w:rsidR="004E0E11" w:rsidRDefault="00774DDB">
      <w:pPr>
        <w:pStyle w:val="a3"/>
        <w:divId w:val="101341550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04"/>
        <w:gridCol w:w="577"/>
        <w:gridCol w:w="5739"/>
      </w:tblGrid>
      <w:tr w:rsidR="004E0E11" w14:paraId="562F9094" w14:textId="77777777">
        <w:trPr>
          <w:divId w:val="10134155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D8CBA6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AD70D5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728281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97A20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CE0B350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A53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FD0D9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FEAC3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21EF2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注意：此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，是列表返回参数中的</w:t>
            </w:r>
            <w:r>
              <w:rPr>
                <w:rFonts w:eastAsia="Times New Roman"/>
              </w:rPr>
              <w:t>consumptionId</w:t>
            </w:r>
          </w:p>
        </w:tc>
      </w:tr>
      <w:tr w:rsidR="004E0E11" w14:paraId="6B1E1F80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4BDF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C915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5901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AC9D6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向前</w:t>
            </w:r>
            <w:r>
              <w:rPr>
                <w:rFonts w:ascii="SimSun" w:eastAsia="SimSun" w:hAnsi="SimSun" w:cs="SimSun"/>
              </w:rPr>
              <w:t>滚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还</w:t>
            </w:r>
            <w:r>
              <w:rPr>
                <w:rFonts w:ascii="MS Mincho" w:eastAsia="MS Mincho" w:hAnsi="MS Mincho" w:cs="MS Mincho"/>
              </w:rPr>
              <w:t>是向后</w:t>
            </w:r>
            <w:r>
              <w:rPr>
                <w:rFonts w:ascii="SimSun" w:eastAsia="SimSun" w:hAnsi="SimSun" w:cs="SimSun"/>
              </w:rPr>
              <w:t>滚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取最新的数据</w:t>
            </w:r>
            <w:r>
              <w:rPr>
                <w:rFonts w:eastAsia="Times New Roman"/>
              </w:rPr>
              <w:br/>
              <w:t>-1:</w:t>
            </w:r>
            <w:r>
              <w:rPr>
                <w:rFonts w:ascii="MS Mincho" w:eastAsia="MS Mincho" w:hAnsi="MS Mincho" w:cs="MS Mincho"/>
              </w:rPr>
              <w:t>取以前的数据</w:t>
            </w:r>
          </w:p>
        </w:tc>
      </w:tr>
    </w:tbl>
    <w:p w14:paraId="7DAB511B" w14:textId="77777777" w:rsidR="004E0E11" w:rsidRDefault="00774DDB">
      <w:pPr>
        <w:pStyle w:val="a3"/>
        <w:divId w:val="1013415501"/>
      </w:pPr>
      <w:r>
        <w:t>注意</w:t>
      </w:r>
      <w:r>
        <w:t xml:space="preserve"> : </w:t>
      </w:r>
      <w:r>
        <w:t>默认每次传</w:t>
      </w:r>
      <w:r>
        <w:t>10</w:t>
      </w:r>
      <w:r>
        <w:t>条数据。</w:t>
      </w:r>
    </w:p>
    <w:p w14:paraId="30537052" w14:textId="77777777" w:rsidR="004E0E11" w:rsidRDefault="00774DDB">
      <w:pPr>
        <w:pStyle w:val="a3"/>
        <w:divId w:val="101341550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7514173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C08C8D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80DABC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F8403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详情的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167508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</w:t>
            </w:r>
          </w:p>
          <w:p w14:paraId="22D5B70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7BDA7A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"consumptionId": "5af7da64dfcf5d39ac8cc421",</w:t>
            </w:r>
          </w:p>
          <w:p w14:paraId="079B6C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70A6F3C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4FE251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"recentTime": "2018/05/11 04:30:45",</w:t>
            </w:r>
          </w:p>
          <w:p w14:paraId="3863A7B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"imei": "1234567890",</w:t>
            </w:r>
          </w:p>
          <w:p w14:paraId="62262A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6D2D66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"insTime": "2018/05/12 18:44:35",</w:t>
            </w:r>
          </w:p>
          <w:p w14:paraId="01BA834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"reTime": "2018/05/11 04:30:45",</w:t>
            </w:r>
          </w:p>
          <w:p w14:paraId="6B4ACC1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"picReaded": 2222.2,</w:t>
            </w:r>
          </w:p>
          <w:p w14:paraId="2F84D9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"picUrl": "http://126.0.0.4/"</w:t>
            </w:r>
          </w:p>
          <w:p w14:paraId="16A10A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3B2F46A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1FB65E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"consumptionId": "5af7da1edfcf5d1b90c1791d",</w:t>
            </w:r>
          </w:p>
          <w:p w14:paraId="324488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0A2234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5D397E5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"recentTime": "2018/05/11 04:30:45",</w:t>
            </w:r>
          </w:p>
          <w:p w14:paraId="01AFB1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"imei": "1234567890",</w:t>
            </w:r>
          </w:p>
          <w:p w14:paraId="4C3C77E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46D073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"insTime": "2018/05/12 18:44:35",</w:t>
            </w:r>
          </w:p>
          <w:p w14:paraId="45DB531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"reTime": "2018/05/10 04:30:45",</w:t>
            </w:r>
          </w:p>
          <w:p w14:paraId="0A0F026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"picReaded": 4444.2,</w:t>
            </w:r>
          </w:p>
          <w:p w14:paraId="7CDCF97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"picUrl": "http://126.0.0.4/"</w:t>
            </w:r>
          </w:p>
          <w:p w14:paraId="445B63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010C0A6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],</w:t>
            </w:r>
          </w:p>
          <w:p w14:paraId="45F856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30EFC1A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EA4B22" w14:textId="77777777" w:rsidR="004E0E11" w:rsidRDefault="004E0E11"/>
        </w:tc>
      </w:tr>
    </w:tbl>
    <w:p w14:paraId="1348BA69" w14:textId="77777777" w:rsidR="004E0E11" w:rsidRDefault="00774DDB">
      <w:pPr>
        <w:pStyle w:val="a3"/>
        <w:divId w:val="1013415501"/>
      </w:pPr>
      <w:r>
        <w:t>说明：</w:t>
      </w:r>
      <w:r>
        <w:t>list</w:t>
      </w:r>
      <w:r>
        <w:t>的排序，全部是以</w:t>
      </w:r>
      <w:r>
        <w:t>reTime</w:t>
      </w:r>
      <w:r>
        <w:t>作为参考，降序排列。</w:t>
      </w:r>
    </w:p>
    <w:p w14:paraId="68241B9E" w14:textId="77777777" w:rsidR="004E0E11" w:rsidRDefault="00774DDB">
      <w:pPr>
        <w:pStyle w:val="a3"/>
        <w:divId w:val="101341550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144"/>
        <w:gridCol w:w="5268"/>
      </w:tblGrid>
      <w:tr w:rsidR="004E0E11" w14:paraId="09C487A0" w14:textId="77777777">
        <w:trPr>
          <w:divId w:val="10134155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C44758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5EBDC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2A3321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BE144A3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93C99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AA404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7014F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50EF0D87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12F3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08475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A5926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2D9424C7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E6DB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71F1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5944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4E0E11" w14:paraId="38A4A13E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53A4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D719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876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727180A5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CA91E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D19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C8B2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</w:t>
            </w:r>
          </w:p>
        </w:tc>
      </w:tr>
      <w:tr w:rsidR="004E0E11" w14:paraId="038460C5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61289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5FCD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599A6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541C0D97" w14:textId="77777777">
        <w:trPr>
          <w:divId w:val="10134155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811D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5FA48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3764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53422DED" w14:textId="77777777" w:rsidR="004E0E11" w:rsidRDefault="00774DDB">
      <w:pPr>
        <w:pStyle w:val="a3"/>
        <w:divId w:val="1013415501"/>
      </w:pPr>
      <w:r>
        <w:rPr>
          <w:rStyle w:val="a4"/>
        </w:rPr>
        <w:t>备注</w:t>
      </w:r>
      <w:r>
        <w:t xml:space="preserve"> </w:t>
      </w:r>
    </w:p>
    <w:p w14:paraId="2CE8AF4C" w14:textId="77777777" w:rsidR="004E0E11" w:rsidRDefault="00774DDB">
      <w:pPr>
        <w:numPr>
          <w:ilvl w:val="0"/>
          <w:numId w:val="111"/>
        </w:numPr>
        <w:spacing w:before="100" w:beforeAutospacing="1" w:after="100" w:afterAutospacing="1"/>
        <w:divId w:val="101341550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599B40C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导出</w:t>
      </w:r>
    </w:p>
    <w:p w14:paraId="249D2E77" w14:textId="77777777" w:rsidR="004E0E11" w:rsidRDefault="00774DDB">
      <w:pPr>
        <w:pStyle w:val="a3"/>
        <w:divId w:val="332414464"/>
      </w:pPr>
      <w:r>
        <w:rPr>
          <w:rStyle w:val="a4"/>
        </w:rPr>
        <w:t>简要描述：</w:t>
      </w:r>
      <w:r>
        <w:t xml:space="preserve"> </w:t>
      </w:r>
    </w:p>
    <w:p w14:paraId="3D0C59AE" w14:textId="77777777" w:rsidR="004E0E11" w:rsidRDefault="00774DDB">
      <w:pPr>
        <w:numPr>
          <w:ilvl w:val="0"/>
          <w:numId w:val="112"/>
        </w:numPr>
        <w:spacing w:before="100" w:beforeAutospacing="1" w:after="100" w:afterAutospacing="1"/>
        <w:divId w:val="332414464"/>
        <w:rPr>
          <w:rFonts w:eastAsia="Times New Roman"/>
        </w:rPr>
      </w:pPr>
      <w:r>
        <w:rPr>
          <w:rFonts w:ascii="MS Mincho" w:eastAsia="MS Mincho" w:hAnsi="MS Mincho" w:cs="MS Mincho"/>
        </w:rPr>
        <w:t>直接以</w:t>
      </w:r>
      <w:r>
        <w:rPr>
          <w:rFonts w:eastAsia="Times New Roman"/>
        </w:rPr>
        <w:t>response</w:t>
      </w:r>
      <w:r>
        <w:rPr>
          <w:rFonts w:ascii="MS Mincho" w:eastAsia="MS Mincho" w:hAnsi="MS Mincho" w:cs="MS Mincho"/>
        </w:rPr>
        <w:t>的方式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出。</w:t>
      </w:r>
    </w:p>
    <w:p w14:paraId="1DD948DF" w14:textId="77777777" w:rsidR="004E0E11" w:rsidRDefault="00774DDB">
      <w:pPr>
        <w:pStyle w:val="a3"/>
        <w:divId w:val="33241446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3CD52A0" w14:textId="77777777" w:rsidR="004E0E11" w:rsidRDefault="00774DDB">
      <w:pPr>
        <w:numPr>
          <w:ilvl w:val="0"/>
          <w:numId w:val="113"/>
        </w:numPr>
        <w:spacing w:before="100" w:beforeAutospacing="1" w:after="100" w:afterAutospacing="1"/>
        <w:divId w:val="332414464"/>
        <w:rPr>
          <w:rFonts w:eastAsia="Times New Roman"/>
        </w:rPr>
      </w:pPr>
      <w:r>
        <w:rPr>
          <w:rStyle w:val="HTML"/>
        </w:rPr>
        <w:t>http://host:port/api/consumption/recent/list/export</w:t>
      </w:r>
    </w:p>
    <w:p w14:paraId="66E7A621" w14:textId="77777777" w:rsidR="004E0E11" w:rsidRDefault="00774DDB">
      <w:pPr>
        <w:pStyle w:val="a3"/>
        <w:divId w:val="332414464"/>
      </w:pPr>
      <w:r>
        <w:rPr>
          <w:rStyle w:val="a4"/>
        </w:rPr>
        <w:t>请求方式：</w:t>
      </w:r>
    </w:p>
    <w:p w14:paraId="5FDD304E" w14:textId="77777777" w:rsidR="004E0E11" w:rsidRDefault="00774DDB">
      <w:pPr>
        <w:numPr>
          <w:ilvl w:val="0"/>
          <w:numId w:val="114"/>
        </w:numPr>
        <w:spacing w:before="100" w:beforeAutospacing="1" w:after="100" w:afterAutospacing="1"/>
        <w:divId w:val="332414464"/>
        <w:rPr>
          <w:rFonts w:eastAsia="Times New Roman"/>
        </w:rPr>
      </w:pPr>
      <w:r>
        <w:rPr>
          <w:rFonts w:eastAsia="Times New Roman"/>
        </w:rPr>
        <w:t>GET</w:t>
      </w:r>
    </w:p>
    <w:p w14:paraId="439304E4" w14:textId="77777777" w:rsidR="004E0E11" w:rsidRDefault="00774DDB">
      <w:pPr>
        <w:pStyle w:val="a3"/>
        <w:divId w:val="332414464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416"/>
        <w:gridCol w:w="617"/>
        <w:gridCol w:w="4140"/>
      </w:tblGrid>
      <w:tr w:rsidR="004E0E11" w14:paraId="44DBFC49" w14:textId="77777777">
        <w:trPr>
          <w:divId w:val="33241446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A2F6F8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D6599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237137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5F2F63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2D115FD" w14:textId="77777777">
        <w:trPr>
          <w:divId w:val="3324144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6A5CB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742E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196FD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E36C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50CFC739" w14:textId="77777777">
        <w:trPr>
          <w:divId w:val="3324144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562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EF0E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12105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0A5E4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599E6E69" w14:textId="77777777">
        <w:trPr>
          <w:divId w:val="3324144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1AB2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2F1B2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0CE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5EB0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47AB145A" w14:textId="77777777">
        <w:trPr>
          <w:divId w:val="3324144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FE96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D9C26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0296A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5A138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固定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1</w:t>
            </w:r>
          </w:p>
        </w:tc>
      </w:tr>
      <w:tr w:rsidR="004E0E11" w14:paraId="37D68868" w14:textId="77777777">
        <w:trPr>
          <w:divId w:val="3324144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38AE6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8709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77A47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ED4E0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</w:tbl>
    <w:p w14:paraId="3C3BC3FD" w14:textId="77777777" w:rsidR="004E0E11" w:rsidRDefault="00774DDB">
      <w:pPr>
        <w:pStyle w:val="a3"/>
        <w:divId w:val="332414464"/>
      </w:pPr>
      <w:r>
        <w:t>注意</w:t>
      </w:r>
      <w:r>
        <w:t>1 : searchId</w:t>
      </w:r>
      <w:r>
        <w:t>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、住户</w:t>
      </w:r>
      <w:r>
        <w:t>id</w:t>
      </w:r>
      <w:r>
        <w:t>、设备</w:t>
      </w:r>
      <w:r>
        <w:t>id</w:t>
      </w:r>
    </w:p>
    <w:p w14:paraId="5BDAA251" w14:textId="77777777" w:rsidR="004E0E11" w:rsidRDefault="00774DDB">
      <w:pPr>
        <w:pStyle w:val="a3"/>
        <w:divId w:val="332414464"/>
      </w:pPr>
      <w:r>
        <w:rPr>
          <w:rStyle w:val="a4"/>
        </w:rPr>
        <w:t>返回示例</w:t>
      </w:r>
    </w:p>
    <w:p w14:paraId="6D91DC5C" w14:textId="77777777" w:rsidR="004E0E11" w:rsidRDefault="00774DDB">
      <w:pPr>
        <w:pStyle w:val="a3"/>
        <w:divId w:val="332414464"/>
      </w:pPr>
      <w:r>
        <w:t>无</w:t>
      </w:r>
    </w:p>
    <w:p w14:paraId="0FBF9496" w14:textId="77777777" w:rsidR="004E0E11" w:rsidRDefault="00774DDB">
      <w:pPr>
        <w:pStyle w:val="a3"/>
        <w:divId w:val="332414464"/>
      </w:pPr>
      <w:r>
        <w:rPr>
          <w:rStyle w:val="a4"/>
        </w:rPr>
        <w:t>备注</w:t>
      </w:r>
      <w:r>
        <w:t xml:space="preserve"> </w:t>
      </w:r>
    </w:p>
    <w:p w14:paraId="43B3E5FB" w14:textId="77777777" w:rsidR="004E0E11" w:rsidRDefault="00774DDB">
      <w:pPr>
        <w:numPr>
          <w:ilvl w:val="0"/>
          <w:numId w:val="115"/>
        </w:numPr>
        <w:spacing w:before="100" w:beforeAutospacing="1" w:after="100" w:afterAutospacing="1"/>
        <w:divId w:val="33241446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78A9D75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2.2.19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---</w:t>
      </w:r>
      <w:r>
        <w:rPr>
          <w:rFonts w:ascii="SimSun" w:eastAsia="SimSun" w:hAnsi="SimSun" w:cs="SimSun"/>
        </w:rPr>
        <w:t>获取</w:t>
      </w:r>
      <w:r>
        <w:rPr>
          <w:rFonts w:eastAsia="Times New Roman"/>
        </w:rPr>
        <w:t>item</w:t>
      </w:r>
    </w:p>
    <w:p w14:paraId="4BC77216" w14:textId="77777777" w:rsidR="004E0E11" w:rsidRDefault="00774DDB">
      <w:pPr>
        <w:pStyle w:val="a3"/>
        <w:divId w:val="651566105"/>
      </w:pPr>
      <w:r>
        <w:rPr>
          <w:rStyle w:val="a4"/>
        </w:rPr>
        <w:t>简要描述：</w:t>
      </w:r>
      <w:r>
        <w:t xml:space="preserve"> </w:t>
      </w:r>
    </w:p>
    <w:p w14:paraId="3D709500" w14:textId="77777777" w:rsidR="004E0E11" w:rsidRDefault="00774DDB">
      <w:pPr>
        <w:numPr>
          <w:ilvl w:val="0"/>
          <w:numId w:val="116"/>
        </w:numPr>
        <w:spacing w:before="100" w:beforeAutospacing="1" w:after="100" w:afterAutospacing="1"/>
        <w:divId w:val="651566105"/>
        <w:rPr>
          <w:rFonts w:eastAsia="Times New Roman"/>
        </w:rPr>
      </w:pPr>
      <w:r>
        <w:rPr>
          <w:rFonts w:ascii="SimSun" w:eastAsia="SimSun" w:hAnsi="SimSun" w:cs="SimSun"/>
        </w:rPr>
        <w:t>获取设备类型的详情</w:t>
      </w:r>
    </w:p>
    <w:p w14:paraId="23110721" w14:textId="77777777" w:rsidR="004E0E11" w:rsidRDefault="00774DDB">
      <w:pPr>
        <w:pStyle w:val="a3"/>
        <w:divId w:val="65156610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F4B4691" w14:textId="77777777" w:rsidR="004E0E11" w:rsidRDefault="00774DDB">
      <w:pPr>
        <w:numPr>
          <w:ilvl w:val="0"/>
          <w:numId w:val="117"/>
        </w:numPr>
        <w:spacing w:before="100" w:beforeAutospacing="1" w:after="100" w:afterAutospacing="1"/>
        <w:divId w:val="651566105"/>
        <w:rPr>
          <w:rFonts w:eastAsia="Times New Roman"/>
        </w:rPr>
      </w:pPr>
      <w:r>
        <w:rPr>
          <w:rStyle w:val="HTML"/>
        </w:rPr>
        <w:t>http://host:port/api/device/type/item</w:t>
      </w:r>
    </w:p>
    <w:p w14:paraId="65DF10C0" w14:textId="77777777" w:rsidR="004E0E11" w:rsidRDefault="00774DDB">
      <w:pPr>
        <w:pStyle w:val="a3"/>
        <w:divId w:val="651566105"/>
      </w:pPr>
      <w:r>
        <w:rPr>
          <w:rStyle w:val="a4"/>
        </w:rPr>
        <w:t>请求方式：</w:t>
      </w:r>
    </w:p>
    <w:p w14:paraId="39927B0E" w14:textId="77777777" w:rsidR="004E0E11" w:rsidRDefault="00774DDB">
      <w:pPr>
        <w:numPr>
          <w:ilvl w:val="0"/>
          <w:numId w:val="118"/>
        </w:numPr>
        <w:spacing w:before="100" w:beforeAutospacing="1" w:after="100" w:afterAutospacing="1"/>
        <w:divId w:val="651566105"/>
        <w:rPr>
          <w:rFonts w:eastAsia="Times New Roman"/>
        </w:rPr>
      </w:pPr>
      <w:r>
        <w:rPr>
          <w:rFonts w:eastAsia="Times New Roman"/>
        </w:rPr>
        <w:t>GET</w:t>
      </w:r>
    </w:p>
    <w:p w14:paraId="438791BE" w14:textId="77777777" w:rsidR="004E0E11" w:rsidRDefault="00774DDB">
      <w:pPr>
        <w:pStyle w:val="a3"/>
        <w:divId w:val="65156610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22A475A0" w14:textId="77777777">
        <w:trPr>
          <w:divId w:val="6515661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2EEEEB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48509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47E16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A0247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A5D92B7" w14:textId="77777777">
        <w:trPr>
          <w:divId w:val="651566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1470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4EB17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FAAE2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F796B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1F146127" w14:textId="77777777">
        <w:trPr>
          <w:divId w:val="651566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265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7C67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A0BAF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31BC5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</w:t>
            </w:r>
          </w:p>
        </w:tc>
      </w:tr>
    </w:tbl>
    <w:p w14:paraId="6BDFEA6F" w14:textId="77777777" w:rsidR="004E0E11" w:rsidRDefault="00774DDB">
      <w:pPr>
        <w:pStyle w:val="a3"/>
        <w:divId w:val="65156610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3ACCC9E" w14:textId="77777777">
        <w:trPr>
          <w:divId w:val="651566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83199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1D274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1C03A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368355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77C10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"5af56c1fa74973336cf4db52",</w:t>
            </w:r>
          </w:p>
          <w:p w14:paraId="1D9C0D6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06BA75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"hardwareVersion": "GB_2000",</w:t>
            </w:r>
          </w:p>
          <w:p w14:paraId="3A2DC32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"softwareVersion": "GB_1000",</w:t>
            </w:r>
          </w:p>
          <w:p w14:paraId="08A52C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0</w:t>
            </w:r>
          </w:p>
          <w:p w14:paraId="43ABE91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51990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0D3634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8947DD9" w14:textId="77777777" w:rsidR="004E0E11" w:rsidRDefault="004E0E11"/>
        </w:tc>
      </w:tr>
    </w:tbl>
    <w:p w14:paraId="07329AA0" w14:textId="77777777" w:rsidR="004E0E11" w:rsidRDefault="00774DDB">
      <w:pPr>
        <w:pStyle w:val="a3"/>
        <w:divId w:val="65156610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24385F11" w14:textId="77777777">
        <w:trPr>
          <w:divId w:val="6515661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B629BB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0FC2F5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B10C7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21A3D23D" w14:textId="77777777" w:rsidR="004E0E11" w:rsidRDefault="00774DDB">
      <w:pPr>
        <w:pStyle w:val="a3"/>
        <w:divId w:val="651566105"/>
      </w:pPr>
      <w:r>
        <w:rPr>
          <w:rStyle w:val="a4"/>
        </w:rPr>
        <w:t>备注</w:t>
      </w:r>
      <w:r>
        <w:t xml:space="preserve"> </w:t>
      </w:r>
    </w:p>
    <w:p w14:paraId="24C53771" w14:textId="77777777" w:rsidR="004E0E11" w:rsidRDefault="00774DDB">
      <w:pPr>
        <w:numPr>
          <w:ilvl w:val="0"/>
          <w:numId w:val="119"/>
        </w:numPr>
        <w:spacing w:before="100" w:beforeAutospacing="1" w:after="100" w:afterAutospacing="1"/>
        <w:divId w:val="65156610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CECB641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2.2.20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item</w:t>
      </w:r>
      <w:r>
        <w:rPr>
          <w:rFonts w:ascii="MS Mincho" w:eastAsia="MS Mincho" w:hAnsi="MS Mincho" w:cs="MS Mincho"/>
        </w:rPr>
        <w:t>中回</w:t>
      </w:r>
      <w:r>
        <w:rPr>
          <w:rFonts w:ascii="SimSun" w:eastAsia="SimSun" w:hAnsi="SimSun" w:cs="SimSun"/>
        </w:rPr>
        <w:t>传时间</w:t>
      </w:r>
      <w:r>
        <w:rPr>
          <w:rFonts w:ascii="MS Mincho" w:eastAsia="MS Mincho" w:hAnsi="MS Mincho" w:cs="MS Mincho"/>
        </w:rPr>
        <w:t>列表</w:t>
      </w:r>
    </w:p>
    <w:p w14:paraId="6018AB09" w14:textId="77777777" w:rsidR="004E0E11" w:rsidRDefault="00774DDB">
      <w:pPr>
        <w:pStyle w:val="a3"/>
        <w:divId w:val="1548373215"/>
      </w:pPr>
      <w:r>
        <w:rPr>
          <w:rStyle w:val="a4"/>
        </w:rPr>
        <w:t>简要描述：</w:t>
      </w:r>
      <w:r>
        <w:t xml:space="preserve"> </w:t>
      </w:r>
    </w:p>
    <w:p w14:paraId="2D6666CA" w14:textId="77777777" w:rsidR="004E0E11" w:rsidRDefault="00774DDB">
      <w:pPr>
        <w:numPr>
          <w:ilvl w:val="0"/>
          <w:numId w:val="120"/>
        </w:numPr>
        <w:spacing w:before="100" w:beforeAutospacing="1" w:after="100" w:afterAutospacing="1"/>
        <w:divId w:val="1548373215"/>
        <w:rPr>
          <w:rFonts w:eastAsia="Times New Roman"/>
        </w:rPr>
      </w:pPr>
      <w:r>
        <w:rPr>
          <w:rFonts w:ascii="MS Mincho" w:eastAsia="MS Mincho" w:hAnsi="MS Mincho" w:cs="MS Mincho"/>
        </w:rPr>
        <w:t>回</w:t>
      </w:r>
      <w:r>
        <w:rPr>
          <w:rFonts w:ascii="SimSun" w:eastAsia="SimSun" w:hAnsi="SimSun" w:cs="SimSun"/>
        </w:rPr>
        <w:t>传时间</w:t>
      </w:r>
      <w:r>
        <w:rPr>
          <w:rFonts w:ascii="MS Mincho" w:eastAsia="MS Mincho" w:hAnsi="MS Mincho" w:cs="MS Mincho"/>
        </w:rPr>
        <w:t>列表在两个地方都有涉及</w:t>
      </w:r>
      <w:r>
        <w:rPr>
          <w:rFonts w:eastAsia="Times New Roman"/>
        </w:rPr>
        <w:t>: 1)</w:t>
      </w:r>
      <w:r>
        <w:rPr>
          <w:rFonts w:ascii="SimSun" w:eastAsia="SimSun" w:hAnsi="SimSun" w:cs="SimSun"/>
        </w:rPr>
        <w:t>设备信息管理</w:t>
      </w:r>
      <w:r>
        <w:rPr>
          <w:rFonts w:eastAsia="Times New Roman"/>
        </w:rPr>
        <w:t xml:space="preserve"> 2)</w:t>
      </w:r>
      <w:r>
        <w:rPr>
          <w:rFonts w:ascii="SimSun" w:eastAsia="SimSun" w:hAnsi="SimSun" w:cs="SimSun"/>
        </w:rPr>
        <w:t>历史查表信息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两个地方都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接口</w:t>
      </w:r>
    </w:p>
    <w:p w14:paraId="4C822A26" w14:textId="77777777" w:rsidR="004E0E11" w:rsidRDefault="00774DDB">
      <w:pPr>
        <w:pStyle w:val="a3"/>
        <w:divId w:val="154837321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897DAAF" w14:textId="77777777" w:rsidR="004E0E11" w:rsidRDefault="00774DDB">
      <w:pPr>
        <w:numPr>
          <w:ilvl w:val="0"/>
          <w:numId w:val="121"/>
        </w:numPr>
        <w:spacing w:before="100" w:beforeAutospacing="1" w:after="100" w:afterAutospacing="1"/>
        <w:divId w:val="1548373215"/>
        <w:rPr>
          <w:rFonts w:eastAsia="Times New Roman"/>
        </w:rPr>
      </w:pPr>
      <w:r>
        <w:rPr>
          <w:rStyle w:val="HTML"/>
        </w:rPr>
        <w:t>http://host:port/api/consumption/item/retime/list</w:t>
      </w:r>
    </w:p>
    <w:p w14:paraId="34AD2E1D" w14:textId="77777777" w:rsidR="004E0E11" w:rsidRDefault="00774DDB">
      <w:pPr>
        <w:pStyle w:val="a3"/>
        <w:divId w:val="1548373215"/>
      </w:pPr>
      <w:r>
        <w:rPr>
          <w:rStyle w:val="a4"/>
        </w:rPr>
        <w:t>请求方式：</w:t>
      </w:r>
    </w:p>
    <w:p w14:paraId="72CECD66" w14:textId="77777777" w:rsidR="004E0E11" w:rsidRDefault="00774DDB">
      <w:pPr>
        <w:numPr>
          <w:ilvl w:val="0"/>
          <w:numId w:val="122"/>
        </w:numPr>
        <w:spacing w:before="100" w:beforeAutospacing="1" w:after="100" w:afterAutospacing="1"/>
        <w:divId w:val="1548373215"/>
        <w:rPr>
          <w:rFonts w:eastAsia="Times New Roman"/>
        </w:rPr>
      </w:pPr>
      <w:r>
        <w:rPr>
          <w:rFonts w:eastAsia="Times New Roman"/>
        </w:rPr>
        <w:t>GET</w:t>
      </w:r>
    </w:p>
    <w:p w14:paraId="02AAAB1C" w14:textId="77777777" w:rsidR="004E0E11" w:rsidRDefault="00774DDB">
      <w:pPr>
        <w:pStyle w:val="a3"/>
        <w:divId w:val="154837321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6F3A2D2F" w14:textId="77777777">
        <w:trPr>
          <w:divId w:val="154837321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872F7C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97BC3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1CB30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0C984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E17778F" w14:textId="77777777">
        <w:trPr>
          <w:divId w:val="1548373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E465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04883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EBB6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C134E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1C6D55E6" w14:textId="77777777">
        <w:trPr>
          <w:divId w:val="1548373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5263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B347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CFD19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A963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进入详情页时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48F0D06D" w14:textId="77777777">
        <w:trPr>
          <w:divId w:val="1548373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85177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E32CC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3A306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60A6E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 : </w:t>
            </w:r>
            <w:r>
              <w:rPr>
                <w:rFonts w:ascii="MS Mincho" w:eastAsia="MS Mincho" w:hAnsi="MS Mincho" w:cs="MS Mincho"/>
              </w:rPr>
              <w:t>取出以前的数据</w:t>
            </w:r>
            <w:r>
              <w:rPr>
                <w:rFonts w:eastAsia="Times New Roman"/>
              </w:rPr>
              <w:br/>
              <w:t xml:space="preserve">1 : </w:t>
            </w:r>
            <w:r>
              <w:rPr>
                <w:rFonts w:ascii="MS Mincho" w:eastAsia="MS Mincho" w:hAnsi="MS Mincho" w:cs="MS Mincho"/>
              </w:rPr>
              <w:t>取出最近的数据</w:t>
            </w:r>
          </w:p>
        </w:tc>
      </w:tr>
    </w:tbl>
    <w:p w14:paraId="5978C8E0" w14:textId="77777777" w:rsidR="004E0E11" w:rsidRDefault="00774DDB">
      <w:pPr>
        <w:pStyle w:val="a3"/>
        <w:divId w:val="1548373215"/>
      </w:pPr>
      <w:r>
        <w:t>说明</w:t>
      </w:r>
      <w:r>
        <w:t xml:space="preserve"> : </w:t>
      </w:r>
      <w:r>
        <w:t>每次取出</w:t>
      </w:r>
      <w:r>
        <w:t>10</w:t>
      </w:r>
      <w:r>
        <w:t>条。</w:t>
      </w:r>
    </w:p>
    <w:p w14:paraId="09BF2D11" w14:textId="77777777" w:rsidR="004E0E11" w:rsidRDefault="00774DDB">
      <w:pPr>
        <w:pStyle w:val="a3"/>
        <w:divId w:val="154837321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0095BDA" w14:textId="77777777">
        <w:trPr>
          <w:divId w:val="1548373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630AA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3F7F25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A18A9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0F305D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D8F4DA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15,</w:t>
            </w:r>
          </w:p>
          <w:p w14:paraId="0DA28D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302AC46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3BCF2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32A6EE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设备类型</w:t>
            </w:r>
            <w:r>
              <w:rPr>
                <w:rStyle w:val="HTML"/>
              </w:rPr>
              <w:t>",</w:t>
            </w:r>
          </w:p>
          <w:p w14:paraId="491A54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"region": "</w:t>
            </w:r>
            <w:r>
              <w:rPr>
                <w:rStyle w:val="HTML"/>
              </w:rPr>
              <w:t>所属区域</w:t>
            </w:r>
            <w:r>
              <w:rPr>
                <w:rStyle w:val="HTML"/>
              </w:rPr>
              <w:t>",</w:t>
            </w:r>
          </w:p>
          <w:p w14:paraId="122BF5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"community": "</w:t>
            </w:r>
            <w:r>
              <w:rPr>
                <w:rStyle w:val="HTML"/>
              </w:rPr>
              <w:t>所属小区</w:t>
            </w:r>
            <w:r>
              <w:rPr>
                <w:rStyle w:val="HTML"/>
              </w:rPr>
              <w:t>",</w:t>
            </w:r>
          </w:p>
          <w:p w14:paraId="3B7AF3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"45738573734559",</w:t>
            </w:r>
          </w:p>
          <w:p w14:paraId="76EEE3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"latestTime": 15658493000,</w:t>
            </w:r>
          </w:p>
          <w:p w14:paraId="45A85C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"latestNum": 34566,</w:t>
            </w:r>
          </w:p>
          <w:p w14:paraId="66F310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15CAB7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"latestPic": "45.43.67.0/xx/xx",</w:t>
            </w:r>
          </w:p>
          <w:p w14:paraId="1D011E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"operation": "</w:t>
            </w:r>
            <w:r>
              <w:rPr>
                <w:rStyle w:val="HTML"/>
              </w:rPr>
              <w:t>相关操作</w:t>
            </w:r>
            <w:r>
              <w:rPr>
                <w:rStyle w:val="HTML"/>
              </w:rPr>
              <w:t>",</w:t>
            </w:r>
          </w:p>
          <w:p w14:paraId="4F0894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"isNormal": 0</w:t>
            </w:r>
          </w:p>
          <w:p w14:paraId="17365C3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1B7BFE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EF1664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0DECB6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设备类型</w:t>
            </w:r>
            <w:r>
              <w:rPr>
                <w:rStyle w:val="HTML"/>
              </w:rPr>
              <w:t>",</w:t>
            </w:r>
          </w:p>
          <w:p w14:paraId="4D26673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"region": "</w:t>
            </w:r>
            <w:r>
              <w:rPr>
                <w:rStyle w:val="HTML"/>
              </w:rPr>
              <w:t>所属区域</w:t>
            </w:r>
            <w:r>
              <w:rPr>
                <w:rStyle w:val="HTML"/>
              </w:rPr>
              <w:t>",</w:t>
            </w:r>
          </w:p>
          <w:p w14:paraId="5551D1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"community": "</w:t>
            </w:r>
            <w:r>
              <w:rPr>
                <w:rStyle w:val="HTML"/>
              </w:rPr>
              <w:t>所属小区</w:t>
            </w:r>
            <w:r>
              <w:rPr>
                <w:rStyle w:val="HTML"/>
              </w:rPr>
              <w:t>",</w:t>
            </w:r>
          </w:p>
          <w:p w14:paraId="3EEED5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"45738573734559",</w:t>
            </w:r>
          </w:p>
          <w:p w14:paraId="6B79B5E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"latestTime": 15658493000,</w:t>
            </w:r>
          </w:p>
          <w:p w14:paraId="37442A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"latestNum": 34566,</w:t>
            </w:r>
          </w:p>
          <w:p w14:paraId="4D31540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78711B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"latestPic": "45.43.67.0/xx/xx",</w:t>
            </w:r>
          </w:p>
          <w:p w14:paraId="262CAB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"operation": "</w:t>
            </w:r>
            <w:r>
              <w:rPr>
                <w:rStyle w:val="HTML"/>
              </w:rPr>
              <w:t>相关操作</w:t>
            </w:r>
            <w:r>
              <w:rPr>
                <w:rStyle w:val="HTML"/>
              </w:rPr>
              <w:t>",</w:t>
            </w:r>
          </w:p>
          <w:p w14:paraId="1ACE37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"isNormal": 0</w:t>
            </w:r>
          </w:p>
          <w:p w14:paraId="743299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5426C39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6E2979E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8365FC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905D6AB" w14:textId="77777777" w:rsidR="004E0E11" w:rsidRDefault="004E0E11"/>
        </w:tc>
      </w:tr>
    </w:tbl>
    <w:p w14:paraId="22158C18" w14:textId="77777777" w:rsidR="004E0E11" w:rsidRDefault="00774DDB">
      <w:pPr>
        <w:pStyle w:val="a3"/>
        <w:divId w:val="154837321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4E0E11" w14:paraId="41889C15" w14:textId="77777777">
        <w:trPr>
          <w:divId w:val="154837321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FAC3CA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D9F948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E11F24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ABC4E76" w14:textId="77777777">
        <w:trPr>
          <w:divId w:val="1548373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8A9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AF0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4589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3F2ED6F6" w14:textId="77777777">
        <w:trPr>
          <w:divId w:val="1548373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1ABE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8EE6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7E3E7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4E0E11" w14:paraId="0A584FF1" w14:textId="77777777">
        <w:trPr>
          <w:divId w:val="1548373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F967A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09FB5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FBD64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78FF8479" w14:textId="77777777" w:rsidR="004E0E11" w:rsidRDefault="00774DDB">
      <w:pPr>
        <w:pStyle w:val="a3"/>
        <w:divId w:val="1548373215"/>
      </w:pPr>
      <w:r>
        <w:rPr>
          <w:rStyle w:val="a4"/>
        </w:rPr>
        <w:t>备注</w:t>
      </w:r>
      <w:r>
        <w:t xml:space="preserve"> </w:t>
      </w:r>
    </w:p>
    <w:p w14:paraId="7D8A116F" w14:textId="77777777" w:rsidR="004E0E11" w:rsidRDefault="00774DDB">
      <w:pPr>
        <w:numPr>
          <w:ilvl w:val="0"/>
          <w:numId w:val="123"/>
        </w:numPr>
        <w:spacing w:before="100" w:beforeAutospacing="1" w:after="100" w:afterAutospacing="1"/>
        <w:divId w:val="154837321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4CBDCB7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2.2.21</w:t>
      </w:r>
      <w:r>
        <w:rPr>
          <w:rFonts w:ascii="MS Mincho" w:eastAsia="MS Mincho" w:hAnsi="MS Mincho" w:cs="MS Mincho"/>
        </w:rPr>
        <w:t>、异常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0BDF2908" w14:textId="77777777" w:rsidR="004E0E11" w:rsidRDefault="00774DDB">
      <w:pPr>
        <w:pStyle w:val="a3"/>
        <w:divId w:val="133329770"/>
      </w:pPr>
      <w:r>
        <w:rPr>
          <w:rStyle w:val="a4"/>
        </w:rPr>
        <w:t>简要描述：</w:t>
      </w:r>
      <w:r>
        <w:t xml:space="preserve"> </w:t>
      </w:r>
    </w:p>
    <w:p w14:paraId="0B35D580" w14:textId="77777777" w:rsidR="004E0E11" w:rsidRDefault="00774DDB">
      <w:pPr>
        <w:numPr>
          <w:ilvl w:val="0"/>
          <w:numId w:val="124"/>
        </w:numPr>
        <w:spacing w:before="100" w:beforeAutospacing="1" w:after="100" w:afterAutospacing="1"/>
        <w:divId w:val="133329770"/>
        <w:rPr>
          <w:rFonts w:eastAsia="Times New Roman"/>
        </w:rPr>
      </w:pPr>
      <w:r>
        <w:rPr>
          <w:rFonts w:ascii="SimSun" w:eastAsia="SimSun" w:hAnsi="SimSun" w:cs="SimSun"/>
        </w:rPr>
        <w:t>显示异常设备列表</w:t>
      </w:r>
    </w:p>
    <w:p w14:paraId="2B4C4ED1" w14:textId="77777777" w:rsidR="004E0E11" w:rsidRDefault="00774DDB">
      <w:pPr>
        <w:pStyle w:val="a3"/>
        <w:divId w:val="13332977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9786E0F" w14:textId="77777777" w:rsidR="004E0E11" w:rsidRDefault="00774DDB">
      <w:pPr>
        <w:numPr>
          <w:ilvl w:val="0"/>
          <w:numId w:val="125"/>
        </w:numPr>
        <w:spacing w:before="100" w:beforeAutospacing="1" w:after="100" w:afterAutospacing="1"/>
        <w:divId w:val="133329770"/>
        <w:rPr>
          <w:rFonts w:eastAsia="Times New Roman"/>
        </w:rPr>
      </w:pPr>
      <w:r>
        <w:rPr>
          <w:rStyle w:val="HTML"/>
        </w:rPr>
        <w:t>http://host:port/api/consumption/unusual/list</w:t>
      </w:r>
    </w:p>
    <w:p w14:paraId="0C230FE4" w14:textId="77777777" w:rsidR="004E0E11" w:rsidRDefault="00774DDB">
      <w:pPr>
        <w:pStyle w:val="a3"/>
        <w:divId w:val="133329770"/>
      </w:pPr>
      <w:r>
        <w:rPr>
          <w:rStyle w:val="a4"/>
        </w:rPr>
        <w:t>请求方式：</w:t>
      </w:r>
    </w:p>
    <w:p w14:paraId="38255A85" w14:textId="77777777" w:rsidR="004E0E11" w:rsidRDefault="00774DDB">
      <w:pPr>
        <w:numPr>
          <w:ilvl w:val="0"/>
          <w:numId w:val="126"/>
        </w:numPr>
        <w:spacing w:before="100" w:beforeAutospacing="1" w:after="100" w:afterAutospacing="1"/>
        <w:divId w:val="133329770"/>
        <w:rPr>
          <w:rFonts w:eastAsia="Times New Roman"/>
        </w:rPr>
      </w:pPr>
      <w:r>
        <w:rPr>
          <w:rFonts w:eastAsia="Times New Roman"/>
        </w:rPr>
        <w:t>GET</w:t>
      </w:r>
    </w:p>
    <w:p w14:paraId="0C0E7F1B" w14:textId="77777777" w:rsidR="004E0E11" w:rsidRDefault="00774DDB">
      <w:pPr>
        <w:pStyle w:val="a3"/>
        <w:divId w:val="13332977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99"/>
        <w:gridCol w:w="790"/>
        <w:gridCol w:w="4011"/>
      </w:tblGrid>
      <w:tr w:rsidR="004E0E11" w14:paraId="0205ABDD" w14:textId="77777777">
        <w:trPr>
          <w:divId w:val="13332977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32ED9A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614B1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898BC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9C3A7B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5F54C16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9F00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DD1F9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12AD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CE9E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4CB12E2B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7498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0461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24D6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4CDC6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SimSun" w:eastAsia="SimSun" w:hAnsi="SimSun" w:cs="SimSun"/>
              </w:rPr>
              <w:t>该字段可以不传</w:t>
            </w:r>
          </w:p>
        </w:tc>
      </w:tr>
      <w:tr w:rsidR="004E0E11" w14:paraId="3775F24E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4509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78307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E8977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08176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10F7C750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DD5CC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3DDC5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3BEF5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58E9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查看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异常水表数</w:t>
            </w:r>
            <w:r>
              <w:rPr>
                <w:rFonts w:eastAsia="Times New Roman"/>
              </w:rPr>
              <w:t xml:space="preserve">” 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查看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异常水表数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查看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异常水表数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>1</w:t>
            </w:r>
          </w:p>
        </w:tc>
      </w:tr>
      <w:tr w:rsidR="004E0E11" w14:paraId="48A969B0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A603E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brokenDescribe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F1A0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A041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100C0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片无数据）</w:t>
            </w:r>
            <w:r>
              <w:rPr>
                <w:rFonts w:eastAsia="Times New Roman"/>
              </w:rPr>
              <w:br/>
              <w:t>2</w:t>
            </w:r>
            <w:r>
              <w:rPr>
                <w:rFonts w:ascii="MS Mincho" w:eastAsia="MS Mincho" w:hAnsi="MS Mincho" w:cs="MS Mincho"/>
              </w:rPr>
              <w:t>：解析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片有数据但是返回的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像</w:t>
            </w:r>
            <w:r>
              <w:rPr>
                <w:rFonts w:ascii="SimSun" w:eastAsia="SimSun" w:hAnsi="SimSun" w:cs="SimSun"/>
              </w:rPr>
              <w:t>识别</w:t>
            </w:r>
            <w:r>
              <w:rPr>
                <w:rFonts w:ascii="MS Mincho" w:eastAsia="MS Mincho" w:hAnsi="MS Mincho" w:cs="MS Mincho"/>
              </w:rPr>
              <w:t>数据</w:t>
            </w:r>
            <w:r>
              <w:rPr>
                <w:rFonts w:ascii="SimSun" w:eastAsia="SimSun" w:hAnsi="SimSun" w:cs="SimSun"/>
              </w:rPr>
              <w:t>带</w:t>
            </w:r>
            <w:r>
              <w:rPr>
                <w:rFonts w:ascii="MS Mincho" w:eastAsia="MS Mincho" w:hAnsi="MS Mincho" w:cs="MS Mincho"/>
              </w:rPr>
              <w:t>有</w:t>
            </w:r>
            <w:r>
              <w:rPr>
                <w:rFonts w:eastAsia="Times New Roman"/>
              </w:rPr>
              <w:t>X</w:t>
            </w:r>
            <w:r>
              <w:rPr>
                <w:rFonts w:ascii="MS Mincho" w:eastAsia="MS Mincho" w:hAnsi="MS Mincho" w:cs="MS Mincho"/>
              </w:rPr>
              <w:t>）</w:t>
            </w:r>
            <w:r>
              <w:rPr>
                <w:rFonts w:eastAsia="Times New Roman"/>
              </w:rPr>
              <w:br/>
              <w:t>3</w:t>
            </w:r>
            <w:r>
              <w:rPr>
                <w:rFonts w:ascii="MS Mincho" w:eastAsia="MS Mincho" w:hAnsi="MS Mincho" w:cs="MS Mincho"/>
              </w:rPr>
              <w:t>：用水量异常增加</w:t>
            </w:r>
            <w:r>
              <w:rPr>
                <w:rFonts w:eastAsia="Times New Roman"/>
              </w:rPr>
              <w:br/>
              <w:t>4</w:t>
            </w:r>
            <w:r>
              <w:rPr>
                <w:rFonts w:ascii="MS Mincho" w:eastAsia="MS Mincho" w:hAnsi="MS Mincho" w:cs="MS Mincho"/>
              </w:rPr>
              <w:t>：用水量异常减少。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该字段可以不传。</w:t>
            </w:r>
          </w:p>
        </w:tc>
      </w:tr>
      <w:tr w:rsidR="004E0E11" w14:paraId="4FBC63AC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4871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31A9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4F770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953FC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0B75D9C0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48A8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631FF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CEE1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B3E5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4E0E11" w14:paraId="06B19E39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2F48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0FA1C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BED61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2724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368E0DB8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0FAD3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7641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AC358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8F110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02B11833" w14:textId="77777777" w:rsidR="004E0E11" w:rsidRDefault="00774DDB">
      <w:pPr>
        <w:pStyle w:val="a3"/>
        <w:divId w:val="133329770"/>
      </w:pPr>
      <w:r>
        <w:t>注意</w:t>
      </w:r>
      <w:r>
        <w:t>1</w:t>
      </w:r>
      <w:r>
        <w:t>：</w:t>
      </w:r>
      <w:r>
        <w:t>searchId</w:t>
      </w:r>
      <w:r>
        <w:t>只有四个可以选择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、设备</w:t>
      </w:r>
      <w:r>
        <w:t xml:space="preserve">id </w:t>
      </w:r>
      <w:r>
        <w:t>注意</w:t>
      </w:r>
      <w:r>
        <w:t>2</w:t>
      </w:r>
      <w:r>
        <w:t>：每次请求列表时，</w:t>
      </w:r>
      <w:r>
        <w:t>searchId</w:t>
      </w:r>
      <w:r>
        <w:t>、</w:t>
      </w:r>
      <w:r>
        <w:t>isBroken</w:t>
      </w:r>
      <w:r>
        <w:t>必须传。</w:t>
      </w:r>
      <w:r>
        <w:t xml:space="preserve"> </w:t>
      </w:r>
      <w:r>
        <w:t>注意</w:t>
      </w:r>
      <w:r>
        <w:t xml:space="preserve">3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5EFA1386" w14:textId="77777777" w:rsidR="004E0E11" w:rsidRDefault="00774DDB">
      <w:pPr>
        <w:pStyle w:val="a3"/>
        <w:divId w:val="13332977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010E168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ACBE1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AA862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8D8857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55844D4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F95F8C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775F5E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366C82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69194CF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0AAAA6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4FD1B97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BC50A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112B36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"5afd248b9b44ab2a0c8f9cf7",</w:t>
            </w:r>
          </w:p>
          <w:p w14:paraId="41C847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3B5DD79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1A23A4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647BDE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7F217C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1,</w:t>
            </w:r>
          </w:p>
          <w:p w14:paraId="42C29C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"brokenDescribe":1,</w:t>
            </w:r>
          </w:p>
          <w:p w14:paraId="3EFE168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34B268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"34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3B5700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0,</w:t>
            </w:r>
          </w:p>
          <w:p w14:paraId="13B1614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16EDCC5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3BC40C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6B0D4E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88060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007660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"5af7da64dfcf5d39ac8cc421",</w:t>
            </w:r>
          </w:p>
          <w:p w14:paraId="66E262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15FBE6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7BC52E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568E66B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30064D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"2018/05/11 04:30:45",</w:t>
            </w:r>
          </w:p>
          <w:p w14:paraId="7CDCA4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1,</w:t>
            </w:r>
          </w:p>
          <w:p w14:paraId="37AE169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"brokenDescribe":2,</w:t>
            </w:r>
          </w:p>
          <w:p w14:paraId="2CA58A6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65BA77D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3D9358D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2222.2,</w:t>
            </w:r>
          </w:p>
          <w:p w14:paraId="58C396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6282011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307117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7DA7961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21356BD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977B4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205A73C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"5af7d9b2dfcf5d3d2870f466",</w:t>
            </w:r>
          </w:p>
          <w:p w14:paraId="4918CF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33",</w:t>
            </w:r>
          </w:p>
          <w:p w14:paraId="57D551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2DB5D21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334964A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21A7C35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1,</w:t>
            </w:r>
          </w:p>
          <w:p w14:paraId="3BFCFA6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"brokenDescribe":1,</w:t>
            </w:r>
          </w:p>
          <w:p w14:paraId="731F248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0CC9F4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3AB9F84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0.0,</w:t>
            </w:r>
          </w:p>
          <w:p w14:paraId="0B76EC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6C6643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2A29B1E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1C9B13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044B10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4EB568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206A38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260E074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033986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50DD81A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</w:t>
            </w:r>
          </w:p>
          <w:p w14:paraId="5CC4CA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4969C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10853D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784E34D" w14:textId="77777777" w:rsidR="004E0E11" w:rsidRDefault="004E0E11"/>
        </w:tc>
      </w:tr>
    </w:tbl>
    <w:p w14:paraId="42A423DB" w14:textId="77777777" w:rsidR="004E0E11" w:rsidRDefault="00774DDB">
      <w:pPr>
        <w:pStyle w:val="a3"/>
        <w:divId w:val="133329770"/>
      </w:pP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1</w:t>
      </w:r>
      <w:r>
        <w:rPr>
          <w:color w:val="FF0000"/>
          <w:sz w:val="20"/>
          <w:szCs w:val="20"/>
        </w:rPr>
        <w:t>：</w:t>
      </w:r>
      <w:r>
        <w:rPr>
          <w:color w:val="FF0000"/>
          <w:sz w:val="20"/>
          <w:szCs w:val="20"/>
        </w:rPr>
        <w:t>consumptionId</w:t>
      </w:r>
      <w:r>
        <w:rPr>
          <w:color w:val="FF0000"/>
          <w:sz w:val="20"/>
          <w:szCs w:val="20"/>
        </w:rPr>
        <w:t>与</w:t>
      </w:r>
      <w:r>
        <w:rPr>
          <w:color w:val="FF0000"/>
          <w:sz w:val="20"/>
          <w:szCs w:val="20"/>
        </w:rPr>
        <w:t xml:space="preserve">deviceId </w:t>
      </w:r>
      <w:r>
        <w:rPr>
          <w:color w:val="FF0000"/>
          <w:sz w:val="20"/>
          <w:szCs w:val="20"/>
        </w:rPr>
        <w:t>，不同的操作，所传的</w:t>
      </w:r>
      <w:r>
        <w:rPr>
          <w:color w:val="FF0000"/>
          <w:sz w:val="20"/>
          <w:szCs w:val="20"/>
        </w:rPr>
        <w:t>id</w:t>
      </w:r>
      <w:r>
        <w:rPr>
          <w:color w:val="FF0000"/>
          <w:sz w:val="20"/>
          <w:szCs w:val="20"/>
        </w:rPr>
        <w:t>不同</w:t>
      </w:r>
      <w:r>
        <w:t xml:space="preserve"> </w:t>
      </w: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2</w:t>
      </w:r>
      <w:r>
        <w:rPr>
          <w:color w:val="FF0000"/>
          <w:sz w:val="20"/>
          <w:szCs w:val="20"/>
        </w:rPr>
        <w:t>：当</w:t>
      </w:r>
      <w:r>
        <w:rPr>
          <w:color w:val="FF0000"/>
          <w:sz w:val="20"/>
          <w:szCs w:val="20"/>
        </w:rPr>
        <w:t>consumptionId=null</w:t>
      </w:r>
      <w:r>
        <w:rPr>
          <w:color w:val="FF0000"/>
          <w:sz w:val="20"/>
          <w:szCs w:val="20"/>
        </w:rPr>
        <w:t>时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说明没有查表数据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也就没有详情页面</w:t>
      </w:r>
      <w:r>
        <w:t xml:space="preserve"> </w:t>
      </w:r>
    </w:p>
    <w:p w14:paraId="2E005091" w14:textId="77777777" w:rsidR="004E0E11" w:rsidRDefault="00774DDB">
      <w:pPr>
        <w:pStyle w:val="a3"/>
        <w:divId w:val="133329770"/>
      </w:pPr>
      <w:r>
        <w:t>导出返回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86712D8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D1F938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F6AAA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A2E475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3C73742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"http://47.94.154.65:8761/export/Excel20180602214501.xls",</w:t>
            </w:r>
          </w:p>
          <w:p w14:paraId="343BC1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382DF7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EC2F612" w14:textId="77777777" w:rsidR="004E0E11" w:rsidRDefault="004E0E11"/>
        </w:tc>
      </w:tr>
    </w:tbl>
    <w:p w14:paraId="454A9726" w14:textId="77777777" w:rsidR="004E0E11" w:rsidRDefault="00774DDB">
      <w:pPr>
        <w:pStyle w:val="a3"/>
        <w:divId w:val="13332977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684"/>
        <w:gridCol w:w="6056"/>
      </w:tblGrid>
      <w:tr w:rsidR="004E0E11" w14:paraId="360625A7" w14:textId="77777777">
        <w:trPr>
          <w:divId w:val="13332977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9956CD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7E2EE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D94A5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373948F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DF52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5AD8F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436B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查看详情</w:t>
            </w:r>
            <w:r>
              <w:rPr>
                <w:rFonts w:eastAsia="Times New Roman"/>
              </w:rPr>
              <w:t>,</w:t>
            </w:r>
            <w:r>
              <w:rPr>
                <w:rFonts w:ascii="SimSun" w:eastAsia="SimSun" w:hAnsi="SimSun" w:cs="SimSun"/>
              </w:rPr>
              <w:t>传的是这个</w:t>
            </w:r>
            <w:r>
              <w:rPr>
                <w:rFonts w:eastAsia="Times New Roman"/>
              </w:rPr>
              <w:t>consumptionId</w:t>
            </w:r>
          </w:p>
        </w:tc>
      </w:tr>
      <w:tr w:rsidR="004E0E11" w14:paraId="6AD6B588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170B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1DB6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F6DF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对于设备信息的修改、设备的删除，传的是</w:t>
            </w:r>
            <w:r>
              <w:rPr>
                <w:rFonts w:eastAsia="Times New Roman"/>
              </w:rPr>
              <w:t>deviceId</w:t>
            </w:r>
          </w:p>
        </w:tc>
      </w:tr>
      <w:tr w:rsidR="004E0E11" w14:paraId="50B5EE24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FEFF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A6E8A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374D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4E0E11" w14:paraId="103F6F24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DC1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83B6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03A78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null</w:t>
            </w:r>
          </w:p>
        </w:tc>
      </w:tr>
      <w:tr w:rsidR="004E0E11" w14:paraId="5631086F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7846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C04D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63293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4E0E11" w14:paraId="71463ABE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1D621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batteryEnergy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47F4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7D9EE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电池电量</w:t>
            </w:r>
          </w:p>
        </w:tc>
      </w:tr>
      <w:tr w:rsidR="004E0E11" w14:paraId="0FD1DAE6" w14:textId="77777777">
        <w:trPr>
          <w:divId w:val="133329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486C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brokenDescribe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D36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A3CB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设备异常的原因。</w:t>
            </w:r>
            <w:r>
              <w:rPr>
                <w:rFonts w:eastAsia="Times New Roman"/>
              </w:rPr>
              <w:br/>
              <w:t>1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片无数据）</w:t>
            </w:r>
            <w:r>
              <w:rPr>
                <w:rFonts w:eastAsia="Times New Roman"/>
              </w:rPr>
              <w:br/>
              <w:t>2</w:t>
            </w:r>
            <w:r>
              <w:rPr>
                <w:rFonts w:ascii="MS Mincho" w:eastAsia="MS Mincho" w:hAnsi="MS Mincho" w:cs="MS Mincho"/>
              </w:rPr>
              <w:t>：解析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片有数据但是返回的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像</w:t>
            </w:r>
            <w:r>
              <w:rPr>
                <w:rFonts w:ascii="SimSun" w:eastAsia="SimSun" w:hAnsi="SimSun" w:cs="SimSun"/>
              </w:rPr>
              <w:t>识别</w:t>
            </w:r>
            <w:r>
              <w:rPr>
                <w:rFonts w:ascii="MS Mincho" w:eastAsia="MS Mincho" w:hAnsi="MS Mincho" w:cs="MS Mincho"/>
              </w:rPr>
              <w:t>数据</w:t>
            </w:r>
            <w:r>
              <w:rPr>
                <w:rFonts w:ascii="SimSun" w:eastAsia="SimSun" w:hAnsi="SimSun" w:cs="SimSun"/>
              </w:rPr>
              <w:t>带</w:t>
            </w:r>
            <w:r>
              <w:rPr>
                <w:rFonts w:ascii="MS Mincho" w:eastAsia="MS Mincho" w:hAnsi="MS Mincho" w:cs="MS Mincho"/>
              </w:rPr>
              <w:t>有</w:t>
            </w:r>
            <w:r>
              <w:rPr>
                <w:rFonts w:eastAsia="Times New Roman"/>
              </w:rPr>
              <w:t>X</w:t>
            </w:r>
            <w:r>
              <w:rPr>
                <w:rFonts w:ascii="MS Mincho" w:eastAsia="MS Mincho" w:hAnsi="MS Mincho" w:cs="MS Mincho"/>
              </w:rPr>
              <w:t>）</w:t>
            </w:r>
            <w:r>
              <w:rPr>
                <w:rFonts w:eastAsia="Times New Roman"/>
              </w:rPr>
              <w:br/>
              <w:t>3</w:t>
            </w:r>
            <w:r>
              <w:rPr>
                <w:rFonts w:ascii="MS Mincho" w:eastAsia="MS Mincho" w:hAnsi="MS Mincho" w:cs="MS Mincho"/>
              </w:rPr>
              <w:t>：用水量异常增加</w:t>
            </w:r>
            <w:r>
              <w:rPr>
                <w:rFonts w:eastAsia="Times New Roman"/>
              </w:rPr>
              <w:br/>
              <w:t>4</w:t>
            </w:r>
            <w:r>
              <w:rPr>
                <w:rFonts w:ascii="MS Mincho" w:eastAsia="MS Mincho" w:hAnsi="MS Mincho" w:cs="MS Mincho"/>
              </w:rPr>
              <w:t>：用水量异常减少。</w:t>
            </w:r>
          </w:p>
        </w:tc>
      </w:tr>
    </w:tbl>
    <w:p w14:paraId="00C760C8" w14:textId="77777777" w:rsidR="004E0E11" w:rsidRDefault="00774DDB">
      <w:pPr>
        <w:pStyle w:val="a3"/>
        <w:divId w:val="133329770"/>
      </w:pPr>
      <w:r>
        <w:rPr>
          <w:rStyle w:val="a4"/>
        </w:rPr>
        <w:t>备注</w:t>
      </w:r>
      <w:r>
        <w:t xml:space="preserve"> </w:t>
      </w:r>
    </w:p>
    <w:p w14:paraId="7BD8871C" w14:textId="77777777" w:rsidR="004E0E11" w:rsidRDefault="00774DDB">
      <w:pPr>
        <w:numPr>
          <w:ilvl w:val="0"/>
          <w:numId w:val="127"/>
        </w:numPr>
        <w:spacing w:before="100" w:beforeAutospacing="1" w:after="100" w:afterAutospacing="1"/>
        <w:divId w:val="13332977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CC42EB1" w14:textId="77777777" w:rsidR="004E0E11" w:rsidRDefault="00774DDB">
      <w:pPr>
        <w:pStyle w:val="3"/>
        <w:divId w:val="11423103"/>
        <w:rPr>
          <w:rFonts w:eastAsia="Times New Roman"/>
        </w:rPr>
      </w:pPr>
      <w:r>
        <w:rPr>
          <w:rFonts w:eastAsia="Times New Roman"/>
        </w:rPr>
        <w:t>2.2.22</w:t>
      </w:r>
      <w:r>
        <w:rPr>
          <w:rFonts w:ascii="MS Mincho" w:eastAsia="MS Mincho" w:hAnsi="MS Mincho" w:cs="MS Mincho"/>
        </w:rPr>
        <w:t>、更</w:t>
      </w:r>
      <w:r>
        <w:rPr>
          <w:rFonts w:ascii="SimSun" w:eastAsia="SimSun" w:hAnsi="SimSun" w:cs="SimSun"/>
        </w:rPr>
        <w:t>换设备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水表</w:t>
      </w:r>
    </w:p>
    <w:p w14:paraId="4D400282" w14:textId="77777777" w:rsidR="004E0E11" w:rsidRDefault="00774DDB">
      <w:pPr>
        <w:pStyle w:val="a3"/>
        <w:divId w:val="230896697"/>
      </w:pPr>
      <w:r>
        <w:rPr>
          <w:rStyle w:val="a4"/>
        </w:rPr>
        <w:t>简要描述：</w:t>
      </w:r>
      <w:r>
        <w:t xml:space="preserve"> </w:t>
      </w:r>
    </w:p>
    <w:p w14:paraId="2BAD16A3" w14:textId="77777777" w:rsidR="004E0E11" w:rsidRDefault="00774DDB">
      <w:pPr>
        <w:numPr>
          <w:ilvl w:val="0"/>
          <w:numId w:val="128"/>
        </w:numPr>
        <w:spacing w:before="100" w:beforeAutospacing="1" w:after="100" w:afterAutospacing="1"/>
        <w:divId w:val="230896697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既可以更</w:t>
      </w:r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/>
        </w:rPr>
        <w:t>拍照</w:t>
      </w:r>
      <w:r>
        <w:rPr>
          <w:rFonts w:ascii="SimSun" w:eastAsia="SimSun" w:hAnsi="SimSun" w:cs="SimSun"/>
        </w:rPr>
        <w:t>设备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又可以更</w:t>
      </w:r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/>
        </w:rPr>
        <w:t>水表</w:t>
      </w:r>
    </w:p>
    <w:p w14:paraId="2A4A23CA" w14:textId="77777777" w:rsidR="004E0E11" w:rsidRDefault="00774DDB">
      <w:pPr>
        <w:pStyle w:val="a3"/>
        <w:divId w:val="23089669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94BB52D" w14:textId="77777777" w:rsidR="004E0E11" w:rsidRDefault="00774DDB">
      <w:pPr>
        <w:numPr>
          <w:ilvl w:val="0"/>
          <w:numId w:val="129"/>
        </w:numPr>
        <w:spacing w:before="100" w:beforeAutospacing="1" w:after="100" w:afterAutospacing="1"/>
        <w:divId w:val="230896697"/>
        <w:rPr>
          <w:rFonts w:eastAsia="Times New Roman"/>
        </w:rPr>
      </w:pPr>
      <w:r>
        <w:rPr>
          <w:rStyle w:val="HTML"/>
        </w:rPr>
        <w:t>http://host:port/api/device/change</w:t>
      </w:r>
    </w:p>
    <w:p w14:paraId="68727369" w14:textId="77777777" w:rsidR="004E0E11" w:rsidRDefault="00774DDB">
      <w:pPr>
        <w:pStyle w:val="a3"/>
        <w:divId w:val="230896697"/>
      </w:pPr>
      <w:r>
        <w:rPr>
          <w:rStyle w:val="a4"/>
        </w:rPr>
        <w:t>请求方式：</w:t>
      </w:r>
    </w:p>
    <w:p w14:paraId="09C26AED" w14:textId="77777777" w:rsidR="004E0E11" w:rsidRDefault="00774DDB">
      <w:pPr>
        <w:numPr>
          <w:ilvl w:val="0"/>
          <w:numId w:val="130"/>
        </w:numPr>
        <w:spacing w:before="100" w:beforeAutospacing="1" w:after="100" w:afterAutospacing="1"/>
        <w:divId w:val="230896697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28CA92B" w14:textId="77777777" w:rsidR="004E0E11" w:rsidRDefault="00774DDB">
      <w:pPr>
        <w:pStyle w:val="a3"/>
        <w:divId w:val="23089669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038"/>
        <w:gridCol w:w="1392"/>
        <w:gridCol w:w="3982"/>
      </w:tblGrid>
      <w:tr w:rsidR="004E0E11" w14:paraId="55CB7604" w14:textId="77777777">
        <w:trPr>
          <w:divId w:val="23089669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9428A6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C4323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9C82E1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F9C2F3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577AED9" w14:textId="77777777">
        <w:trPr>
          <w:divId w:val="2308966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7B642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BEDB5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F0FC5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0E1C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列表里面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42A21FA7" w14:textId="77777777">
        <w:trPr>
          <w:divId w:val="2308966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7B880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1D92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775C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23709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新的</w:t>
            </w:r>
            <w:r>
              <w:rPr>
                <w:rFonts w:eastAsia="Times New Roman"/>
              </w:rPr>
              <w:t>IMEI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4E0E11" w14:paraId="1BF803AC" w14:textId="77777777">
        <w:trPr>
          <w:divId w:val="2308966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A524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6CC29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728AD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459F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旧的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7D4E5DB7" w14:textId="77777777">
        <w:trPr>
          <w:divId w:val="2308966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B1A92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B375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A696B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071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新的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</w:tbl>
    <w:p w14:paraId="426E3B87" w14:textId="77777777" w:rsidR="004E0E11" w:rsidRDefault="00774DDB">
      <w:pPr>
        <w:pStyle w:val="a3"/>
        <w:divId w:val="230896697"/>
      </w:pPr>
      <w:r>
        <w:t>注</w:t>
      </w:r>
      <w:r>
        <w:t xml:space="preserve"> : </w:t>
      </w:r>
      <w:r>
        <w:t>当用户没有填数字时</w:t>
      </w:r>
      <w:r>
        <w:t xml:space="preserve"> , </w:t>
      </w:r>
      <w:r>
        <w:t>传</w:t>
      </w:r>
      <w:r>
        <w:t>0</w:t>
      </w:r>
      <w:r>
        <w:t>。该字段必传。</w:t>
      </w:r>
    </w:p>
    <w:p w14:paraId="19EE823C" w14:textId="77777777" w:rsidR="004E0E11" w:rsidRDefault="00774DDB">
      <w:pPr>
        <w:pStyle w:val="a3"/>
        <w:divId w:val="23089669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B335620" w14:textId="77777777">
        <w:trPr>
          <w:divId w:val="2308966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E0709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F08D9B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1957A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更换成功</w:t>
            </w:r>
            <w:r>
              <w:rPr>
                <w:rStyle w:val="HTML"/>
              </w:rPr>
              <w:t>"</w:t>
            </w:r>
          </w:p>
          <w:p w14:paraId="4E8E45F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31EAF2E" w14:textId="77777777" w:rsidR="004E0E11" w:rsidRDefault="004E0E11"/>
        </w:tc>
      </w:tr>
    </w:tbl>
    <w:p w14:paraId="4B7BB801" w14:textId="77777777" w:rsidR="004E0E11" w:rsidRDefault="00774DDB">
      <w:pPr>
        <w:pStyle w:val="a3"/>
        <w:divId w:val="23089669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66F5F1D5" w14:textId="77777777">
        <w:trPr>
          <w:divId w:val="23089669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44EE8E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24A17B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7CEF5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9C79786" w14:textId="77777777">
        <w:trPr>
          <w:divId w:val="2308966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4B58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8C954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47C7C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44A78DE3" w14:textId="77777777">
        <w:trPr>
          <w:divId w:val="2308966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0CCA0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AFEF8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85A8C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AFB29E2" w14:textId="77777777" w:rsidR="004E0E11" w:rsidRDefault="00774DDB">
      <w:pPr>
        <w:pStyle w:val="a3"/>
        <w:divId w:val="230896697"/>
      </w:pPr>
      <w:r>
        <w:rPr>
          <w:rStyle w:val="a4"/>
        </w:rPr>
        <w:t>备注</w:t>
      </w:r>
      <w:r>
        <w:t xml:space="preserve"> </w:t>
      </w:r>
    </w:p>
    <w:p w14:paraId="4082BCEF" w14:textId="77777777" w:rsidR="004E0E11" w:rsidRDefault="00774DDB">
      <w:pPr>
        <w:numPr>
          <w:ilvl w:val="0"/>
          <w:numId w:val="131"/>
        </w:numPr>
        <w:spacing w:before="100" w:beforeAutospacing="1" w:after="100" w:afterAutospacing="1"/>
        <w:divId w:val="23089669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2970426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</w:p>
    <w:p w14:paraId="26871227" w14:textId="77777777" w:rsidR="004E0E11" w:rsidRDefault="00774DDB">
      <w:pPr>
        <w:pStyle w:val="3"/>
        <w:divId w:val="1112937013"/>
        <w:rPr>
          <w:rFonts w:eastAsia="Times New Roman"/>
        </w:rPr>
      </w:pPr>
      <w:r>
        <w:rPr>
          <w:rFonts w:eastAsia="Times New Roman"/>
        </w:rPr>
        <w:t>2.3.1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用水明</w:t>
      </w:r>
      <w:r>
        <w:rPr>
          <w:rFonts w:ascii="SimSun" w:eastAsia="SimSun" w:hAnsi="SimSun" w:cs="SimSun"/>
        </w:rPr>
        <w:t>细</w:t>
      </w:r>
    </w:p>
    <w:p w14:paraId="26D02ED2" w14:textId="77777777" w:rsidR="004E0E11" w:rsidRDefault="00774DDB">
      <w:pPr>
        <w:pStyle w:val="a3"/>
        <w:divId w:val="1748574215"/>
      </w:pPr>
      <w:r>
        <w:rPr>
          <w:rStyle w:val="a4"/>
        </w:rPr>
        <w:t>简要描述：</w:t>
      </w:r>
      <w:r>
        <w:t xml:space="preserve"> </w:t>
      </w:r>
    </w:p>
    <w:p w14:paraId="1BA1012A" w14:textId="77777777" w:rsidR="004E0E11" w:rsidRDefault="00774DDB">
      <w:pPr>
        <w:numPr>
          <w:ilvl w:val="0"/>
          <w:numId w:val="132"/>
        </w:numPr>
        <w:spacing w:before="100" w:beforeAutospacing="1" w:after="100" w:afterAutospacing="1"/>
        <w:divId w:val="1748574215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用水明</w:t>
      </w:r>
      <w:r>
        <w:rPr>
          <w:rFonts w:ascii="SimSun" w:eastAsia="SimSun" w:hAnsi="SimSun" w:cs="SimSun"/>
        </w:rPr>
        <w:t>细</w:t>
      </w:r>
      <w:r>
        <w:rPr>
          <w:rFonts w:ascii="MS Mincho" w:eastAsia="MS Mincho" w:hAnsi="MS Mincho" w:cs="MS Mincho"/>
        </w:rPr>
        <w:t>接口</w:t>
      </w:r>
    </w:p>
    <w:p w14:paraId="0AB657B1" w14:textId="77777777" w:rsidR="004E0E11" w:rsidRDefault="00774DDB">
      <w:pPr>
        <w:pStyle w:val="a3"/>
        <w:divId w:val="174857421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04ED3F5" w14:textId="77777777" w:rsidR="004E0E11" w:rsidRDefault="00774DDB">
      <w:pPr>
        <w:numPr>
          <w:ilvl w:val="0"/>
          <w:numId w:val="133"/>
        </w:numPr>
        <w:spacing w:before="100" w:beforeAutospacing="1" w:after="100" w:afterAutospacing="1"/>
        <w:divId w:val="1748574215"/>
        <w:rPr>
          <w:rFonts w:eastAsia="Times New Roman"/>
        </w:rPr>
      </w:pPr>
      <w:r>
        <w:rPr>
          <w:rStyle w:val="HTML"/>
        </w:rPr>
        <w:t>http://localhost/api/statistics/user/list</w:t>
      </w:r>
    </w:p>
    <w:p w14:paraId="3B260963" w14:textId="77777777" w:rsidR="004E0E11" w:rsidRDefault="00774DDB">
      <w:pPr>
        <w:pStyle w:val="a3"/>
        <w:divId w:val="1748574215"/>
      </w:pPr>
      <w:r>
        <w:rPr>
          <w:rStyle w:val="a4"/>
        </w:rPr>
        <w:t>请求方式：</w:t>
      </w:r>
    </w:p>
    <w:p w14:paraId="3D42FB53" w14:textId="77777777" w:rsidR="004E0E11" w:rsidRDefault="00774DDB">
      <w:pPr>
        <w:numPr>
          <w:ilvl w:val="0"/>
          <w:numId w:val="134"/>
        </w:numPr>
        <w:spacing w:before="100" w:beforeAutospacing="1" w:after="100" w:afterAutospacing="1"/>
        <w:divId w:val="1748574215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DB06942" w14:textId="77777777" w:rsidR="004E0E11" w:rsidRDefault="00774DDB">
      <w:pPr>
        <w:pStyle w:val="a3"/>
        <w:divId w:val="174857421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0"/>
        <w:gridCol w:w="425"/>
        <w:gridCol w:w="617"/>
        <w:gridCol w:w="2376"/>
      </w:tblGrid>
      <w:tr w:rsidR="004E0E11" w14:paraId="39579DCD" w14:textId="77777777">
        <w:trPr>
          <w:divId w:val="174857421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3C2D51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76354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E63DF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E49C9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A1BD582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4D989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E4A26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36AAC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423C9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1F84FAB6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DAB5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81BC1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1A397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1A719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</w:t>
            </w:r>
            <w:r>
              <w:rPr>
                <w:rFonts w:ascii="SimSun" w:eastAsia="SimSun" w:hAnsi="SimSun" w:cs="SimSun"/>
              </w:rPr>
              <w:t>为年，</w:t>
            </w:r>
            <w:r>
              <w:rPr>
                <w:rFonts w:eastAsia="Times New Roman"/>
              </w:rPr>
              <w:t>1</w:t>
            </w:r>
            <w:r>
              <w:rPr>
                <w:rFonts w:ascii="SimSun" w:eastAsia="SimSun" w:hAnsi="SimSun" w:cs="SimSun"/>
              </w:rPr>
              <w:t>为月</w:t>
            </w:r>
          </w:p>
        </w:tc>
      </w:tr>
      <w:tr w:rsidR="004E0E11" w14:paraId="5EFC31A3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92EE4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CC3C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2722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67037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61BCCE02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0912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13F19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2888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00AB6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</w:t>
            </w:r>
          </w:p>
        </w:tc>
      </w:tr>
      <w:tr w:rsidR="004E0E11" w14:paraId="62ABDD20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80E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7EDA3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648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8E71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</w:tr>
      <w:tr w:rsidR="004E0E11" w14:paraId="081F870C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4F08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</w:t>
            </w:r>
            <w:r>
              <w:rPr>
                <w:rFonts w:eastAsia="Times New Roman"/>
              </w:rPr>
              <w:t>IMEIID</w:t>
            </w:r>
            <w:r>
              <w:rPr>
                <w:rFonts w:ascii="MS Mincho" w:eastAsia="MS Mincho" w:hAnsi="MS Mincho" w:cs="MS Mincho"/>
              </w:rPr>
              <w:t>都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空返回空，只有区域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返回区域数据</w:t>
            </w:r>
          </w:p>
        </w:tc>
        <w:tc>
          <w:tcPr>
            <w:tcW w:w="0" w:type="auto"/>
            <w:vAlign w:val="center"/>
            <w:hideMark/>
          </w:tcPr>
          <w:p w14:paraId="50FED049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957A9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4D1BF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C8C9819" w14:textId="77777777" w:rsidR="004E0E11" w:rsidRDefault="00774DDB">
      <w:pPr>
        <w:pStyle w:val="a3"/>
        <w:divId w:val="1748574215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3D4741E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8B3CE8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2506C38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F8895D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05E869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"value":{</w:t>
            </w:r>
          </w:p>
          <w:p w14:paraId="4022BB5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"nowData":[</w:t>
            </w:r>
          </w:p>
          <w:p w14:paraId="0F79F2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5467D91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2F000D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"chartDate":"1",</w:t>
            </w:r>
          </w:p>
          <w:p w14:paraId="30010FA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33C142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1822AB0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050838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27631A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1FFAFC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"oldData":[</w:t>
            </w:r>
          </w:p>
          <w:p w14:paraId="7AB8A0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17E65D4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"waterTotal":123,</w:t>
            </w:r>
          </w:p>
          <w:p w14:paraId="7B945E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"chartDate":1,</w:t>
            </w:r>
          </w:p>
          <w:p w14:paraId="05F4977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1362572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3EB6B7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02BAFED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5ACFBF6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6EEF5D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"nowMonthTotal":"123",</w:t>
            </w:r>
          </w:p>
          <w:p w14:paraId="6FF595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"oldMonthTotal":"123",</w:t>
            </w:r>
          </w:p>
          <w:p w14:paraId="3B8423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"recordCount":"123",</w:t>
            </w:r>
          </w:p>
          <w:p w14:paraId="575B263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"useWaterTotal":"123"</w:t>
            </w:r>
          </w:p>
          <w:p w14:paraId="5ED67DD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5A6D48F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C354CE9" w14:textId="77777777" w:rsidR="004E0E11" w:rsidRDefault="004E0E11"/>
        </w:tc>
      </w:tr>
    </w:tbl>
    <w:p w14:paraId="787764D5" w14:textId="77777777" w:rsidR="004E0E11" w:rsidRDefault="00774DDB">
      <w:pPr>
        <w:pStyle w:val="a3"/>
        <w:divId w:val="1748574215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53224C1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76439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7B02133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19A8427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670B3B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34EFECC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35B0094" w14:textId="77777777" w:rsidR="004E0E11" w:rsidRDefault="004E0E11"/>
        </w:tc>
      </w:tr>
    </w:tbl>
    <w:p w14:paraId="6FB8C4AC" w14:textId="77777777" w:rsidR="004E0E11" w:rsidRDefault="00774DDB">
      <w:pPr>
        <w:pStyle w:val="a3"/>
        <w:divId w:val="174857421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468"/>
        <w:gridCol w:w="3562"/>
      </w:tblGrid>
      <w:tr w:rsidR="004E0E11" w14:paraId="508D51E3" w14:textId="77777777">
        <w:trPr>
          <w:divId w:val="174857421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E5DDC0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CF58A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88E38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A2048C0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8B52D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F713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C50A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本月用水量</w:t>
            </w:r>
          </w:p>
        </w:tc>
      </w:tr>
      <w:tr w:rsidR="004E0E11" w14:paraId="690E34A5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93E36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872D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EB32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上月用水量</w:t>
            </w:r>
          </w:p>
        </w:tc>
      </w:tr>
      <w:tr w:rsidR="004E0E11" w14:paraId="7A45032B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0689C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recordCount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DFE64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286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记录条数</w:t>
            </w:r>
          </w:p>
        </w:tc>
      </w:tr>
      <w:tr w:rsidR="004E0E11" w14:paraId="07674041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9779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1E72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263F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  <w:tr w:rsidR="004E0E11" w14:paraId="1132A5CF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18AF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20931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B7F4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所有年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当前年月份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</w:p>
        </w:tc>
      </w:tr>
      <w:tr w:rsidR="004E0E11" w14:paraId="0F21FE9A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0FAD9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29C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C6010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去年同月份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，如果用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没有此字段</w:t>
            </w:r>
          </w:p>
        </w:tc>
      </w:tr>
      <w:tr w:rsidR="004E0E11" w14:paraId="4CE572F8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310EF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19173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9B826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示是年份</w:t>
            </w:r>
          </w:p>
        </w:tc>
      </w:tr>
      <w:tr w:rsidR="004E0E11" w14:paraId="4963CAA6" w14:textId="77777777">
        <w:trPr>
          <w:divId w:val="1748574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7862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示本年的所有月份，按年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示所有年份</w:t>
            </w:r>
          </w:p>
        </w:tc>
        <w:tc>
          <w:tcPr>
            <w:tcW w:w="0" w:type="auto"/>
            <w:vAlign w:val="center"/>
            <w:hideMark/>
          </w:tcPr>
          <w:p w14:paraId="3A6C2F06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4DB09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622F1B" w14:textId="77777777" w:rsidR="004E0E11" w:rsidRDefault="00774DDB">
      <w:pPr>
        <w:pStyle w:val="a3"/>
        <w:divId w:val="1748574215"/>
      </w:pPr>
      <w:r>
        <w:rPr>
          <w:rStyle w:val="a4"/>
        </w:rPr>
        <w:t>备注</w:t>
      </w:r>
      <w:r>
        <w:t xml:space="preserve"> </w:t>
      </w:r>
    </w:p>
    <w:p w14:paraId="15B5C866" w14:textId="77777777" w:rsidR="004E0E11" w:rsidRDefault="00774DDB">
      <w:pPr>
        <w:numPr>
          <w:ilvl w:val="0"/>
          <w:numId w:val="135"/>
        </w:numPr>
        <w:spacing w:before="100" w:beforeAutospacing="1" w:after="100" w:afterAutospacing="1"/>
        <w:divId w:val="174857421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9D59D42" w14:textId="77777777" w:rsidR="004E0E11" w:rsidRDefault="00774DDB">
      <w:pPr>
        <w:pStyle w:val="a3"/>
        <w:divId w:val="1748574215"/>
      </w:pPr>
      <w:r>
        <w:t>欢迎使用</w:t>
      </w:r>
      <w:r>
        <w:t>ShowDoc</w:t>
      </w:r>
      <w:r>
        <w:t>！</w:t>
      </w:r>
    </w:p>
    <w:p w14:paraId="12FEF3A0" w14:textId="77777777" w:rsidR="004E0E11" w:rsidRDefault="00774DDB">
      <w:pPr>
        <w:pStyle w:val="3"/>
        <w:divId w:val="1112937013"/>
        <w:rPr>
          <w:rFonts w:eastAsia="Times New Roman"/>
        </w:rPr>
      </w:pPr>
      <w:r>
        <w:rPr>
          <w:rFonts w:eastAsia="Times New Roman"/>
        </w:rPr>
        <w:t>2.3.2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/>
        </w:rPr>
        <w:t>体运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管理</w:t>
      </w:r>
    </w:p>
    <w:p w14:paraId="59D50456" w14:textId="77777777" w:rsidR="004E0E11" w:rsidRDefault="00774DDB">
      <w:pPr>
        <w:pStyle w:val="a3"/>
        <w:divId w:val="595476685"/>
      </w:pPr>
      <w:r>
        <w:rPr>
          <w:rStyle w:val="a4"/>
        </w:rPr>
        <w:t>简要描述：</w:t>
      </w:r>
      <w:r>
        <w:t xml:space="preserve"> </w:t>
      </w:r>
    </w:p>
    <w:p w14:paraId="5C142E75" w14:textId="77777777" w:rsidR="004E0E11" w:rsidRDefault="00774DDB">
      <w:pPr>
        <w:numPr>
          <w:ilvl w:val="0"/>
          <w:numId w:val="136"/>
        </w:numPr>
        <w:spacing w:before="100" w:beforeAutospacing="1" w:after="100" w:afterAutospacing="1"/>
        <w:divId w:val="595476685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/>
        </w:rPr>
        <w:t>体运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管理接口</w:t>
      </w:r>
    </w:p>
    <w:p w14:paraId="0D4728D5" w14:textId="77777777" w:rsidR="004E0E11" w:rsidRDefault="00774DDB">
      <w:pPr>
        <w:pStyle w:val="a3"/>
        <w:divId w:val="59547668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DF61D2F" w14:textId="77777777" w:rsidR="004E0E11" w:rsidRDefault="00774DDB">
      <w:pPr>
        <w:numPr>
          <w:ilvl w:val="0"/>
          <w:numId w:val="137"/>
        </w:numPr>
        <w:spacing w:before="100" w:beforeAutospacing="1" w:after="100" w:afterAutospacing="1"/>
        <w:divId w:val="595476685"/>
        <w:rPr>
          <w:rFonts w:eastAsia="Times New Roman"/>
        </w:rPr>
      </w:pPr>
      <w:r>
        <w:rPr>
          <w:rStyle w:val="HTML"/>
        </w:rPr>
        <w:t>http://localhost/api/statistics/overall/list</w:t>
      </w:r>
    </w:p>
    <w:p w14:paraId="65CAA1E9" w14:textId="77777777" w:rsidR="004E0E11" w:rsidRDefault="00774DDB">
      <w:pPr>
        <w:pStyle w:val="a3"/>
        <w:divId w:val="595476685"/>
      </w:pPr>
      <w:r>
        <w:rPr>
          <w:rStyle w:val="a4"/>
        </w:rPr>
        <w:t>请求方式：</w:t>
      </w:r>
    </w:p>
    <w:p w14:paraId="29B26201" w14:textId="77777777" w:rsidR="004E0E11" w:rsidRDefault="00774DDB">
      <w:pPr>
        <w:numPr>
          <w:ilvl w:val="0"/>
          <w:numId w:val="138"/>
        </w:numPr>
        <w:spacing w:before="100" w:beforeAutospacing="1" w:after="100" w:afterAutospacing="1"/>
        <w:divId w:val="595476685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3B668B98" w14:textId="77777777" w:rsidR="004E0E11" w:rsidRDefault="00774DDB">
      <w:pPr>
        <w:pStyle w:val="a3"/>
        <w:divId w:val="59547668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425"/>
        <w:gridCol w:w="617"/>
        <w:gridCol w:w="2355"/>
      </w:tblGrid>
      <w:tr w:rsidR="004E0E11" w14:paraId="1209F064" w14:textId="77777777">
        <w:trPr>
          <w:divId w:val="59547668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80607C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655B0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61C71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1F123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CDB19F7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57F93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0027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FE94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95BF5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63E56B84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8007F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BFB7C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FAF8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0FEC3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</w:t>
            </w:r>
            <w:r>
              <w:rPr>
                <w:rFonts w:ascii="SimSun" w:eastAsia="SimSun" w:hAnsi="SimSun" w:cs="SimSun"/>
              </w:rPr>
              <w:t>为年，</w:t>
            </w:r>
            <w:r>
              <w:rPr>
                <w:rFonts w:eastAsia="Times New Roman"/>
              </w:rPr>
              <w:t>1</w:t>
            </w:r>
            <w:r>
              <w:rPr>
                <w:rFonts w:ascii="SimSun" w:eastAsia="SimSun" w:hAnsi="SimSun" w:cs="SimSun"/>
              </w:rPr>
              <w:t>为月</w:t>
            </w:r>
          </w:p>
        </w:tc>
      </w:tr>
      <w:tr w:rsidR="004E0E11" w14:paraId="2DA8C26A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5AA4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781E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4854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DF897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7F97F67F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373AD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D93E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5BF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49F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</w:t>
            </w:r>
          </w:p>
        </w:tc>
      </w:tr>
      <w:tr w:rsidR="004E0E11" w14:paraId="325CCA4E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D84F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7C902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B2EAD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E8A05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7359569B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C9E6E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都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空返回空，只有区域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返回区域数据</w:t>
            </w:r>
          </w:p>
        </w:tc>
        <w:tc>
          <w:tcPr>
            <w:tcW w:w="0" w:type="auto"/>
            <w:vAlign w:val="center"/>
            <w:hideMark/>
          </w:tcPr>
          <w:p w14:paraId="58AD1512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E40DD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B1249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55C7238" w14:textId="77777777" w:rsidR="004E0E11" w:rsidRDefault="00774DDB">
      <w:pPr>
        <w:pStyle w:val="a3"/>
        <w:divId w:val="595476685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90E2A8F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696963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5A0D03C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057070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65B50BD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"value":{</w:t>
            </w:r>
          </w:p>
          <w:p w14:paraId="6D949D8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"nowData":[</w:t>
            </w:r>
          </w:p>
          <w:p w14:paraId="796B72F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2A267FE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22061C8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"chartDate":"1",</w:t>
            </w:r>
          </w:p>
          <w:p w14:paraId="5F81762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049EB3D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576570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699CD0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3FEB5C9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434AD0B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"oldData":[</w:t>
            </w:r>
          </w:p>
          <w:p w14:paraId="2835AC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2E19824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23A77CD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"chartDate":"1",</w:t>
            </w:r>
          </w:p>
          <w:p w14:paraId="6B6C19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2D09A0E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656E72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592EFF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7B04C46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00F05DD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"nowMonthTotal":"123",</w:t>
            </w:r>
          </w:p>
          <w:p w14:paraId="204BFB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"oldMonthTotal":"123",</w:t>
            </w:r>
          </w:p>
          <w:p w14:paraId="1DEB4A0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"recordCount":"123",</w:t>
            </w:r>
          </w:p>
          <w:p w14:paraId="6683391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"useWaterTotal":"123"</w:t>
            </w:r>
          </w:p>
          <w:p w14:paraId="5331B09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345127E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87419CA" w14:textId="77777777" w:rsidR="004E0E11" w:rsidRDefault="004E0E11"/>
        </w:tc>
      </w:tr>
    </w:tbl>
    <w:p w14:paraId="7F83710F" w14:textId="77777777" w:rsidR="004E0E11" w:rsidRDefault="00774DDB">
      <w:pPr>
        <w:pStyle w:val="a3"/>
        <w:divId w:val="595476685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AABBFB8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09546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9C75E8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608359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2A1552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0F1307C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81E3A34" w14:textId="77777777" w:rsidR="004E0E11" w:rsidRDefault="004E0E11"/>
        </w:tc>
      </w:tr>
    </w:tbl>
    <w:p w14:paraId="59E6E616" w14:textId="77777777" w:rsidR="004E0E11" w:rsidRDefault="00774DDB">
      <w:pPr>
        <w:pStyle w:val="a3"/>
        <w:divId w:val="59547668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468"/>
        <w:gridCol w:w="3562"/>
      </w:tblGrid>
      <w:tr w:rsidR="004E0E11" w14:paraId="568ED0F9" w14:textId="77777777">
        <w:trPr>
          <w:divId w:val="59547668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A15B79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307D9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4EAEA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7674668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F3C2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89586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117F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本月用水量</w:t>
            </w:r>
          </w:p>
        </w:tc>
      </w:tr>
      <w:tr w:rsidR="004E0E11" w14:paraId="78B365D1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04BA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7571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8587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上月用水量</w:t>
            </w:r>
          </w:p>
        </w:tc>
      </w:tr>
      <w:tr w:rsidR="004E0E11" w14:paraId="4EC9353E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560D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recordCount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49112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2BD6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记录条数</w:t>
            </w:r>
          </w:p>
        </w:tc>
      </w:tr>
      <w:tr w:rsidR="004E0E11" w14:paraId="0ACAC077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0C6C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9946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439C2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  <w:tr w:rsidR="004E0E11" w14:paraId="522F4F31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465A7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095AC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EC4C1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所有年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当前年月份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</w:p>
        </w:tc>
      </w:tr>
      <w:tr w:rsidR="004E0E11" w14:paraId="7029F5E6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FDDF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8421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02169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去年同月份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，如果用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没有此字段</w:t>
            </w:r>
          </w:p>
        </w:tc>
      </w:tr>
      <w:tr w:rsidR="004E0E11" w14:paraId="3323A980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CB5E3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EAEA0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2009C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示是年份</w:t>
            </w:r>
          </w:p>
        </w:tc>
      </w:tr>
      <w:tr w:rsidR="004E0E11" w14:paraId="7B4F7490" w14:textId="77777777">
        <w:trPr>
          <w:divId w:val="5954766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2A72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示本年的所有月份，按年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示所有年份</w:t>
            </w:r>
          </w:p>
        </w:tc>
        <w:tc>
          <w:tcPr>
            <w:tcW w:w="0" w:type="auto"/>
            <w:vAlign w:val="center"/>
            <w:hideMark/>
          </w:tcPr>
          <w:p w14:paraId="497D8B18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DFF7E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237B8D1" w14:textId="77777777" w:rsidR="004E0E11" w:rsidRDefault="00774DDB">
      <w:pPr>
        <w:pStyle w:val="a3"/>
        <w:divId w:val="595476685"/>
      </w:pPr>
      <w:r>
        <w:rPr>
          <w:rStyle w:val="a4"/>
        </w:rPr>
        <w:t>备注</w:t>
      </w:r>
      <w:r>
        <w:t xml:space="preserve"> </w:t>
      </w:r>
    </w:p>
    <w:p w14:paraId="1EB9F12F" w14:textId="77777777" w:rsidR="004E0E11" w:rsidRDefault="00774DDB">
      <w:pPr>
        <w:numPr>
          <w:ilvl w:val="0"/>
          <w:numId w:val="139"/>
        </w:numPr>
        <w:spacing w:before="100" w:beforeAutospacing="1" w:after="100" w:afterAutospacing="1"/>
        <w:divId w:val="59547668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E6667F2" w14:textId="77777777" w:rsidR="004E0E11" w:rsidRDefault="00774DDB">
      <w:pPr>
        <w:pStyle w:val="a3"/>
        <w:divId w:val="595476685"/>
      </w:pPr>
      <w:r>
        <w:t>欢迎使用</w:t>
      </w:r>
      <w:r>
        <w:t>ShowDoc</w:t>
      </w:r>
      <w:r>
        <w:t>！</w:t>
      </w:r>
    </w:p>
    <w:p w14:paraId="19AEA0E2" w14:textId="77777777" w:rsidR="004E0E11" w:rsidRDefault="00774DDB">
      <w:pPr>
        <w:pStyle w:val="3"/>
        <w:divId w:val="1112937013"/>
        <w:rPr>
          <w:rFonts w:eastAsia="Times New Roman"/>
        </w:rPr>
      </w:pPr>
      <w:r>
        <w:rPr>
          <w:rFonts w:eastAsia="Times New Roman"/>
        </w:rPr>
        <w:t>2.3.3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5B5EBC24" w14:textId="77777777" w:rsidR="004E0E11" w:rsidRDefault="00774DDB">
      <w:pPr>
        <w:pStyle w:val="a3"/>
        <w:divId w:val="615987936"/>
      </w:pPr>
      <w:r>
        <w:rPr>
          <w:rStyle w:val="a4"/>
        </w:rPr>
        <w:t>简要描述：</w:t>
      </w:r>
      <w:r>
        <w:t xml:space="preserve"> </w:t>
      </w:r>
    </w:p>
    <w:p w14:paraId="5C649A33" w14:textId="77777777" w:rsidR="004E0E11" w:rsidRDefault="00774DDB">
      <w:pPr>
        <w:numPr>
          <w:ilvl w:val="0"/>
          <w:numId w:val="140"/>
        </w:numPr>
        <w:spacing w:before="100" w:beforeAutospacing="1" w:after="100" w:afterAutospacing="1"/>
        <w:divId w:val="615987936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1A7C90AA" w14:textId="77777777" w:rsidR="004E0E11" w:rsidRDefault="00774DDB">
      <w:pPr>
        <w:pStyle w:val="a3"/>
        <w:divId w:val="61598793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7C68015" w14:textId="77777777" w:rsidR="004E0E11" w:rsidRDefault="00774DDB">
      <w:pPr>
        <w:numPr>
          <w:ilvl w:val="0"/>
          <w:numId w:val="141"/>
        </w:numPr>
        <w:spacing w:before="100" w:beforeAutospacing="1" w:after="100" w:afterAutospacing="1"/>
        <w:divId w:val="615987936"/>
        <w:rPr>
          <w:rFonts w:eastAsia="Times New Roman"/>
        </w:rPr>
      </w:pPr>
      <w:r>
        <w:rPr>
          <w:rStyle w:val="HTML"/>
        </w:rPr>
        <w:t>http://localhost/api/statistics/export</w:t>
      </w:r>
    </w:p>
    <w:p w14:paraId="552C738E" w14:textId="77777777" w:rsidR="004E0E11" w:rsidRDefault="00774DDB">
      <w:pPr>
        <w:pStyle w:val="a3"/>
        <w:divId w:val="615987936"/>
      </w:pPr>
      <w:r>
        <w:rPr>
          <w:rStyle w:val="a4"/>
        </w:rPr>
        <w:t>请求方式：</w:t>
      </w:r>
    </w:p>
    <w:p w14:paraId="2559E4D5" w14:textId="77777777" w:rsidR="004E0E11" w:rsidRDefault="00774DDB">
      <w:pPr>
        <w:numPr>
          <w:ilvl w:val="0"/>
          <w:numId w:val="142"/>
        </w:numPr>
        <w:spacing w:before="100" w:beforeAutospacing="1" w:after="100" w:afterAutospacing="1"/>
        <w:divId w:val="615987936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4AC757B" w14:textId="77777777" w:rsidR="004E0E11" w:rsidRDefault="00774DDB">
      <w:pPr>
        <w:pStyle w:val="a3"/>
        <w:divId w:val="61598793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450"/>
        <w:gridCol w:w="617"/>
        <w:gridCol w:w="5899"/>
      </w:tblGrid>
      <w:tr w:rsidR="004E0E11" w14:paraId="67304379" w14:textId="77777777">
        <w:trPr>
          <w:divId w:val="61598793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723A8B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0BE3F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93688F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31A26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37172E1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9975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2BD2A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3E331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3A664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59BB5FD8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50DC1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18E4C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0C9E0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16475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</w:t>
            </w:r>
            <w:r>
              <w:rPr>
                <w:rFonts w:ascii="SimSun" w:eastAsia="SimSun" w:hAnsi="SimSun" w:cs="SimSun"/>
              </w:rPr>
              <w:t>为年，</w:t>
            </w:r>
            <w:r>
              <w:rPr>
                <w:rFonts w:eastAsia="Times New Roman"/>
              </w:rPr>
              <w:t>1</w:t>
            </w:r>
            <w:r>
              <w:rPr>
                <w:rFonts w:ascii="SimSun" w:eastAsia="SimSun" w:hAnsi="SimSun" w:cs="SimSun"/>
              </w:rPr>
              <w:t>为月</w:t>
            </w:r>
          </w:p>
        </w:tc>
      </w:tr>
      <w:tr w:rsidR="004E0E11" w14:paraId="1CAC03B1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58C4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80C71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620F2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EB15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481D2D85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164F6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F1F64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8272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5FA3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</w:t>
            </w:r>
          </w:p>
        </w:tc>
      </w:tr>
      <w:tr w:rsidR="004E0E11" w14:paraId="26528D4A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682CE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9018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180E1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E251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统计两个页面统一用一个导出接口，用小区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来区分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出内容</w:t>
            </w:r>
          </w:p>
        </w:tc>
      </w:tr>
      <w:tr w:rsidR="004E0E11" w14:paraId="7F2AABD8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030F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709D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534A9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624CD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统计两个页面统一用一个导出接口，用小区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来区分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出内容</w:t>
            </w:r>
          </w:p>
        </w:tc>
      </w:tr>
    </w:tbl>
    <w:p w14:paraId="230F7236" w14:textId="77777777" w:rsidR="004E0E11" w:rsidRDefault="00774DDB">
      <w:pPr>
        <w:pStyle w:val="a3"/>
        <w:divId w:val="615987936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40AAB65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29D3518" w14:textId="77777777" w:rsidR="004E0E11" w:rsidRDefault="004E0E11"/>
        </w:tc>
      </w:tr>
    </w:tbl>
    <w:p w14:paraId="285DF4B8" w14:textId="77777777" w:rsidR="004E0E11" w:rsidRDefault="00774DDB">
      <w:pPr>
        <w:pStyle w:val="a3"/>
        <w:divId w:val="615987936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E6F8165" w14:textId="77777777">
        <w:trPr>
          <w:divId w:val="6159879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78205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12094F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0A33BC3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7DC8B7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1837F06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50D6885" w14:textId="77777777" w:rsidR="004E0E11" w:rsidRDefault="004E0E11"/>
        </w:tc>
      </w:tr>
    </w:tbl>
    <w:p w14:paraId="76C3D9AD" w14:textId="77777777" w:rsidR="004E0E11" w:rsidRDefault="00774DDB">
      <w:pPr>
        <w:pStyle w:val="a3"/>
        <w:divId w:val="61598793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25004D9E" w14:textId="77777777">
        <w:trPr>
          <w:divId w:val="61598793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282C7D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38946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A35BA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17AE7D78" w14:textId="77777777" w:rsidR="004E0E11" w:rsidRDefault="00774DDB">
      <w:pPr>
        <w:pStyle w:val="a3"/>
        <w:divId w:val="615987936"/>
      </w:pPr>
      <w:r>
        <w:rPr>
          <w:rStyle w:val="a4"/>
        </w:rPr>
        <w:t>备注</w:t>
      </w:r>
      <w:r>
        <w:t xml:space="preserve"> </w:t>
      </w:r>
    </w:p>
    <w:p w14:paraId="1C101A9F" w14:textId="77777777" w:rsidR="004E0E11" w:rsidRDefault="00774DDB">
      <w:pPr>
        <w:numPr>
          <w:ilvl w:val="0"/>
          <w:numId w:val="143"/>
        </w:numPr>
        <w:spacing w:before="100" w:beforeAutospacing="1" w:after="100" w:afterAutospacing="1"/>
        <w:divId w:val="61598793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0D9F7D1" w14:textId="77777777" w:rsidR="004E0E11" w:rsidRDefault="00774DDB">
      <w:pPr>
        <w:pStyle w:val="a3"/>
        <w:divId w:val="615987936"/>
      </w:pPr>
      <w:r>
        <w:t>欢迎使用</w:t>
      </w:r>
      <w:r>
        <w:t>ShowDoc</w:t>
      </w:r>
      <w:r>
        <w:t>！</w:t>
      </w:r>
    </w:p>
    <w:p w14:paraId="3504CD4A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2.4</w:t>
      </w:r>
      <w:r>
        <w:rPr>
          <w:rFonts w:ascii="MS Mincho" w:eastAsia="MS Mincho" w:hAnsi="MS Mincho" w:cs="MS Mincho"/>
        </w:rPr>
        <w:t>、区域管理</w:t>
      </w:r>
    </w:p>
    <w:p w14:paraId="14446AD9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2.4.1</w:t>
      </w:r>
      <w:r>
        <w:rPr>
          <w:rFonts w:ascii="MS Mincho" w:eastAsia="MS Mincho" w:hAnsi="MS Mincho" w:cs="MS Mincho"/>
        </w:rPr>
        <w:t>、小区新建</w:t>
      </w:r>
    </w:p>
    <w:p w14:paraId="1FC3CDF1" w14:textId="77777777" w:rsidR="004E0E11" w:rsidRDefault="00774DDB">
      <w:pPr>
        <w:pStyle w:val="a3"/>
        <w:divId w:val="99449810"/>
      </w:pPr>
      <w:r>
        <w:rPr>
          <w:rStyle w:val="a4"/>
        </w:rPr>
        <w:t>简要描述：</w:t>
      </w:r>
      <w:r>
        <w:t xml:space="preserve"> </w:t>
      </w:r>
    </w:p>
    <w:p w14:paraId="35C0587D" w14:textId="77777777" w:rsidR="004E0E11" w:rsidRDefault="00774DDB">
      <w:pPr>
        <w:numPr>
          <w:ilvl w:val="0"/>
          <w:numId w:val="144"/>
        </w:numPr>
        <w:spacing w:before="100" w:beforeAutospacing="1" w:after="100" w:afterAutospacing="1"/>
        <w:divId w:val="99449810"/>
        <w:rPr>
          <w:rFonts w:eastAsia="Times New Roman"/>
        </w:rPr>
      </w:pPr>
      <w:r>
        <w:rPr>
          <w:rFonts w:ascii="MS Mincho" w:eastAsia="MS Mincho" w:hAnsi="MS Mincho" w:cs="MS Mincho"/>
        </w:rPr>
        <w:t>新建小区信息，区域是</w:t>
      </w:r>
      <w:r>
        <w:rPr>
          <w:rFonts w:ascii="SimSun" w:eastAsia="SimSun" w:hAnsi="SimSun" w:cs="SimSun"/>
        </w:rPr>
        <w:t>选</w:t>
      </w:r>
      <w:r>
        <w:rPr>
          <w:rFonts w:ascii="MS Mincho" w:eastAsia="MS Mincho" w:hAnsi="MS Mincho" w:cs="MS Mincho"/>
        </w:rPr>
        <w:t>出来的，小区是自己添加的。</w:t>
      </w:r>
    </w:p>
    <w:p w14:paraId="2F0F8742" w14:textId="77777777" w:rsidR="004E0E11" w:rsidRDefault="00774DDB">
      <w:pPr>
        <w:pStyle w:val="a3"/>
        <w:divId w:val="9944981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1C4AC46" w14:textId="77777777" w:rsidR="004E0E11" w:rsidRDefault="00774DDB">
      <w:pPr>
        <w:numPr>
          <w:ilvl w:val="0"/>
          <w:numId w:val="145"/>
        </w:numPr>
        <w:spacing w:before="100" w:beforeAutospacing="1" w:after="100" w:afterAutospacing="1"/>
        <w:divId w:val="99449810"/>
        <w:rPr>
          <w:rFonts w:eastAsia="Times New Roman"/>
        </w:rPr>
      </w:pPr>
      <w:r>
        <w:rPr>
          <w:rStyle w:val="HTML"/>
        </w:rPr>
        <w:t>http://host:port/api/community/add</w:t>
      </w:r>
    </w:p>
    <w:p w14:paraId="71119CDE" w14:textId="77777777" w:rsidR="004E0E11" w:rsidRDefault="00774DDB">
      <w:pPr>
        <w:pStyle w:val="a3"/>
        <w:divId w:val="99449810"/>
      </w:pPr>
      <w:r>
        <w:rPr>
          <w:rStyle w:val="a4"/>
        </w:rPr>
        <w:t>请求方式：</w:t>
      </w:r>
    </w:p>
    <w:p w14:paraId="4BBBEDA1" w14:textId="77777777" w:rsidR="004E0E11" w:rsidRDefault="00774DDB">
      <w:pPr>
        <w:numPr>
          <w:ilvl w:val="0"/>
          <w:numId w:val="146"/>
        </w:numPr>
        <w:spacing w:before="100" w:beforeAutospacing="1" w:after="100" w:afterAutospacing="1"/>
        <w:divId w:val="99449810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3982983" w14:textId="77777777" w:rsidR="004E0E11" w:rsidRDefault="00774DDB">
      <w:pPr>
        <w:pStyle w:val="a3"/>
        <w:divId w:val="9944981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352"/>
        <w:gridCol w:w="1813"/>
        <w:gridCol w:w="2642"/>
      </w:tblGrid>
      <w:tr w:rsidR="004E0E11" w14:paraId="7AF62FD6" w14:textId="77777777">
        <w:trPr>
          <w:divId w:val="9944981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F7D28E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972D7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5B7F85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DBEC77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30B9B63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9613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6DC83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A57A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5B7E5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E902818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550A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8062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4939B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37C5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867C36E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EF1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061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5637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469F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纬度</w:t>
            </w:r>
          </w:p>
        </w:tc>
      </w:tr>
      <w:tr w:rsidR="004E0E11" w14:paraId="7FE92292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C10C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151D5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14738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A07D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</w:tbl>
    <w:p w14:paraId="2DE0419D" w14:textId="77777777" w:rsidR="004E0E11" w:rsidRDefault="00774DDB">
      <w:pPr>
        <w:pStyle w:val="a3"/>
        <w:divId w:val="99449810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2137A9A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F41E0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D42FF4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 "364475fhg47576fr93394",</w:t>
            </w:r>
          </w:p>
          <w:p w14:paraId="3E47750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"communityName": "</w:t>
            </w:r>
            <w:r>
              <w:rPr>
                <w:rStyle w:val="HTML"/>
              </w:rPr>
              <w:t>小区名称</w:t>
            </w:r>
            <w:r>
              <w:rPr>
                <w:rStyle w:val="HTML"/>
              </w:rPr>
              <w:t>",</w:t>
            </w:r>
          </w:p>
          <w:p w14:paraId="566220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"latitude":4655.74656655,</w:t>
            </w:r>
          </w:p>
          <w:p w14:paraId="0D8F6C5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"longitude":64557.4857577</w:t>
            </w:r>
          </w:p>
          <w:p w14:paraId="523B6852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C1DE628" w14:textId="77777777" w:rsidR="004E0E11" w:rsidRDefault="004E0E11"/>
        </w:tc>
      </w:tr>
    </w:tbl>
    <w:p w14:paraId="30533944" w14:textId="77777777" w:rsidR="004E0E11" w:rsidRDefault="00774DDB">
      <w:pPr>
        <w:pStyle w:val="a3"/>
        <w:divId w:val="9944981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3274571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3C8BEF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7520A3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15E40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07EC0FB2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622E13B" w14:textId="77777777" w:rsidR="004E0E11" w:rsidRDefault="004E0E11"/>
        </w:tc>
      </w:tr>
    </w:tbl>
    <w:p w14:paraId="149FAB96" w14:textId="77777777" w:rsidR="004E0E11" w:rsidRDefault="00774DDB">
      <w:pPr>
        <w:pStyle w:val="a3"/>
        <w:divId w:val="9944981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1429003C" w14:textId="77777777">
        <w:trPr>
          <w:divId w:val="9944981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C86616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546B7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3AB780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C4EDD2C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AC72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B6F65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1532E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6F5CF9BB" w14:textId="77777777">
        <w:trPr>
          <w:divId w:val="99449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87DA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D9CB9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6345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5CE57E5B" w14:textId="77777777" w:rsidR="004E0E11" w:rsidRDefault="00774DDB">
      <w:pPr>
        <w:pStyle w:val="a3"/>
        <w:divId w:val="99449810"/>
      </w:pPr>
      <w:r>
        <w:rPr>
          <w:rStyle w:val="a4"/>
        </w:rPr>
        <w:t>备注</w:t>
      </w:r>
      <w:r>
        <w:t xml:space="preserve"> </w:t>
      </w:r>
    </w:p>
    <w:p w14:paraId="6B2D59F9" w14:textId="77777777" w:rsidR="004E0E11" w:rsidRDefault="00774DDB">
      <w:pPr>
        <w:numPr>
          <w:ilvl w:val="0"/>
          <w:numId w:val="147"/>
        </w:numPr>
        <w:spacing w:before="100" w:beforeAutospacing="1" w:after="100" w:afterAutospacing="1"/>
        <w:divId w:val="9944981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5E19B65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2.4.2</w:t>
      </w:r>
      <w:r>
        <w:rPr>
          <w:rFonts w:ascii="MS Mincho" w:eastAsia="MS Mincho" w:hAnsi="MS Mincho" w:cs="MS Mincho"/>
        </w:rPr>
        <w:t>、小区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</w:p>
    <w:p w14:paraId="7B1347EE" w14:textId="77777777" w:rsidR="004E0E11" w:rsidRDefault="00774DDB">
      <w:pPr>
        <w:pStyle w:val="a3"/>
        <w:divId w:val="1462965213"/>
      </w:pPr>
      <w:r>
        <w:rPr>
          <w:rStyle w:val="a4"/>
        </w:rPr>
        <w:t>简要描述：</w:t>
      </w:r>
      <w:r>
        <w:t xml:space="preserve"> </w:t>
      </w:r>
    </w:p>
    <w:p w14:paraId="2DBB784A" w14:textId="77777777" w:rsidR="004E0E11" w:rsidRDefault="00774DDB">
      <w:pPr>
        <w:numPr>
          <w:ilvl w:val="0"/>
          <w:numId w:val="148"/>
        </w:numPr>
        <w:spacing w:before="100" w:beforeAutospacing="1" w:after="100" w:afterAutospacing="1"/>
        <w:divId w:val="1462965213"/>
        <w:rPr>
          <w:rFonts w:eastAsia="Times New Roman"/>
        </w:rPr>
      </w:pPr>
      <w:r>
        <w:rPr>
          <w:rFonts w:ascii="SimSun" w:eastAsia="SimSun" w:hAnsi="SimSun" w:cs="SimSun"/>
        </w:rPr>
        <w:t>删除小区信息</w:t>
      </w:r>
    </w:p>
    <w:p w14:paraId="0C02680E" w14:textId="77777777" w:rsidR="004E0E11" w:rsidRDefault="00774DDB">
      <w:pPr>
        <w:pStyle w:val="a3"/>
        <w:divId w:val="146296521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35EAB44" w14:textId="77777777" w:rsidR="004E0E11" w:rsidRDefault="00774DDB">
      <w:pPr>
        <w:numPr>
          <w:ilvl w:val="0"/>
          <w:numId w:val="149"/>
        </w:numPr>
        <w:spacing w:before="100" w:beforeAutospacing="1" w:after="100" w:afterAutospacing="1"/>
        <w:divId w:val="1462965213"/>
        <w:rPr>
          <w:rFonts w:eastAsia="Times New Roman"/>
        </w:rPr>
      </w:pPr>
      <w:r>
        <w:rPr>
          <w:rStyle w:val="HTML"/>
        </w:rPr>
        <w:t>http://host:port/api/community/del</w:t>
      </w:r>
    </w:p>
    <w:p w14:paraId="71DD22CC" w14:textId="77777777" w:rsidR="004E0E11" w:rsidRDefault="00774DDB">
      <w:pPr>
        <w:pStyle w:val="a3"/>
        <w:divId w:val="1462965213"/>
      </w:pPr>
      <w:r>
        <w:rPr>
          <w:rStyle w:val="a4"/>
        </w:rPr>
        <w:t>请求方式：</w:t>
      </w:r>
    </w:p>
    <w:p w14:paraId="4B8CD6CF" w14:textId="77777777" w:rsidR="004E0E11" w:rsidRDefault="00774DDB">
      <w:pPr>
        <w:numPr>
          <w:ilvl w:val="0"/>
          <w:numId w:val="150"/>
        </w:numPr>
        <w:spacing w:before="100" w:beforeAutospacing="1" w:after="100" w:afterAutospacing="1"/>
        <w:divId w:val="146296521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75198FD9" w14:textId="77777777" w:rsidR="004E0E11" w:rsidRDefault="00774DDB">
      <w:pPr>
        <w:pStyle w:val="a3"/>
        <w:divId w:val="146296521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4E0E11" w14:paraId="0AC2BA07" w14:textId="77777777">
        <w:trPr>
          <w:divId w:val="14629652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0B0711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EE6F1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29B8E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CA82C9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74530B1" w14:textId="77777777">
        <w:trPr>
          <w:divId w:val="1462965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6762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297F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1928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2FC92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</w:t>
            </w:r>
          </w:p>
        </w:tc>
      </w:tr>
    </w:tbl>
    <w:p w14:paraId="2469C760" w14:textId="77777777" w:rsidR="004E0E11" w:rsidRDefault="00774DDB">
      <w:pPr>
        <w:pStyle w:val="a3"/>
        <w:divId w:val="146296521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583896E" w14:textId="77777777">
        <w:trPr>
          <w:divId w:val="1462965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91275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44127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2A5C4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5C7349EA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DE7826E" w14:textId="77777777" w:rsidR="004E0E11" w:rsidRDefault="004E0E11"/>
        </w:tc>
      </w:tr>
    </w:tbl>
    <w:p w14:paraId="623C2823" w14:textId="77777777" w:rsidR="004E0E11" w:rsidRDefault="00774DDB">
      <w:pPr>
        <w:pStyle w:val="a3"/>
        <w:divId w:val="146296521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16246ABF" w14:textId="77777777">
        <w:trPr>
          <w:divId w:val="14629652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8DCA52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B7915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450ADB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1515F85" w14:textId="77777777">
        <w:trPr>
          <w:divId w:val="1462965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1FD6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6D1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9DF8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33C23D14" w14:textId="77777777">
        <w:trPr>
          <w:divId w:val="1462965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CA0F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B396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ACD0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3DADF212" w14:textId="77777777" w:rsidR="004E0E11" w:rsidRDefault="00774DDB">
      <w:pPr>
        <w:pStyle w:val="a3"/>
        <w:divId w:val="1462965213"/>
      </w:pPr>
      <w:r>
        <w:rPr>
          <w:rStyle w:val="a4"/>
        </w:rPr>
        <w:t>备注</w:t>
      </w:r>
      <w:r>
        <w:t xml:space="preserve"> </w:t>
      </w:r>
    </w:p>
    <w:p w14:paraId="552C7328" w14:textId="77777777" w:rsidR="004E0E11" w:rsidRDefault="00774DDB">
      <w:pPr>
        <w:numPr>
          <w:ilvl w:val="0"/>
          <w:numId w:val="151"/>
        </w:numPr>
        <w:spacing w:before="100" w:beforeAutospacing="1" w:after="100" w:afterAutospacing="1"/>
        <w:divId w:val="146296521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54A9E79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2.4.3</w:t>
      </w:r>
      <w:r>
        <w:rPr>
          <w:rFonts w:ascii="MS Mincho" w:eastAsia="MS Mincho" w:hAnsi="MS Mincho" w:cs="MS Mincho"/>
        </w:rPr>
        <w:t>、小区的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</w:t>
      </w:r>
    </w:p>
    <w:p w14:paraId="3AAE52BC" w14:textId="77777777" w:rsidR="004E0E11" w:rsidRDefault="00774DDB">
      <w:pPr>
        <w:pStyle w:val="a3"/>
        <w:divId w:val="1966735901"/>
      </w:pPr>
      <w:r>
        <w:rPr>
          <w:rStyle w:val="a4"/>
        </w:rPr>
        <w:t>简要描述：</w:t>
      </w:r>
      <w:r>
        <w:t xml:space="preserve"> </w:t>
      </w:r>
    </w:p>
    <w:p w14:paraId="4CA8DAC6" w14:textId="77777777" w:rsidR="004E0E11" w:rsidRDefault="00774DDB">
      <w:pPr>
        <w:numPr>
          <w:ilvl w:val="0"/>
          <w:numId w:val="152"/>
        </w:numPr>
        <w:spacing w:before="100" w:beforeAutospacing="1" w:after="100" w:afterAutospacing="1"/>
        <w:divId w:val="1966735901"/>
        <w:rPr>
          <w:rFonts w:eastAsia="Times New Roman"/>
        </w:rPr>
      </w:pPr>
      <w:r>
        <w:rPr>
          <w:rFonts w:ascii="SimSun" w:eastAsia="SimSun" w:hAnsi="SimSun" w:cs="SimSun"/>
        </w:rPr>
        <w:t>获取小区的</w:t>
      </w:r>
      <w:r>
        <w:rPr>
          <w:rFonts w:eastAsia="Times New Roman"/>
        </w:rPr>
        <w:t>item</w:t>
      </w:r>
    </w:p>
    <w:p w14:paraId="04DDCE07" w14:textId="77777777" w:rsidR="004E0E11" w:rsidRDefault="00774DDB">
      <w:pPr>
        <w:pStyle w:val="a3"/>
        <w:divId w:val="19667359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C358BD4" w14:textId="77777777" w:rsidR="004E0E11" w:rsidRDefault="00774DDB">
      <w:pPr>
        <w:numPr>
          <w:ilvl w:val="0"/>
          <w:numId w:val="153"/>
        </w:numPr>
        <w:spacing w:before="100" w:beforeAutospacing="1" w:after="100" w:afterAutospacing="1"/>
        <w:divId w:val="1966735901"/>
        <w:rPr>
          <w:rFonts w:eastAsia="Times New Roman"/>
        </w:rPr>
      </w:pPr>
      <w:r>
        <w:rPr>
          <w:rStyle w:val="HTML"/>
        </w:rPr>
        <w:t>http://host:port/api/community/item</w:t>
      </w:r>
    </w:p>
    <w:p w14:paraId="3D422114" w14:textId="77777777" w:rsidR="004E0E11" w:rsidRDefault="00774DDB">
      <w:pPr>
        <w:pStyle w:val="a3"/>
        <w:divId w:val="1966735901"/>
      </w:pPr>
      <w:r>
        <w:rPr>
          <w:rStyle w:val="a4"/>
        </w:rPr>
        <w:t>请求方式：</w:t>
      </w:r>
    </w:p>
    <w:p w14:paraId="2CFBC6AC" w14:textId="77777777" w:rsidR="004E0E11" w:rsidRDefault="00774DDB">
      <w:pPr>
        <w:numPr>
          <w:ilvl w:val="0"/>
          <w:numId w:val="154"/>
        </w:numPr>
        <w:spacing w:before="100" w:beforeAutospacing="1" w:after="100" w:afterAutospacing="1"/>
        <w:divId w:val="1966735901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5201761F" w14:textId="77777777" w:rsidR="004E0E11" w:rsidRDefault="00774DDB">
      <w:pPr>
        <w:pStyle w:val="a3"/>
        <w:divId w:val="196673590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63B54110" w14:textId="77777777">
        <w:trPr>
          <w:divId w:val="19667359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D1D619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35F85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85A9B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2CD294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9DE26E5" w14:textId="77777777">
        <w:trPr>
          <w:divId w:val="19667359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8DEC7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549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C05D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E01DA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32FCC2AE" w14:textId="77777777">
        <w:trPr>
          <w:divId w:val="19667359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704D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D2A5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1656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0FD8C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</w:p>
        </w:tc>
      </w:tr>
    </w:tbl>
    <w:p w14:paraId="25C56C5F" w14:textId="77777777" w:rsidR="004E0E11" w:rsidRDefault="00774DDB">
      <w:pPr>
        <w:pStyle w:val="a3"/>
        <w:divId w:val="196673590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BB78260" w14:textId="77777777">
        <w:trPr>
          <w:divId w:val="19667359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1DB46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4216D5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16BA5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详情返回成功</w:t>
            </w:r>
            <w:r>
              <w:rPr>
                <w:rStyle w:val="HTML"/>
              </w:rPr>
              <w:t>",</w:t>
            </w:r>
          </w:p>
          <w:p w14:paraId="59AF66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8FF56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"2018/05/15 04:12:37",</w:t>
            </w:r>
          </w:p>
          <w:p w14:paraId="369D5D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0,</w:t>
            </w:r>
          </w:p>
          <w:p w14:paraId="4E13EA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"5af9edb55c515d2d6008d20e",</w:t>
            </w:r>
          </w:p>
          <w:p w14:paraId="6D0D1E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2B5C56B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"longitude": 5678.89,</w:t>
            </w:r>
          </w:p>
          <w:p w14:paraId="107655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"latitude": 5678.89,</w:t>
            </w:r>
          </w:p>
          <w:p w14:paraId="26CA996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"regionId": "5af6c9110fa4fb0b743cc04d",</w:t>
            </w:r>
          </w:p>
          <w:p w14:paraId="456C8C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</w:t>
            </w:r>
          </w:p>
          <w:p w14:paraId="70586E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BA0E66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6B2DA9A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67904BD" w14:textId="77777777" w:rsidR="004E0E11" w:rsidRDefault="004E0E11"/>
        </w:tc>
      </w:tr>
    </w:tbl>
    <w:p w14:paraId="7A119428" w14:textId="77777777" w:rsidR="004E0E11" w:rsidRDefault="00774DDB">
      <w:pPr>
        <w:pStyle w:val="a3"/>
        <w:divId w:val="196673590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1570"/>
        <w:gridCol w:w="2824"/>
      </w:tblGrid>
      <w:tr w:rsidR="004E0E11" w14:paraId="44EAE502" w14:textId="77777777">
        <w:trPr>
          <w:divId w:val="19667359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F6DC95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D16CA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4284B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405A178" w14:textId="77777777">
        <w:trPr>
          <w:divId w:val="19667359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605D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FD9C7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6919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小区的名字</w:t>
            </w:r>
          </w:p>
        </w:tc>
      </w:tr>
      <w:tr w:rsidR="004E0E11" w14:paraId="5C641F1F" w14:textId="77777777">
        <w:trPr>
          <w:divId w:val="19667359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10465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6872D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09A0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  <w:tr w:rsidR="004E0E11" w14:paraId="515B70E4" w14:textId="77777777">
        <w:trPr>
          <w:divId w:val="19667359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0AD1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23B5D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036C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维度</w:t>
            </w:r>
          </w:p>
        </w:tc>
      </w:tr>
    </w:tbl>
    <w:p w14:paraId="3C06BEC8" w14:textId="77777777" w:rsidR="004E0E11" w:rsidRDefault="00774DDB">
      <w:pPr>
        <w:pStyle w:val="a3"/>
        <w:divId w:val="1966735901"/>
      </w:pPr>
      <w:r>
        <w:rPr>
          <w:rStyle w:val="a4"/>
        </w:rPr>
        <w:t>备注</w:t>
      </w:r>
      <w:r>
        <w:t xml:space="preserve"> </w:t>
      </w:r>
    </w:p>
    <w:p w14:paraId="69D1E455" w14:textId="77777777" w:rsidR="004E0E11" w:rsidRDefault="00774DDB">
      <w:pPr>
        <w:numPr>
          <w:ilvl w:val="0"/>
          <w:numId w:val="155"/>
        </w:numPr>
        <w:spacing w:before="100" w:beforeAutospacing="1" w:after="100" w:afterAutospacing="1"/>
        <w:divId w:val="196673590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4317D60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2.4.4</w:t>
      </w:r>
      <w:r>
        <w:rPr>
          <w:rFonts w:ascii="MS Mincho" w:eastAsia="MS Mincho" w:hAnsi="MS Mincho" w:cs="MS Mincho"/>
        </w:rPr>
        <w:t>、小区更新</w:t>
      </w:r>
    </w:p>
    <w:p w14:paraId="69A3A650" w14:textId="77777777" w:rsidR="004E0E11" w:rsidRDefault="00774DDB">
      <w:pPr>
        <w:pStyle w:val="a3"/>
        <w:divId w:val="413862158"/>
      </w:pPr>
      <w:r>
        <w:rPr>
          <w:rStyle w:val="a4"/>
        </w:rPr>
        <w:t>简要描述：</w:t>
      </w:r>
      <w:r>
        <w:t xml:space="preserve"> </w:t>
      </w:r>
    </w:p>
    <w:p w14:paraId="46302E1E" w14:textId="77777777" w:rsidR="004E0E11" w:rsidRDefault="00774DDB">
      <w:pPr>
        <w:numPr>
          <w:ilvl w:val="0"/>
          <w:numId w:val="156"/>
        </w:numPr>
        <w:spacing w:before="100" w:beforeAutospacing="1" w:after="100" w:afterAutospacing="1"/>
        <w:divId w:val="413862158"/>
        <w:rPr>
          <w:rFonts w:eastAsia="Times New Roman"/>
        </w:rPr>
      </w:pPr>
      <w:r>
        <w:rPr>
          <w:rFonts w:ascii="MS Mincho" w:eastAsia="MS Mincho" w:hAnsi="MS Mincho" w:cs="MS Mincho"/>
        </w:rPr>
        <w:t>小区数据的更新</w:t>
      </w:r>
    </w:p>
    <w:p w14:paraId="416613AF" w14:textId="77777777" w:rsidR="004E0E11" w:rsidRDefault="00774DDB">
      <w:pPr>
        <w:pStyle w:val="a3"/>
        <w:divId w:val="41386215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40DF1CD" w14:textId="77777777" w:rsidR="004E0E11" w:rsidRDefault="00774DDB">
      <w:pPr>
        <w:numPr>
          <w:ilvl w:val="0"/>
          <w:numId w:val="157"/>
        </w:numPr>
        <w:spacing w:before="100" w:beforeAutospacing="1" w:after="100" w:afterAutospacing="1"/>
        <w:divId w:val="413862158"/>
        <w:rPr>
          <w:rFonts w:eastAsia="Times New Roman"/>
        </w:rPr>
      </w:pPr>
      <w:r>
        <w:rPr>
          <w:rStyle w:val="HTML"/>
        </w:rPr>
        <w:t>http://host:port/api/community/upd</w:t>
      </w:r>
    </w:p>
    <w:p w14:paraId="2601F50E" w14:textId="77777777" w:rsidR="004E0E11" w:rsidRDefault="00774DDB">
      <w:pPr>
        <w:pStyle w:val="a3"/>
        <w:divId w:val="413862158"/>
      </w:pPr>
      <w:r>
        <w:rPr>
          <w:rStyle w:val="a4"/>
        </w:rPr>
        <w:t>请求方式：</w:t>
      </w:r>
    </w:p>
    <w:p w14:paraId="3422DAAD" w14:textId="77777777" w:rsidR="004E0E11" w:rsidRDefault="00774DDB">
      <w:pPr>
        <w:numPr>
          <w:ilvl w:val="0"/>
          <w:numId w:val="158"/>
        </w:numPr>
        <w:spacing w:before="100" w:beforeAutospacing="1" w:after="100" w:afterAutospacing="1"/>
        <w:divId w:val="41386215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382BE85A" w14:textId="77777777" w:rsidR="004E0E11" w:rsidRDefault="00774DDB">
      <w:pPr>
        <w:pStyle w:val="a3"/>
        <w:divId w:val="41386215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352"/>
        <w:gridCol w:w="1813"/>
        <w:gridCol w:w="2642"/>
      </w:tblGrid>
      <w:tr w:rsidR="004E0E11" w14:paraId="39433615" w14:textId="77777777">
        <w:trPr>
          <w:divId w:val="4138621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77DA5C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A4E92E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3664AD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51C01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DECBEBC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7E83B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8F02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697D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0849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5A3DB4BA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5DF54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97B3D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DAC2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6C42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B216CC4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B2EF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4B8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38F3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EB26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  <w:tr w:rsidR="004E0E11" w14:paraId="490EC78F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56736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95BB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777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D0385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维度</w:t>
            </w:r>
          </w:p>
        </w:tc>
      </w:tr>
    </w:tbl>
    <w:p w14:paraId="570AA43F" w14:textId="77777777" w:rsidR="004E0E11" w:rsidRDefault="00774DDB">
      <w:pPr>
        <w:pStyle w:val="a3"/>
        <w:divId w:val="413862158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4FB401E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E4BE2E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14:paraId="504D50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"id":"5af9edb55c515d2d6008d20e",</w:t>
            </w:r>
          </w:p>
          <w:p w14:paraId="4102E8C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"communityName": "</w:t>
            </w:r>
            <w:r>
              <w:rPr>
                <w:rStyle w:val="HTML"/>
              </w:rPr>
              <w:t>杏林光华小区</w:t>
            </w:r>
            <w:r>
              <w:rPr>
                <w:rStyle w:val="HTML"/>
              </w:rPr>
              <w:t>",</w:t>
            </w:r>
          </w:p>
          <w:p w14:paraId="27A970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"regionId":"5af6c9110fa4fb0b743cc04d",</w:t>
            </w:r>
          </w:p>
          <w:p w14:paraId="2A5117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"cityId":"5af6c9d50fa4fb22a012644f"</w:t>
            </w:r>
            <w:r>
              <w:rPr>
                <w:rStyle w:val="HTML"/>
              </w:rPr>
              <w:t>，</w:t>
            </w:r>
          </w:p>
          <w:p w14:paraId="03F461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"longitude":5678.8119,</w:t>
            </w:r>
          </w:p>
          <w:p w14:paraId="515EF1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"latitude":5678.6669</w:t>
            </w:r>
          </w:p>
          <w:p w14:paraId="4252AC5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78AB0C13" w14:textId="77777777" w:rsidR="004E0E11" w:rsidRDefault="004E0E11"/>
        </w:tc>
      </w:tr>
    </w:tbl>
    <w:p w14:paraId="45D7AB9F" w14:textId="77777777" w:rsidR="004E0E11" w:rsidRDefault="00774DDB">
      <w:pPr>
        <w:pStyle w:val="a3"/>
        <w:divId w:val="41386215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BE4F9D4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DDFBBB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B323E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19CD27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更新成功</w:t>
            </w:r>
            <w:r>
              <w:rPr>
                <w:rStyle w:val="HTML"/>
              </w:rPr>
              <w:t>"</w:t>
            </w:r>
          </w:p>
          <w:p w14:paraId="1842ECD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A856E4A" w14:textId="77777777" w:rsidR="004E0E11" w:rsidRDefault="004E0E11"/>
        </w:tc>
      </w:tr>
    </w:tbl>
    <w:p w14:paraId="2A5117E7" w14:textId="77777777" w:rsidR="004E0E11" w:rsidRDefault="00774DDB">
      <w:pPr>
        <w:pStyle w:val="a3"/>
        <w:divId w:val="41386215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22500F6B" w14:textId="77777777">
        <w:trPr>
          <w:divId w:val="4138621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40EC34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6528E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DFA1D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3876230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C47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0770F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85DD4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50DD08DC" w14:textId="77777777">
        <w:trPr>
          <w:divId w:val="4138621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CE7A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2CD11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5E11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AA9CCA4" w14:textId="77777777" w:rsidR="004E0E11" w:rsidRDefault="00774DDB">
      <w:pPr>
        <w:pStyle w:val="a3"/>
        <w:divId w:val="413862158"/>
      </w:pPr>
      <w:r>
        <w:rPr>
          <w:rStyle w:val="a4"/>
        </w:rPr>
        <w:t>备注</w:t>
      </w:r>
      <w:r>
        <w:t xml:space="preserve"> </w:t>
      </w:r>
    </w:p>
    <w:p w14:paraId="6F1C9EEB" w14:textId="77777777" w:rsidR="004E0E11" w:rsidRDefault="00774DDB">
      <w:pPr>
        <w:numPr>
          <w:ilvl w:val="0"/>
          <w:numId w:val="159"/>
        </w:numPr>
        <w:spacing w:before="100" w:beforeAutospacing="1" w:after="100" w:afterAutospacing="1"/>
        <w:divId w:val="41386215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8099A6D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2.4.5</w:t>
      </w:r>
      <w:r>
        <w:rPr>
          <w:rFonts w:ascii="MS Mincho" w:eastAsia="MS Mincho" w:hAnsi="MS Mincho" w:cs="MS Mincho"/>
        </w:rPr>
        <w:t>、小区列表</w:t>
      </w:r>
    </w:p>
    <w:p w14:paraId="63762794" w14:textId="77777777" w:rsidR="004E0E11" w:rsidRDefault="00774DDB">
      <w:pPr>
        <w:pStyle w:val="a3"/>
        <w:divId w:val="1409303518"/>
      </w:pPr>
      <w:r>
        <w:rPr>
          <w:rStyle w:val="a4"/>
        </w:rPr>
        <w:t>简要描述：</w:t>
      </w:r>
      <w:r>
        <w:t xml:space="preserve"> </w:t>
      </w:r>
    </w:p>
    <w:p w14:paraId="46D94CC1" w14:textId="77777777" w:rsidR="004E0E11" w:rsidRDefault="00774DDB">
      <w:pPr>
        <w:numPr>
          <w:ilvl w:val="0"/>
          <w:numId w:val="160"/>
        </w:numPr>
        <w:spacing w:before="100" w:beforeAutospacing="1" w:after="100" w:afterAutospacing="1"/>
        <w:divId w:val="1409303518"/>
        <w:rPr>
          <w:rFonts w:eastAsia="Times New Roman"/>
        </w:rPr>
      </w:pPr>
      <w:r>
        <w:rPr>
          <w:rFonts w:ascii="MS Mincho" w:eastAsia="MS Mincho" w:hAnsi="MS Mincho" w:cs="MS Mincho"/>
        </w:rPr>
        <w:t>小区列表的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可以添加</w:t>
      </w:r>
      <w:r>
        <w:rPr>
          <w:rFonts w:ascii="SimSun" w:eastAsia="SimSun" w:hAnsi="SimSun" w:cs="SimSun"/>
        </w:rPr>
        <w:t>筛选</w:t>
      </w:r>
      <w:r>
        <w:rPr>
          <w:rFonts w:ascii="MS Mincho" w:eastAsia="MS Mincho" w:hAnsi="MS Mincho" w:cs="MS Mincho"/>
        </w:rPr>
        <w:t>条件。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区域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</w:p>
    <w:p w14:paraId="196268D9" w14:textId="77777777" w:rsidR="004E0E11" w:rsidRDefault="00774DDB">
      <w:pPr>
        <w:pStyle w:val="a3"/>
        <w:divId w:val="140930351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F5D1369" w14:textId="77777777" w:rsidR="004E0E11" w:rsidRDefault="00774DDB">
      <w:pPr>
        <w:numPr>
          <w:ilvl w:val="0"/>
          <w:numId w:val="161"/>
        </w:numPr>
        <w:spacing w:before="100" w:beforeAutospacing="1" w:after="100" w:afterAutospacing="1"/>
        <w:divId w:val="1409303518"/>
        <w:rPr>
          <w:rFonts w:eastAsia="Times New Roman"/>
        </w:rPr>
      </w:pPr>
      <w:r>
        <w:rPr>
          <w:rStyle w:val="HTML"/>
        </w:rPr>
        <w:t>http://host:port/api/community/list</w:t>
      </w:r>
    </w:p>
    <w:p w14:paraId="60BEA764" w14:textId="77777777" w:rsidR="004E0E11" w:rsidRDefault="00774DDB">
      <w:pPr>
        <w:pStyle w:val="a3"/>
        <w:divId w:val="1409303518"/>
      </w:pPr>
      <w:r>
        <w:rPr>
          <w:rStyle w:val="a4"/>
        </w:rPr>
        <w:t>请求方式：</w:t>
      </w:r>
    </w:p>
    <w:p w14:paraId="0D289819" w14:textId="77777777" w:rsidR="004E0E11" w:rsidRDefault="00774DDB">
      <w:pPr>
        <w:numPr>
          <w:ilvl w:val="0"/>
          <w:numId w:val="162"/>
        </w:numPr>
        <w:spacing w:before="100" w:beforeAutospacing="1" w:after="100" w:afterAutospacing="1"/>
        <w:divId w:val="1409303518"/>
        <w:rPr>
          <w:rFonts w:eastAsia="Times New Roman"/>
        </w:rPr>
      </w:pPr>
      <w:r>
        <w:rPr>
          <w:rFonts w:eastAsia="Times New Roman"/>
        </w:rPr>
        <w:t>GET</w:t>
      </w:r>
    </w:p>
    <w:p w14:paraId="695FB8B8" w14:textId="77777777" w:rsidR="004E0E11" w:rsidRDefault="00774DDB">
      <w:pPr>
        <w:pStyle w:val="a3"/>
        <w:divId w:val="140930351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4"/>
        <w:gridCol w:w="617"/>
        <w:gridCol w:w="4092"/>
      </w:tblGrid>
      <w:tr w:rsidR="004E0E11" w14:paraId="5BDF44B5" w14:textId="77777777">
        <w:trPr>
          <w:divId w:val="14093035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83E492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8A377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97F7EB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2D173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296B2A6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5BBD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7DF69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6A582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C47A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64774298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5070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EA9C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7FAD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32F8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，必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字段。</w:t>
            </w:r>
          </w:p>
        </w:tc>
      </w:tr>
      <w:tr w:rsidR="004E0E11" w14:paraId="43C2F8AE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42B29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C9F7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2940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955A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若是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看某市小区</w:t>
            </w:r>
            <w:r>
              <w:rPr>
                <w:rFonts w:eastAsia="Times New Roman"/>
              </w:rPr>
              <w:t>list</w:t>
            </w:r>
            <w:r>
              <w:rPr>
                <w:rFonts w:ascii="MS Mincho" w:eastAsia="MS Mincho" w:hAnsi="MS Mincho" w:cs="MS Mincho"/>
              </w:rPr>
              <w:t>，此字段不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看某市的某个区域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如果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看某市某个小区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4E0E11" w14:paraId="408C0F0B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CB00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11D2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284BA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EAB0C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1B1F57A8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29E98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F15D7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9AEA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2150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1C7284BA" w14:textId="77777777" w:rsidR="004E0E11" w:rsidRDefault="00774DDB">
      <w:pPr>
        <w:pStyle w:val="a3"/>
        <w:divId w:val="140930351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2277DB9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05A8B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CB960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EB7BE1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小区列表返回成功</w:t>
            </w:r>
            <w:r>
              <w:rPr>
                <w:rStyle w:val="HTML"/>
              </w:rPr>
              <w:t>",</w:t>
            </w:r>
          </w:p>
          <w:p w14:paraId="7A03EC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389E9D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5CDD0B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26FC627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3B5AF4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2B5761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5250F44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06B8481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"5b03826bb95fe52690264ced",</w:t>
            </w:r>
          </w:p>
          <w:p w14:paraId="66B1B32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4A33C0F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3E7F2B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10:37:31"</w:t>
            </w:r>
          </w:p>
          <w:p w14:paraId="2FBF86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618E22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4E100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"5b038285b95fe52690264cee",</w:t>
            </w:r>
          </w:p>
          <w:p w14:paraId="66D5733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25B3199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62E9B0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10:37:57"</w:t>
            </w:r>
          </w:p>
          <w:p w14:paraId="3A2B386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2720C9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FDFF34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"5b038291b95fe52690264cef",</w:t>
            </w:r>
          </w:p>
          <w:p w14:paraId="3D8567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41DBB3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航空佳苑</w:t>
            </w:r>
            <w:r>
              <w:rPr>
                <w:rStyle w:val="HTML"/>
              </w:rPr>
              <w:t>",</w:t>
            </w:r>
          </w:p>
          <w:p w14:paraId="2486F4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10:38:09"</w:t>
            </w:r>
          </w:p>
          <w:p w14:paraId="68621B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16B94A6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5D689F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"5b03829eb95fe52690264cf0",</w:t>
            </w:r>
          </w:p>
          <w:p w14:paraId="11C62B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7A8171A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英国小镇</w:t>
            </w:r>
            <w:r>
              <w:rPr>
                <w:rStyle w:val="HTML"/>
              </w:rPr>
              <w:t>",</w:t>
            </w:r>
          </w:p>
          <w:p w14:paraId="52F2CF3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10:38:22"</w:t>
            </w:r>
          </w:p>
          <w:p w14:paraId="4803607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4497C0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0CC07B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4F58C7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1BE857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3B81EE1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029713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</w:t>
            </w:r>
          </w:p>
          <w:p w14:paraId="78D8372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19C92A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57F3522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C263E0F" w14:textId="77777777" w:rsidR="004E0E11" w:rsidRDefault="004E0E11"/>
        </w:tc>
      </w:tr>
    </w:tbl>
    <w:p w14:paraId="300EE57E" w14:textId="77777777" w:rsidR="004E0E11" w:rsidRDefault="00774DDB">
      <w:pPr>
        <w:pStyle w:val="a3"/>
        <w:divId w:val="140930351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4E0E11" w14:paraId="405BAE6D" w14:textId="77777777">
        <w:trPr>
          <w:divId w:val="14093035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686F0F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1D6CD3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8B3AC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B1336D3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3F714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E976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843C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631DC984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2B1B6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C868E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D889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4E0E11" w14:paraId="4161A43D" w14:textId="77777777">
        <w:trPr>
          <w:divId w:val="1409303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C8C3D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0ED9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B0DE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59E69299" w14:textId="77777777" w:rsidR="004E0E11" w:rsidRDefault="00774DDB">
      <w:pPr>
        <w:pStyle w:val="a3"/>
        <w:divId w:val="1409303518"/>
      </w:pPr>
      <w:r>
        <w:rPr>
          <w:rStyle w:val="a4"/>
        </w:rPr>
        <w:t>备注</w:t>
      </w:r>
      <w:r>
        <w:t xml:space="preserve"> </w:t>
      </w:r>
    </w:p>
    <w:p w14:paraId="7D92DAA2" w14:textId="77777777" w:rsidR="004E0E11" w:rsidRDefault="00774DDB">
      <w:pPr>
        <w:numPr>
          <w:ilvl w:val="0"/>
          <w:numId w:val="163"/>
        </w:numPr>
        <w:spacing w:before="100" w:beforeAutospacing="1" w:after="100" w:afterAutospacing="1"/>
        <w:divId w:val="140930351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5DA7E01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取省市的</w:t>
      </w:r>
      <w:r>
        <w:rPr>
          <w:rFonts w:eastAsia="Times New Roman"/>
        </w:rPr>
        <w:t>list(</w:t>
      </w:r>
      <w:r>
        <w:rPr>
          <w:rFonts w:ascii="MS Mincho" w:eastAsia="MS Mincho" w:hAnsi="MS Mincho" w:cs="MS Mincho"/>
        </w:rPr>
        <w:t>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/>
        </w:rPr>
        <w:t>)</w:t>
      </w:r>
    </w:p>
    <w:p w14:paraId="2A20974D" w14:textId="77777777" w:rsidR="004E0E11" w:rsidRDefault="00774DDB">
      <w:pPr>
        <w:pStyle w:val="a3"/>
        <w:divId w:val="343240232"/>
      </w:pPr>
      <w:r>
        <w:rPr>
          <w:rStyle w:val="a4"/>
        </w:rPr>
        <w:t>简要描述：</w:t>
      </w:r>
      <w:r>
        <w:t xml:space="preserve"> </w:t>
      </w:r>
    </w:p>
    <w:p w14:paraId="3F591B85" w14:textId="77777777" w:rsidR="004E0E11" w:rsidRDefault="00774DDB">
      <w:pPr>
        <w:numPr>
          <w:ilvl w:val="0"/>
          <w:numId w:val="164"/>
        </w:numPr>
        <w:spacing w:before="100" w:beforeAutospacing="1" w:after="100" w:afterAutospacing="1"/>
        <w:divId w:val="343240232"/>
        <w:rPr>
          <w:rFonts w:eastAsia="Times New Roman"/>
        </w:rPr>
      </w:pPr>
      <w:r>
        <w:rPr>
          <w:rFonts w:ascii="MS Mincho" w:eastAsia="MS Mincho" w:hAnsi="MS Mincho" w:cs="MS Mincho"/>
        </w:rPr>
        <w:t>第一次</w:t>
      </w: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/>
        </w:rPr>
        <w:t>求</w:t>
      </w:r>
      <w:r>
        <w:rPr>
          <w:rFonts w:ascii="SimSun" w:eastAsia="SimSun" w:hAnsi="SimSun" w:cs="SimSun"/>
        </w:rPr>
        <w:t>时</w:t>
      </w:r>
      <w:r>
        <w:rPr>
          <w:rFonts w:eastAsia="Times New Roman"/>
        </w:rPr>
        <w:t xml:space="preserve"> , id=null , </w:t>
      </w:r>
      <w:r>
        <w:rPr>
          <w:rFonts w:ascii="MS Mincho" w:eastAsia="MS Mincho" w:hAnsi="MS Mincho" w:cs="MS Mincho"/>
        </w:rPr>
        <w:t>就会返回全部省的数据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第二次</w:t>
      </w: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/>
        </w:rPr>
        <w:t>求</w:t>
      </w:r>
      <w:r>
        <w:rPr>
          <w:rFonts w:eastAsia="Times New Roman"/>
        </w:rPr>
        <w:t xml:space="preserve"> , </w:t>
      </w:r>
      <w:r>
        <w:rPr>
          <w:rFonts w:ascii="SimSun" w:eastAsia="SimSun" w:hAnsi="SimSun" w:cs="SimSun"/>
        </w:rPr>
        <w:t>传省的</w:t>
      </w:r>
      <w:r>
        <w:rPr>
          <w:rFonts w:eastAsia="Times New Roman"/>
        </w:rPr>
        <w:t xml:space="preserve">id , </w:t>
      </w:r>
      <w:r>
        <w:rPr>
          <w:rFonts w:ascii="MS Mincho" w:eastAsia="MS Mincho" w:hAnsi="MS Mincho" w:cs="MS Mincho"/>
        </w:rPr>
        <w:t>得到市的数据</w:t>
      </w:r>
    </w:p>
    <w:p w14:paraId="5881A025" w14:textId="77777777" w:rsidR="004E0E11" w:rsidRDefault="00774DDB">
      <w:pPr>
        <w:pStyle w:val="a3"/>
        <w:divId w:val="34324023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FE99BAE" w14:textId="77777777" w:rsidR="004E0E11" w:rsidRDefault="00774DDB">
      <w:pPr>
        <w:numPr>
          <w:ilvl w:val="0"/>
          <w:numId w:val="165"/>
        </w:numPr>
        <w:spacing w:before="100" w:beforeAutospacing="1" w:after="100" w:afterAutospacing="1"/>
        <w:divId w:val="343240232"/>
        <w:rPr>
          <w:rFonts w:eastAsia="Times New Roman"/>
        </w:rPr>
      </w:pPr>
      <w:r>
        <w:rPr>
          <w:rStyle w:val="HTML"/>
        </w:rPr>
        <w:t>http://host:port/sys/region/list</w:t>
      </w:r>
    </w:p>
    <w:p w14:paraId="40066629" w14:textId="77777777" w:rsidR="004E0E11" w:rsidRDefault="00774DDB">
      <w:pPr>
        <w:pStyle w:val="a3"/>
        <w:divId w:val="343240232"/>
      </w:pPr>
      <w:r>
        <w:rPr>
          <w:rStyle w:val="a4"/>
        </w:rPr>
        <w:t>请求方式：</w:t>
      </w:r>
    </w:p>
    <w:p w14:paraId="508A07CA" w14:textId="77777777" w:rsidR="004E0E11" w:rsidRDefault="00774DDB">
      <w:pPr>
        <w:numPr>
          <w:ilvl w:val="0"/>
          <w:numId w:val="166"/>
        </w:numPr>
        <w:spacing w:before="100" w:beforeAutospacing="1" w:after="100" w:afterAutospacing="1"/>
        <w:divId w:val="343240232"/>
        <w:rPr>
          <w:rFonts w:eastAsia="Times New Roman"/>
        </w:rPr>
      </w:pPr>
      <w:r>
        <w:rPr>
          <w:rFonts w:eastAsia="Times New Roman"/>
        </w:rPr>
        <w:t>GET</w:t>
      </w:r>
    </w:p>
    <w:p w14:paraId="5A59A281" w14:textId="77777777" w:rsidR="004E0E11" w:rsidRDefault="00774DDB">
      <w:pPr>
        <w:pStyle w:val="a3"/>
        <w:divId w:val="34324023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65F97C69" w14:textId="77777777">
        <w:trPr>
          <w:divId w:val="34324023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BBC0BB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19ADE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30D1D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EE8F3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32D6796" w14:textId="77777777">
        <w:trPr>
          <w:divId w:val="343240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26A7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04280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7F75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BC05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43D12648" w14:textId="77777777">
        <w:trPr>
          <w:divId w:val="343240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EBA0E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88E6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EE980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4A2D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查节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 xml:space="preserve">id </w:t>
            </w:r>
            <w:r>
              <w:rPr>
                <w:rFonts w:ascii="MS Mincho" w:eastAsia="MS Mincho" w:hAnsi="MS Mincho" w:cs="MS Mincho"/>
              </w:rPr>
              <w:t>返回此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点下的所有子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</w:t>
            </w:r>
          </w:p>
        </w:tc>
      </w:tr>
    </w:tbl>
    <w:p w14:paraId="49B666AE" w14:textId="77777777" w:rsidR="004E0E11" w:rsidRDefault="00774DDB">
      <w:pPr>
        <w:pStyle w:val="a3"/>
        <w:divId w:val="343240232"/>
      </w:pPr>
      <w:r>
        <w:rPr>
          <w:rStyle w:val="a4"/>
        </w:rPr>
        <w:t>返回示例</w:t>
      </w:r>
    </w:p>
    <w:p w14:paraId="758E08D5" w14:textId="77777777" w:rsidR="004E0E11" w:rsidRDefault="00774DDB">
      <w:pPr>
        <w:pStyle w:val="a3"/>
        <w:divId w:val="343240232"/>
      </w:pPr>
      <w:r>
        <w:t>第一次不传</w:t>
      </w:r>
      <w:r>
        <w:t>id</w:t>
      </w:r>
      <w:r>
        <w:t>返回的数据</w:t>
      </w:r>
      <w:r>
        <w:t xml:space="preserve"> :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EE6F0A1" w14:textId="77777777">
        <w:trPr>
          <w:divId w:val="343240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4F5DB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6F65F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4ABAF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省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</w:t>
            </w:r>
            <w:r>
              <w:rPr>
                <w:rStyle w:val="HTML"/>
              </w:rPr>
              <w:t>",</w:t>
            </w:r>
          </w:p>
          <w:p w14:paraId="79881E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</w:t>
            </w:r>
          </w:p>
          <w:p w14:paraId="7619A3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509AC7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"pid": "0"</w:t>
            </w:r>
          </w:p>
          <w:p w14:paraId="5CE8E1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"5afa9a24f690bd1620176875",</w:t>
            </w:r>
          </w:p>
          <w:p w14:paraId="6D31E4A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"name": "</w:t>
            </w:r>
            <w:r>
              <w:rPr>
                <w:rStyle w:val="HTML"/>
              </w:rPr>
              <w:t>河北省</w:t>
            </w:r>
            <w:r>
              <w:rPr>
                <w:rStyle w:val="HTML"/>
              </w:rPr>
              <w:t>"</w:t>
            </w:r>
          </w:p>
          <w:p w14:paraId="2E1E84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63D9C97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],</w:t>
            </w:r>
          </w:p>
          <w:p w14:paraId="351208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FEAAFB9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96410D8" w14:textId="77777777" w:rsidR="004E0E11" w:rsidRDefault="004E0E11"/>
        </w:tc>
      </w:tr>
    </w:tbl>
    <w:p w14:paraId="0CAA393E" w14:textId="77777777" w:rsidR="004E0E11" w:rsidRDefault="00774DDB">
      <w:pPr>
        <w:pStyle w:val="a3"/>
        <w:divId w:val="34324023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757"/>
        <w:gridCol w:w="4397"/>
      </w:tblGrid>
      <w:tr w:rsidR="004E0E11" w14:paraId="69D013B4" w14:textId="77777777">
        <w:trPr>
          <w:divId w:val="34324023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962B07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181D1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20079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C30E505" w14:textId="77777777">
        <w:trPr>
          <w:divId w:val="343240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90D7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9AC93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24FDF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上一</w:t>
            </w:r>
            <w:r>
              <w:rPr>
                <w:rFonts w:ascii="SimSun" w:eastAsia="SimSun" w:hAnsi="SimSun" w:cs="SimSun"/>
              </w:rPr>
              <w:t>级节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536A6590" w14:textId="77777777">
        <w:trPr>
          <w:divId w:val="343240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CED2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693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35E3A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1AF8B6B" w14:textId="77777777">
        <w:trPr>
          <w:divId w:val="343240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C7297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8F9AF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39E2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点名称</w:t>
            </w:r>
          </w:p>
        </w:tc>
      </w:tr>
    </w:tbl>
    <w:p w14:paraId="36846768" w14:textId="77777777" w:rsidR="004E0E11" w:rsidRDefault="00774DDB">
      <w:pPr>
        <w:pStyle w:val="a3"/>
        <w:divId w:val="343240232"/>
      </w:pPr>
      <w:r>
        <w:rPr>
          <w:rStyle w:val="a4"/>
        </w:rPr>
        <w:t>备注</w:t>
      </w:r>
      <w:r>
        <w:t xml:space="preserve"> </w:t>
      </w:r>
    </w:p>
    <w:p w14:paraId="107FCAF7" w14:textId="77777777" w:rsidR="004E0E11" w:rsidRDefault="00774DDB">
      <w:pPr>
        <w:numPr>
          <w:ilvl w:val="0"/>
          <w:numId w:val="167"/>
        </w:numPr>
        <w:spacing w:before="100" w:beforeAutospacing="1" w:after="100" w:afterAutospacing="1"/>
        <w:divId w:val="34324023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19A1277" w14:textId="77777777" w:rsidR="004E0E11" w:rsidRDefault="00774DDB">
      <w:pPr>
        <w:numPr>
          <w:ilvl w:val="0"/>
          <w:numId w:val="167"/>
        </w:numPr>
        <w:spacing w:before="100" w:beforeAutospacing="1" w:after="100" w:afterAutospacing="1"/>
        <w:divId w:val="34324023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EC32390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2.4.7</w:t>
      </w:r>
      <w:r>
        <w:rPr>
          <w:rFonts w:ascii="MS Mincho" w:eastAsia="MS Mincho" w:hAnsi="MS Mincho" w:cs="MS Mincho"/>
        </w:rPr>
        <w:t>、区域</w:t>
      </w:r>
      <w:r>
        <w:rPr>
          <w:rFonts w:ascii="SimSun" w:eastAsia="SimSun" w:hAnsi="SimSun" w:cs="SimSun"/>
        </w:rPr>
        <w:t>层级</w:t>
      </w:r>
      <w:r>
        <w:rPr>
          <w:rFonts w:ascii="MS Mincho" w:eastAsia="MS Mincho" w:hAnsi="MS Mincho" w:cs="MS Mincho"/>
        </w:rPr>
        <w:t>依次</w:t>
      </w:r>
      <w:r>
        <w:rPr>
          <w:rFonts w:ascii="SimSun" w:eastAsia="SimSun" w:hAnsi="SimSun" w:cs="SimSun"/>
        </w:rPr>
        <w:t>选择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级联</w:t>
      </w:r>
      <w:r>
        <w:rPr>
          <w:rFonts w:eastAsia="Times New Roman"/>
        </w:rPr>
        <w:t>)</w:t>
      </w:r>
    </w:p>
    <w:p w14:paraId="7F383E53" w14:textId="77777777" w:rsidR="004E0E11" w:rsidRDefault="00774DDB">
      <w:pPr>
        <w:pStyle w:val="a3"/>
        <w:divId w:val="1246064358"/>
      </w:pPr>
      <w:r>
        <w:rPr>
          <w:rStyle w:val="a4"/>
        </w:rPr>
        <w:t>简要描述：</w:t>
      </w:r>
      <w:r>
        <w:t xml:space="preserve"> </w:t>
      </w:r>
    </w:p>
    <w:p w14:paraId="2BBBEF63" w14:textId="77777777" w:rsidR="004E0E11" w:rsidRDefault="00774DDB">
      <w:pPr>
        <w:numPr>
          <w:ilvl w:val="0"/>
          <w:numId w:val="168"/>
        </w:numPr>
        <w:spacing w:before="100" w:beforeAutospacing="1" w:after="100" w:afterAutospacing="1"/>
        <w:divId w:val="1246064358"/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/>
        </w:rPr>
        <w:t>区域</w:t>
      </w:r>
      <w:r>
        <w:rPr>
          <w:rFonts w:ascii="SimSun" w:eastAsia="SimSun" w:hAnsi="SimSun" w:cs="SimSun"/>
        </w:rPr>
        <w:t>时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会出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四</w:t>
      </w:r>
      <w:r>
        <w:rPr>
          <w:rFonts w:ascii="SimSun" w:eastAsia="SimSun" w:hAnsi="SimSun" w:cs="SimSun"/>
        </w:rPr>
        <w:t>层结</w:t>
      </w:r>
      <w:r>
        <w:rPr>
          <w:rFonts w:ascii="MS Mincho" w:eastAsia="MS Mincho" w:hAnsi="MS Mincho" w:cs="MS Mincho"/>
        </w:rPr>
        <w:t>构。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级联选择</w:t>
      </w:r>
      <w:r>
        <w:rPr>
          <w:rFonts w:eastAsia="Times New Roman"/>
        </w:rPr>
        <w:t xml:space="preserve">) </w:t>
      </w:r>
      <w:r>
        <w:rPr>
          <w:rFonts w:ascii="MS Mincho" w:eastAsia="MS Mincho" w:hAnsi="MS Mincho" w:cs="MS Mincho"/>
        </w:rPr>
        <w:t>依次是：区域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住</w:t>
      </w:r>
      <w:r>
        <w:rPr>
          <w:rFonts w:ascii="SimSun" w:eastAsia="SimSun" w:hAnsi="SimSun" w:cs="SimSun"/>
        </w:rPr>
        <w:t>户</w:t>
      </w:r>
      <w:r>
        <w:rPr>
          <w:rFonts w:eastAsia="Times New Roman"/>
        </w:rPr>
        <w:t>---&gt;</w:t>
      </w:r>
      <w:r>
        <w:rPr>
          <w:rFonts w:ascii="SimSun" w:eastAsia="SimSun" w:hAnsi="SimSun" w:cs="SimSun"/>
        </w:rPr>
        <w:t>设备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第一次点</w:t>
      </w:r>
      <w:r>
        <w:rPr>
          <w:rFonts w:ascii="SimSun" w:eastAsia="SimSun" w:hAnsi="SimSun" w:cs="SimSun"/>
        </w:rPr>
        <w:t>击时</w:t>
      </w:r>
      <w:r>
        <w:rPr>
          <w:rFonts w:eastAsia="Times New Roman"/>
        </w:rPr>
        <w:t>,</w:t>
      </w:r>
      <w:r>
        <w:rPr>
          <w:rFonts w:ascii="SimSun" w:eastAsia="SimSun" w:hAnsi="SimSun" w:cs="SimSun"/>
        </w:rPr>
        <w:t>传城市</w:t>
      </w:r>
      <w:r>
        <w:rPr>
          <w:rFonts w:eastAsia="Times New Roman"/>
        </w:rPr>
        <w:t>id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start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count</w:t>
      </w:r>
      <w:r>
        <w:rPr>
          <w:rFonts w:ascii="MS Mincho" w:eastAsia="MS Mincho" w:hAnsi="MS Mincho" w:cs="MS Mincho"/>
        </w:rPr>
        <w:t>，就会返回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市的区域列表。</w:t>
      </w:r>
      <w:r>
        <w:rPr>
          <w:rFonts w:ascii="SimSun" w:eastAsia="SimSun" w:hAnsi="SimSun" w:cs="SimSun"/>
        </w:rPr>
        <w:t>选</w:t>
      </w:r>
      <w:r>
        <w:rPr>
          <w:rFonts w:ascii="MS Mincho" w:eastAsia="MS Mincho" w:hAnsi="MS Mincho" w:cs="MS Mincho"/>
        </w:rPr>
        <w:t>中任意一个区域，把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传给该接口，就会返回小区的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。</w:t>
      </w:r>
      <w:r>
        <w:rPr>
          <w:rFonts w:ascii="SimSun" w:eastAsia="SimSun" w:hAnsi="SimSun" w:cs="SimSun"/>
        </w:rPr>
        <w:t>选</w:t>
      </w:r>
      <w:r>
        <w:rPr>
          <w:rFonts w:ascii="MS Mincho" w:eastAsia="MS Mincho" w:hAnsi="MS Mincho" w:cs="MS Mincho"/>
        </w:rPr>
        <w:t>中任意一个小区，把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传给该接口，就会返回住户的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。再把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传给该接口，会返回设备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。</w:t>
      </w:r>
    </w:p>
    <w:p w14:paraId="63DB7EE8" w14:textId="77777777" w:rsidR="004E0E11" w:rsidRDefault="00774DDB">
      <w:pPr>
        <w:pStyle w:val="a3"/>
        <w:divId w:val="124606435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6A0713B" w14:textId="77777777" w:rsidR="004E0E11" w:rsidRDefault="00774DDB">
      <w:pPr>
        <w:numPr>
          <w:ilvl w:val="0"/>
          <w:numId w:val="169"/>
        </w:numPr>
        <w:spacing w:before="100" w:beforeAutospacing="1" w:after="100" w:afterAutospacing="1"/>
        <w:divId w:val="1246064358"/>
        <w:rPr>
          <w:rFonts w:eastAsia="Times New Roman"/>
        </w:rPr>
      </w:pPr>
      <w:r>
        <w:rPr>
          <w:rStyle w:val="HTML"/>
        </w:rPr>
        <w:t>http://host:port/sys/consumption/search/list</w:t>
      </w:r>
    </w:p>
    <w:p w14:paraId="0424D44E" w14:textId="77777777" w:rsidR="004E0E11" w:rsidRDefault="00774DDB">
      <w:pPr>
        <w:pStyle w:val="a3"/>
        <w:divId w:val="1246064358"/>
      </w:pPr>
      <w:r>
        <w:rPr>
          <w:rStyle w:val="a4"/>
        </w:rPr>
        <w:t>请求方式：</w:t>
      </w:r>
    </w:p>
    <w:p w14:paraId="13F16F28" w14:textId="77777777" w:rsidR="004E0E11" w:rsidRDefault="00774DDB">
      <w:pPr>
        <w:numPr>
          <w:ilvl w:val="0"/>
          <w:numId w:val="170"/>
        </w:numPr>
        <w:spacing w:before="100" w:beforeAutospacing="1" w:after="100" w:afterAutospacing="1"/>
        <w:divId w:val="1246064358"/>
        <w:rPr>
          <w:rFonts w:eastAsia="Times New Roman"/>
        </w:rPr>
      </w:pPr>
      <w:r>
        <w:rPr>
          <w:rFonts w:eastAsia="Times New Roman"/>
        </w:rPr>
        <w:t>GET</w:t>
      </w:r>
    </w:p>
    <w:p w14:paraId="30421B90" w14:textId="77777777" w:rsidR="004E0E11" w:rsidRDefault="00774DDB">
      <w:pPr>
        <w:pStyle w:val="a3"/>
        <w:divId w:val="124606435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380"/>
        <w:gridCol w:w="617"/>
        <w:gridCol w:w="4237"/>
      </w:tblGrid>
      <w:tr w:rsidR="004E0E11" w14:paraId="6C4D8EA0" w14:textId="77777777">
        <w:trPr>
          <w:divId w:val="12460643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328287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A5768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C131D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A12D2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CD2CF75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574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2309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20B1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54447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0D6387E1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6DB9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84C3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490B9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4DF9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第一次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。第二次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，第三次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，第四次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4B9FFE52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606D3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4AFD2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F56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F9EA5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关</w:t>
            </w:r>
            <w:r>
              <w:rPr>
                <w:rFonts w:ascii="SimSun" w:eastAsia="SimSun" w:hAnsi="SimSun" w:cs="SimSun"/>
              </w:rPr>
              <w:t>键</w:t>
            </w:r>
            <w:r>
              <w:rPr>
                <w:rFonts w:ascii="MS Mincho" w:eastAsia="MS Mincho" w:hAnsi="MS Mincho" w:cs="MS Mincho"/>
              </w:rPr>
              <w:t>字</w:t>
            </w:r>
          </w:p>
        </w:tc>
      </w:tr>
      <w:tr w:rsidR="004E0E11" w14:paraId="16FDDC8F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EC6D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24311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7BCA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06CD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4E0E11" w14:paraId="00B14D8B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03238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76DA1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9A96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1128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</w:tr>
    </w:tbl>
    <w:p w14:paraId="2CF88851" w14:textId="77777777" w:rsidR="004E0E11" w:rsidRDefault="00774DDB">
      <w:pPr>
        <w:pStyle w:val="a3"/>
        <w:divId w:val="1246064358"/>
      </w:pPr>
      <w:r>
        <w:rPr>
          <w:rStyle w:val="a4"/>
        </w:rPr>
        <w:t>返回示例</w:t>
      </w:r>
      <w:r>
        <w:t xml:space="preserve"> success</w:t>
      </w:r>
      <w:r>
        <w:t>：</w:t>
      </w:r>
      <w:r>
        <w:t xml:space="preserve"> </w:t>
      </w:r>
      <w:r>
        <w:t>获得区域列表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D770806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592557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9E53A2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9F538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区域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6F8629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8EB206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F47CA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4041551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22,</w:t>
            </w:r>
          </w:p>
          <w:p w14:paraId="256B4A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3,</w:t>
            </w:r>
          </w:p>
          <w:p w14:paraId="2010FCA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46B83EF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555914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"5af6c9110fa4fb0b743cc04d",</w:t>
            </w:r>
          </w:p>
          <w:p w14:paraId="5EB440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442B3A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</w:t>
            </w:r>
          </w:p>
          <w:p w14:paraId="4964DDF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3DA531D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0575D36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"5afb8fb648f15533447f3ade",</w:t>
            </w:r>
          </w:p>
          <w:p w14:paraId="143C0F8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锦江区</w:t>
            </w:r>
            <w:r>
              <w:rPr>
                <w:rStyle w:val="HTML"/>
              </w:rPr>
              <w:t>",</w:t>
            </w:r>
          </w:p>
          <w:p w14:paraId="5F2B8F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</w:t>
            </w:r>
          </w:p>
          <w:p w14:paraId="253567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0CC1217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82CD3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"readedUsers": null,</w:t>
            </w:r>
          </w:p>
          <w:p w14:paraId="1AB8D6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"5afb8fb648f15533447f3adf",</w:t>
            </w:r>
          </w:p>
          <w:p w14:paraId="3FFA1F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金牛区</w:t>
            </w:r>
            <w:r>
              <w:rPr>
                <w:rStyle w:val="HTML"/>
              </w:rPr>
              <w:t>",</w:t>
            </w:r>
          </w:p>
          <w:p w14:paraId="7987EDC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</w:t>
            </w:r>
          </w:p>
          <w:p w14:paraId="6EB8DFA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4567E72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E1B77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"5afb8fb648f15533447f3ae0",</w:t>
            </w:r>
          </w:p>
          <w:p w14:paraId="3EC5E8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武侯区</w:t>
            </w:r>
            <w:r>
              <w:rPr>
                <w:rStyle w:val="HTML"/>
              </w:rPr>
              <w:t>",</w:t>
            </w:r>
          </w:p>
          <w:p w14:paraId="49647C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</w:t>
            </w:r>
          </w:p>
          <w:p w14:paraId="2EFA374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026A6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5DB1A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"readedUsers": null,</w:t>
            </w:r>
          </w:p>
          <w:p w14:paraId="7199B03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"5afb8fb648f15533447f3ae1",</w:t>
            </w:r>
          </w:p>
          <w:p w14:paraId="3009EF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成华区</w:t>
            </w:r>
            <w:r>
              <w:rPr>
                <w:rStyle w:val="HTML"/>
              </w:rPr>
              <w:t>",</w:t>
            </w:r>
          </w:p>
          <w:p w14:paraId="08263F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</w:t>
            </w:r>
          </w:p>
          <w:p w14:paraId="3E671A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147879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6CE0DF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09EE02A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0AE8FB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2,</w:t>
            </w:r>
          </w:p>
          <w:p w14:paraId="270F570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false,</w:t>
            </w:r>
          </w:p>
          <w:p w14:paraId="128ABD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6F8277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B28BD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505B3FD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6D6E760" w14:textId="77777777" w:rsidR="004E0E11" w:rsidRDefault="004E0E11"/>
        </w:tc>
      </w:tr>
    </w:tbl>
    <w:p w14:paraId="7A7B7FDB" w14:textId="77777777" w:rsidR="004E0E11" w:rsidRDefault="00774DDB">
      <w:pPr>
        <w:pStyle w:val="a3"/>
        <w:divId w:val="1246064358"/>
      </w:pPr>
      <w:r>
        <w:t>获得小区列表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59A84D8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EE4DE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D4474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6383E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小区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56CF43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863221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E1F2C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4D09CF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0C5F472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3E39524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381711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7F867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3FB1A9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"5af6c9d40fa4fb22a012644e",</w:t>
            </w:r>
          </w:p>
          <w:p w14:paraId="1DAFA3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760D2F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"longitude": 0.0,</w:t>
            </w:r>
          </w:p>
          <w:p w14:paraId="72D8056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"latitude": 0.0,</w:t>
            </w:r>
          </w:p>
          <w:p w14:paraId="6454067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</w:t>
            </w:r>
          </w:p>
          <w:p w14:paraId="068949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BE3916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44F03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263C835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"5af6c9d50fa4fb22a012644f",</w:t>
            </w:r>
          </w:p>
          <w:p w14:paraId="7A8894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心灵家园</w:t>
            </w:r>
            <w:r>
              <w:rPr>
                <w:rStyle w:val="HTML"/>
              </w:rPr>
              <w:t>",</w:t>
            </w:r>
          </w:p>
          <w:p w14:paraId="64A952D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"longitude": 0.0,</w:t>
            </w:r>
          </w:p>
          <w:p w14:paraId="4EDB1F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"latitude": 0.0,</w:t>
            </w:r>
          </w:p>
          <w:p w14:paraId="475169F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</w:t>
            </w:r>
          </w:p>
          <w:p w14:paraId="195B32F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ABF59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9CC90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37DEBB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"5af9edb55c515d2d6008d20e",</w:t>
            </w:r>
          </w:p>
          <w:p w14:paraId="76C99E6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2FCF237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"longitude": 5678.89,</w:t>
            </w:r>
          </w:p>
          <w:p w14:paraId="3890A0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"latitude": 5678.89,</w:t>
            </w:r>
          </w:p>
          <w:p w14:paraId="1F5F2DD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</w:t>
            </w:r>
          </w:p>
          <w:p w14:paraId="216EF6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38E667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7A15B7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2E367B1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7B1C180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7FD206F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37618CC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34630C9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56E76D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75BD84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9845AC1" w14:textId="77777777" w:rsidR="004E0E11" w:rsidRDefault="004E0E11"/>
        </w:tc>
      </w:tr>
    </w:tbl>
    <w:p w14:paraId="63E70711" w14:textId="77777777" w:rsidR="004E0E11" w:rsidRDefault="00774DDB">
      <w:pPr>
        <w:pStyle w:val="a3"/>
        <w:divId w:val="1246064358"/>
      </w:pPr>
      <w:r>
        <w:t>获得住户列表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E57F707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10704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54A163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6441C5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6E0125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D16F98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56EE93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40,</w:t>
            </w:r>
          </w:p>
          <w:p w14:paraId="7AF68A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5F1AD3B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2339CA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7B14F6F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E52A5B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73AC246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"5afd60e99b44ab1880e47be0",</w:t>
            </w:r>
          </w:p>
          <w:p w14:paraId="2DFEB7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"telephone": "13500000000",</w:t>
            </w:r>
          </w:p>
          <w:p w14:paraId="1FC429C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4382B6D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"communityId": "5b03826bb95fe52690264ced",</w:t>
            </w:r>
          </w:p>
          <w:p w14:paraId="08AE2F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"useImei": "2222222222"</w:t>
            </w:r>
          </w:p>
          <w:p w14:paraId="1D6AAF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20CB029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72FCF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703AF70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"5b04982709a8ff09a83286ba",</w:t>
            </w:r>
          </w:p>
          <w:p w14:paraId="212352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"telephone": "13500000000",</w:t>
            </w:r>
          </w:p>
          <w:p w14:paraId="6325E63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3FFCE1B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"communityId": "5b03826bb95fe52690264ced",</w:t>
            </w:r>
          </w:p>
          <w:p w14:paraId="636CAD6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"useImei": "2222222222"</w:t>
            </w:r>
          </w:p>
          <w:p w14:paraId="5B454C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0CA3A61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D26887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4A4EBA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"5b04983909a8ff09a83286bc",</w:t>
            </w:r>
          </w:p>
          <w:p w14:paraId="494C85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"telephone": "13500000000",</w:t>
            </w:r>
          </w:p>
          <w:p w14:paraId="17AEB9B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"2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2518827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"communityId": "5b03826bb95fe52690264ced",</w:t>
            </w:r>
          </w:p>
          <w:p w14:paraId="385204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"useImei": "2222222222"</w:t>
            </w:r>
          </w:p>
          <w:p w14:paraId="3D7A9A4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237CFC5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0CE8928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514B37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"5b04984c09a8ff09a83286be",</w:t>
            </w:r>
          </w:p>
          <w:p w14:paraId="4D96D1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"telephone": "13500000000",</w:t>
            </w:r>
          </w:p>
          <w:p w14:paraId="2DF7E31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"3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19CF0C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"communityId": "5b03826bb95fe52690264ced",</w:t>
            </w:r>
          </w:p>
          <w:p w14:paraId="373161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"useImei": "2222222222"</w:t>
            </w:r>
          </w:p>
          <w:p w14:paraId="7C70C30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0CF72E7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01BDC72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688CC5D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7B8E407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1B4CF08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71B41AE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2579AC3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7CFD9B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BDF723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62D2E5A" w14:textId="77777777" w:rsidR="004E0E11" w:rsidRDefault="004E0E11"/>
        </w:tc>
      </w:tr>
    </w:tbl>
    <w:p w14:paraId="6FACBA8E" w14:textId="77777777" w:rsidR="004E0E11" w:rsidRDefault="00774DDB">
      <w:pPr>
        <w:pStyle w:val="a3"/>
        <w:divId w:val="1246064358"/>
      </w:pPr>
      <w:r>
        <w:t>获得住户的所有设备</w:t>
      </w:r>
      <w:r>
        <w:t>(</w:t>
      </w:r>
      <w:r>
        <w:t>包括</w:t>
      </w:r>
      <w:r>
        <w:t>"</w:t>
      </w:r>
      <w:r>
        <w:t>已弃用</w:t>
      </w:r>
      <w:r>
        <w:t>"+"</w:t>
      </w:r>
      <w:r>
        <w:t>正在使用</w:t>
      </w:r>
      <w:r>
        <w:t>")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88101D7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07DD2D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60D983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295F66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设备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5E19FD7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261DC5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5F364D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4146246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1,</w:t>
            </w:r>
          </w:p>
          <w:p w14:paraId="3AF00F7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268D0B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0BF01FB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5FCA0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179593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"5afd60d59b44ab1880e47bdd",</w:t>
            </w:r>
          </w:p>
          <w:p w14:paraId="603742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4303B2F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null,</w:t>
            </w:r>
          </w:p>
          <w:p w14:paraId="7FF67CF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"telephone": "13500000000",</w:t>
            </w:r>
          </w:p>
          <w:p w14:paraId="2E24B6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null,</w:t>
            </w:r>
          </w:p>
          <w:p w14:paraId="516D708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"initialNum": 0.0,</w:t>
            </w:r>
          </w:p>
          <w:p w14:paraId="6E81D96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067D5A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"isAbandon": 0,</w:t>
            </w:r>
          </w:p>
          <w:p w14:paraId="11FBEE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"100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08E7D69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"deviceType": {</w:t>
            </w:r>
          </w:p>
          <w:p w14:paraId="41203A5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"isDeleted": 0,</w:t>
            </w:r>
          </w:p>
          <w:p w14:paraId="0C6B13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"5af56c1fa74973336cf4db52",</w:t>
            </w:r>
          </w:p>
          <w:p w14:paraId="02D7943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235E4B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"hardwareVersion": "GB_2000",</w:t>
            </w:r>
          </w:p>
          <w:p w14:paraId="7384B8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"softwareVersion": "GB_1000"</w:t>
            </w:r>
          </w:p>
          <w:p w14:paraId="459900B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14:paraId="19BE2D6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"community": {</w:t>
            </w:r>
          </w:p>
          <w:p w14:paraId="2FE07A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"createTime": 1526328757680,</w:t>
            </w:r>
          </w:p>
          <w:p w14:paraId="51CCF41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"isDeleted": 0,</w:t>
            </w:r>
          </w:p>
          <w:p w14:paraId="3EBBDC8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"readedUsers": null,</w:t>
            </w:r>
          </w:p>
          <w:p w14:paraId="48083BA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"5af9edb55c515d2d6008d20e",</w:t>
            </w:r>
          </w:p>
          <w:p w14:paraId="7EE44A6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1706629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"longitude": 5678.89,</w:t>
            </w:r>
          </w:p>
          <w:p w14:paraId="6B016F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"latitude": 5678.89,</w:t>
            </w:r>
          </w:p>
          <w:p w14:paraId="310E665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"regionId": "5af6c9110fa4fb0b743cc04d"</w:t>
            </w:r>
          </w:p>
          <w:p w14:paraId="107A0EC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14:paraId="359587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"region": {</w:t>
            </w:r>
          </w:p>
          <w:p w14:paraId="448069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"5af6c9110fa4fb0b743cc04d",</w:t>
            </w:r>
          </w:p>
          <w:p w14:paraId="0D4A06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6BF9E7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"cityId": "5afa9a25f690bd1620176a86"</w:t>
            </w:r>
          </w:p>
          <w:p w14:paraId="6D426F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14:paraId="28B388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"5afa9a25f690bd1620176a86",</w:t>
            </w:r>
          </w:p>
          <w:p w14:paraId="0A9024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"householdId": "5afd60d59b44ab1880e47bdc"</w:t>
            </w:r>
          </w:p>
          <w:p w14:paraId="56DEBE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3A4E86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71777EE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104D042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75A5B6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716172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427403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77B1913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21C34E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F25968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00D479C" w14:textId="77777777" w:rsidR="004E0E11" w:rsidRDefault="004E0E11"/>
        </w:tc>
      </w:tr>
    </w:tbl>
    <w:p w14:paraId="48306A99" w14:textId="77777777" w:rsidR="004E0E11" w:rsidRDefault="00774DDB">
      <w:pPr>
        <w:pStyle w:val="a3"/>
        <w:divId w:val="1246064358"/>
      </w:pPr>
      <w:r>
        <w:t>fail</w:t>
      </w:r>
      <w: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5536B2A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476531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A5E55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FF84A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没有相关数据</w:t>
            </w:r>
            <w:r>
              <w:rPr>
                <w:rStyle w:val="HTML"/>
              </w:rPr>
              <w:t>",</w:t>
            </w:r>
          </w:p>
          <w:p w14:paraId="135174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6FD3A7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2BB8F4E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7198C7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0,</w:t>
            </w:r>
          </w:p>
          <w:p w14:paraId="0D32AA5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6BBDDD5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[],</w:t>
            </w:r>
          </w:p>
          <w:p w14:paraId="6DE1379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741F2FD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6B7A3E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4BAFB7F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2F3219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300C5D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656E67D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79310C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FF7826D" w14:textId="77777777" w:rsidR="004E0E11" w:rsidRDefault="004E0E11"/>
        </w:tc>
      </w:tr>
    </w:tbl>
    <w:p w14:paraId="3C42DC63" w14:textId="77777777" w:rsidR="004E0E11" w:rsidRDefault="00774DDB">
      <w:pPr>
        <w:pStyle w:val="a3"/>
        <w:divId w:val="124606435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1669"/>
        <w:gridCol w:w="3727"/>
      </w:tblGrid>
      <w:tr w:rsidR="004E0E11" w14:paraId="7855B468" w14:textId="77777777">
        <w:trPr>
          <w:divId w:val="12460643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C0D894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58FF7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74CCCB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9AF5C19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701A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isAbandon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063D1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62F0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0:</w:t>
            </w:r>
            <w:r>
              <w:rPr>
                <w:rFonts w:ascii="MS Mincho" w:eastAsia="MS Mincho" w:hAnsi="MS Mincho" w:cs="MS Mincho"/>
              </w:rPr>
              <w:t>正在使用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已弃用</w:t>
            </w:r>
          </w:p>
        </w:tc>
      </w:tr>
      <w:tr w:rsidR="004E0E11" w14:paraId="34ADF943" w14:textId="77777777">
        <w:trPr>
          <w:divId w:val="1246064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6CE94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3DF3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A504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eastAsia="Times New Roman"/>
              </w:rPr>
              <w:t>IMEI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</w:tbl>
    <w:p w14:paraId="1140421B" w14:textId="77777777" w:rsidR="004E0E11" w:rsidRDefault="00774DDB">
      <w:pPr>
        <w:pStyle w:val="a3"/>
        <w:divId w:val="1246064358"/>
      </w:pPr>
      <w:r>
        <w:rPr>
          <w:rStyle w:val="a4"/>
        </w:rPr>
        <w:t>备注</w:t>
      </w:r>
      <w:r>
        <w:t xml:space="preserve"> </w:t>
      </w:r>
    </w:p>
    <w:p w14:paraId="6934B337" w14:textId="77777777" w:rsidR="004E0E11" w:rsidRDefault="00774DDB">
      <w:pPr>
        <w:numPr>
          <w:ilvl w:val="0"/>
          <w:numId w:val="171"/>
        </w:numPr>
        <w:spacing w:before="100" w:beforeAutospacing="1" w:after="100" w:afterAutospacing="1"/>
        <w:divId w:val="124606435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5CC21AB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2.4.8</w:t>
      </w:r>
      <w:r>
        <w:rPr>
          <w:rFonts w:ascii="MS Mincho" w:eastAsia="MS Mincho" w:hAnsi="MS Mincho" w:cs="MS Mincho"/>
        </w:rPr>
        <w:t>、小区模板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23346B0C" w14:textId="77777777" w:rsidR="004E0E11" w:rsidRDefault="00774DDB">
      <w:pPr>
        <w:pStyle w:val="a3"/>
        <w:divId w:val="1850370504"/>
      </w:pPr>
      <w:r>
        <w:rPr>
          <w:rStyle w:val="a4"/>
        </w:rPr>
        <w:t>简要描述：</w:t>
      </w:r>
      <w:r>
        <w:t xml:space="preserve"> </w:t>
      </w:r>
    </w:p>
    <w:p w14:paraId="2CFB819A" w14:textId="77777777" w:rsidR="004E0E11" w:rsidRDefault="00774DDB">
      <w:pPr>
        <w:numPr>
          <w:ilvl w:val="0"/>
          <w:numId w:val="172"/>
        </w:numPr>
        <w:spacing w:before="100" w:beforeAutospacing="1" w:after="100" w:afterAutospacing="1"/>
        <w:divId w:val="1850370504"/>
        <w:rPr>
          <w:rFonts w:eastAsia="Times New Roman"/>
        </w:rPr>
      </w:pPr>
      <w:r>
        <w:rPr>
          <w:rFonts w:ascii="SimSun" w:eastAsia="SimSun" w:hAnsi="SimSun" w:cs="SimSun"/>
        </w:rPr>
        <w:t>选中某个小区</w:t>
      </w:r>
      <w:r>
        <w:rPr>
          <w:rFonts w:eastAsia="Times New Roman"/>
        </w:rPr>
        <w:t>,</w:t>
      </w:r>
      <w:r>
        <w:rPr>
          <w:rFonts w:ascii="SimSun" w:eastAsia="SimSun" w:hAnsi="SimSun" w:cs="SimSun"/>
        </w:rPr>
        <w:t>导出关于该小区的模板</w:t>
      </w:r>
    </w:p>
    <w:p w14:paraId="47A7CD68" w14:textId="77777777" w:rsidR="004E0E11" w:rsidRDefault="00774DDB">
      <w:pPr>
        <w:pStyle w:val="a3"/>
        <w:divId w:val="185037050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B7FEE2B" w14:textId="77777777" w:rsidR="004E0E11" w:rsidRDefault="00774DDB">
      <w:pPr>
        <w:numPr>
          <w:ilvl w:val="0"/>
          <w:numId w:val="173"/>
        </w:numPr>
        <w:spacing w:before="100" w:beforeAutospacing="1" w:after="100" w:afterAutospacing="1"/>
        <w:divId w:val="1850370504"/>
        <w:rPr>
          <w:rFonts w:eastAsia="Times New Roman"/>
        </w:rPr>
      </w:pPr>
      <w:r>
        <w:rPr>
          <w:rStyle w:val="HTML"/>
        </w:rPr>
        <w:t>http://host:port/api/community/excel/export/temp</w:t>
      </w:r>
    </w:p>
    <w:p w14:paraId="45E0A3DD" w14:textId="77777777" w:rsidR="004E0E11" w:rsidRDefault="00774DDB">
      <w:pPr>
        <w:pStyle w:val="a3"/>
        <w:divId w:val="1850370504"/>
      </w:pPr>
      <w:r>
        <w:rPr>
          <w:rStyle w:val="a4"/>
        </w:rPr>
        <w:t>请求方式：</w:t>
      </w:r>
    </w:p>
    <w:p w14:paraId="55FB309F" w14:textId="77777777" w:rsidR="004E0E11" w:rsidRDefault="00774DDB">
      <w:pPr>
        <w:numPr>
          <w:ilvl w:val="0"/>
          <w:numId w:val="174"/>
        </w:numPr>
        <w:spacing w:before="100" w:beforeAutospacing="1" w:after="100" w:afterAutospacing="1"/>
        <w:divId w:val="1850370504"/>
        <w:rPr>
          <w:rFonts w:eastAsia="Times New Roman"/>
        </w:rPr>
      </w:pPr>
      <w:r>
        <w:rPr>
          <w:rFonts w:eastAsia="Times New Roman"/>
        </w:rPr>
        <w:t>GET</w:t>
      </w:r>
    </w:p>
    <w:p w14:paraId="20852DB6" w14:textId="77777777" w:rsidR="004E0E11" w:rsidRDefault="00774DDB">
      <w:pPr>
        <w:pStyle w:val="a3"/>
        <w:divId w:val="1850370504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40E3A576" w14:textId="77777777">
        <w:trPr>
          <w:divId w:val="185037050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03772D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3C6B4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EC7B3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3F4FC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22BC737" w14:textId="77777777">
        <w:trPr>
          <w:divId w:val="1850370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4F6D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285B8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4B50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6AD2F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69748CDB" w14:textId="77777777">
        <w:trPr>
          <w:divId w:val="1850370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86441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EF58F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3596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DEC69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列表中的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即小区的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41CC1094" w14:textId="77777777">
        <w:trPr>
          <w:divId w:val="1850370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4C98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8E07B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CB20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AE3F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</w:tbl>
    <w:p w14:paraId="4CA4D8BA" w14:textId="77777777" w:rsidR="004E0E11" w:rsidRDefault="00774DDB">
      <w:pPr>
        <w:pStyle w:val="a3"/>
        <w:divId w:val="185037050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EF59BDF" w14:textId="77777777">
        <w:trPr>
          <w:divId w:val="1850370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B1B45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03478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8103CA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31F44F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"http://47.94.154.65:8761/export/Excel20180602151911.xls",</w:t>
            </w:r>
          </w:p>
          <w:p w14:paraId="04A54F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4D848B3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869D3F9" w14:textId="77777777" w:rsidR="004E0E11" w:rsidRDefault="004E0E11"/>
        </w:tc>
      </w:tr>
    </w:tbl>
    <w:p w14:paraId="0F699E7E" w14:textId="77777777" w:rsidR="004E0E11" w:rsidRDefault="00774DDB">
      <w:pPr>
        <w:pStyle w:val="a3"/>
        <w:divId w:val="185037050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4E0E11" w14:paraId="357A3013" w14:textId="77777777">
        <w:trPr>
          <w:divId w:val="185037050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1F2118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E96518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C1EBA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48227D2" w14:textId="77777777">
        <w:trPr>
          <w:divId w:val="1850370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930A8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82E7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EB7F5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6CF37AD4" w14:textId="77777777">
        <w:trPr>
          <w:divId w:val="1850370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3E61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343C1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35A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4E0E11" w14:paraId="35B4B97C" w14:textId="77777777">
        <w:trPr>
          <w:divId w:val="1850370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BBFD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EE1D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FD97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713C9E1D" w14:textId="77777777" w:rsidR="004E0E11" w:rsidRDefault="00774DDB">
      <w:pPr>
        <w:pStyle w:val="a3"/>
        <w:divId w:val="1850370504"/>
      </w:pPr>
      <w:r>
        <w:rPr>
          <w:rStyle w:val="a4"/>
        </w:rPr>
        <w:t>备注</w:t>
      </w:r>
      <w:r>
        <w:t xml:space="preserve"> </w:t>
      </w:r>
    </w:p>
    <w:p w14:paraId="3D8AB718" w14:textId="77777777" w:rsidR="004E0E11" w:rsidRDefault="00774DDB">
      <w:pPr>
        <w:numPr>
          <w:ilvl w:val="0"/>
          <w:numId w:val="175"/>
        </w:numPr>
        <w:spacing w:before="100" w:beforeAutospacing="1" w:after="100" w:afterAutospacing="1"/>
        <w:divId w:val="185037050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D9EF79A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2.4.9</w:t>
      </w:r>
      <w:r>
        <w:rPr>
          <w:rFonts w:ascii="MS Mincho" w:eastAsia="MS Mincho" w:hAnsi="MS Mincho" w:cs="MS Mincho"/>
        </w:rPr>
        <w:t>、小区模板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入</w:t>
      </w:r>
    </w:p>
    <w:p w14:paraId="268D874B" w14:textId="77777777" w:rsidR="004E0E11" w:rsidRDefault="00774DDB">
      <w:pPr>
        <w:pStyle w:val="a3"/>
        <w:divId w:val="689452867"/>
      </w:pPr>
      <w:r>
        <w:rPr>
          <w:rStyle w:val="a4"/>
        </w:rPr>
        <w:t>简要描述：</w:t>
      </w:r>
      <w:r>
        <w:t xml:space="preserve"> </w:t>
      </w:r>
    </w:p>
    <w:p w14:paraId="1E8C1281" w14:textId="77777777" w:rsidR="004E0E11" w:rsidRDefault="00774DDB">
      <w:pPr>
        <w:numPr>
          <w:ilvl w:val="0"/>
          <w:numId w:val="176"/>
        </w:numPr>
        <w:spacing w:before="100" w:beforeAutospacing="1" w:after="100" w:afterAutospacing="1"/>
        <w:divId w:val="689452867"/>
        <w:rPr>
          <w:rFonts w:eastAsia="Times New Roman"/>
        </w:rPr>
      </w:pPr>
      <w:r>
        <w:rPr>
          <w:rFonts w:ascii="MS Mincho" w:eastAsia="MS Mincho" w:hAnsi="MS Mincho" w:cs="MS Mincho"/>
        </w:rPr>
        <w:t>新建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</w:t>
      </w:r>
    </w:p>
    <w:p w14:paraId="7EAE928F" w14:textId="77777777" w:rsidR="004E0E11" w:rsidRDefault="00774DDB">
      <w:pPr>
        <w:pStyle w:val="a3"/>
        <w:divId w:val="68945286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A3984E5" w14:textId="77777777" w:rsidR="004E0E11" w:rsidRDefault="00774DDB">
      <w:pPr>
        <w:numPr>
          <w:ilvl w:val="0"/>
          <w:numId w:val="177"/>
        </w:numPr>
        <w:spacing w:before="100" w:beforeAutospacing="1" w:after="100" w:afterAutospacing="1"/>
        <w:divId w:val="689452867"/>
        <w:rPr>
          <w:rFonts w:eastAsia="Times New Roman"/>
        </w:rPr>
      </w:pPr>
      <w:r>
        <w:rPr>
          <w:rStyle w:val="HTML"/>
        </w:rPr>
        <w:t>http://host:port/api/community/excel/import/temp</w:t>
      </w:r>
    </w:p>
    <w:p w14:paraId="5BABEBEE" w14:textId="77777777" w:rsidR="004E0E11" w:rsidRDefault="00774DDB">
      <w:pPr>
        <w:pStyle w:val="a3"/>
        <w:divId w:val="689452867"/>
      </w:pPr>
      <w:r>
        <w:rPr>
          <w:rStyle w:val="a4"/>
        </w:rPr>
        <w:t>请求方式：</w:t>
      </w:r>
    </w:p>
    <w:p w14:paraId="6D86DFC7" w14:textId="77777777" w:rsidR="004E0E11" w:rsidRDefault="00774DDB">
      <w:pPr>
        <w:numPr>
          <w:ilvl w:val="0"/>
          <w:numId w:val="178"/>
        </w:numPr>
        <w:spacing w:before="100" w:beforeAutospacing="1" w:after="100" w:afterAutospacing="1"/>
        <w:divId w:val="689452867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A43B8B8" w14:textId="77777777" w:rsidR="004E0E11" w:rsidRDefault="00774DDB">
      <w:pPr>
        <w:pStyle w:val="a3"/>
        <w:divId w:val="68945286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602"/>
        <w:gridCol w:w="681"/>
        <w:gridCol w:w="5444"/>
      </w:tblGrid>
      <w:tr w:rsidR="004E0E11" w14:paraId="57805AE0" w14:textId="77777777">
        <w:trPr>
          <w:divId w:val="6894528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3126C8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4DAFA7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FC6BB1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604F6E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7A4FCCE" w14:textId="77777777">
        <w:trPr>
          <w:divId w:val="689452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B19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743F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B52B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630A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6512C32" w14:textId="77777777">
        <w:trPr>
          <w:divId w:val="689452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8344F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F9F20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5D9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32BB8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01BB20E7" w14:textId="77777777">
        <w:trPr>
          <w:divId w:val="689452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19413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E6FC7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16C1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D04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。小区列表中的那个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，就是小区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703281AC" w14:textId="77777777">
        <w:trPr>
          <w:divId w:val="689452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E9DC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B9A59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11EB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8F6C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至文件服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器后，</w:t>
            </w:r>
            <w:r>
              <w:rPr>
                <w:rFonts w:ascii="SimSun" w:eastAsia="SimSun" w:hAnsi="SimSun" w:cs="SimSun"/>
              </w:rPr>
              <w:t>获</w:t>
            </w:r>
            <w:r>
              <w:rPr>
                <w:rFonts w:ascii="MS Mincho" w:eastAsia="MS Mincho" w:hAnsi="MS Mincho" w:cs="MS Mincho"/>
              </w:rPr>
              <w:t>得的文件</w:t>
            </w:r>
            <w:r>
              <w:rPr>
                <w:rFonts w:eastAsia="Times New Roman"/>
              </w:rPr>
              <w:t>id</w:t>
            </w:r>
          </w:p>
        </w:tc>
      </w:tr>
    </w:tbl>
    <w:p w14:paraId="5CA5A316" w14:textId="77777777" w:rsidR="004E0E11" w:rsidRDefault="00774DDB">
      <w:pPr>
        <w:pStyle w:val="a3"/>
        <w:divId w:val="68945286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575AFFE" w14:textId="77777777">
        <w:trPr>
          <w:divId w:val="689452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96E69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BDA92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B3ED64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上传成功</w:t>
            </w:r>
            <w:r>
              <w:rPr>
                <w:rStyle w:val="HTML"/>
              </w:rPr>
              <w:t>"</w:t>
            </w:r>
          </w:p>
          <w:p w14:paraId="04B056B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BFB5EED" w14:textId="77777777" w:rsidR="004E0E11" w:rsidRDefault="004E0E11"/>
        </w:tc>
      </w:tr>
    </w:tbl>
    <w:p w14:paraId="3EED93E4" w14:textId="77777777" w:rsidR="004E0E11" w:rsidRDefault="00774DDB">
      <w:pPr>
        <w:pStyle w:val="a3"/>
        <w:divId w:val="68945286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59FA2ED3" w14:textId="77777777">
        <w:trPr>
          <w:divId w:val="6894528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B4F6BF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EDD04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E5BFCB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859A2B3" w14:textId="77777777">
        <w:trPr>
          <w:divId w:val="689452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E33F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108B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CC36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56013C0E" w14:textId="77777777">
        <w:trPr>
          <w:divId w:val="689452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C374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6A42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E396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0869C72C" w14:textId="77777777" w:rsidR="004E0E11" w:rsidRDefault="00774DDB">
      <w:pPr>
        <w:pStyle w:val="a3"/>
        <w:divId w:val="689452867"/>
      </w:pPr>
      <w:r>
        <w:rPr>
          <w:rStyle w:val="a4"/>
        </w:rPr>
        <w:t>备注</w:t>
      </w:r>
      <w:r>
        <w:t xml:space="preserve"> </w:t>
      </w:r>
    </w:p>
    <w:p w14:paraId="5D0A8D8B" w14:textId="77777777" w:rsidR="004E0E11" w:rsidRDefault="00774DDB">
      <w:pPr>
        <w:numPr>
          <w:ilvl w:val="0"/>
          <w:numId w:val="179"/>
        </w:numPr>
        <w:spacing w:before="100" w:beforeAutospacing="1" w:after="100" w:afterAutospacing="1"/>
        <w:divId w:val="68945286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8E4EDED" w14:textId="77777777" w:rsidR="004E0E11" w:rsidRDefault="00774DDB">
      <w:pPr>
        <w:pStyle w:val="3"/>
        <w:divId w:val="1771463019"/>
        <w:rPr>
          <w:rFonts w:eastAsia="Times New Roman"/>
        </w:rPr>
      </w:pPr>
      <w:r>
        <w:rPr>
          <w:rFonts w:eastAsia="Times New Roman"/>
        </w:rPr>
        <w:t>2.4.10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页专</w:t>
      </w:r>
      <w:r>
        <w:rPr>
          <w:rFonts w:ascii="MS Mincho" w:eastAsia="MS Mincho" w:hAnsi="MS Mincho" w:cs="MS Mincho"/>
        </w:rPr>
        <w:t>用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小区列表</w:t>
      </w:r>
    </w:p>
    <w:p w14:paraId="0188948A" w14:textId="77777777" w:rsidR="004E0E11" w:rsidRDefault="00774DDB">
      <w:pPr>
        <w:pStyle w:val="a3"/>
        <w:divId w:val="1382292541"/>
      </w:pPr>
      <w:r>
        <w:rPr>
          <w:rStyle w:val="a4"/>
        </w:rPr>
        <w:t>简要描述：</w:t>
      </w:r>
      <w:r>
        <w:t xml:space="preserve"> </w:t>
      </w:r>
    </w:p>
    <w:p w14:paraId="6FB713EC" w14:textId="77777777" w:rsidR="004E0E11" w:rsidRDefault="00774DDB">
      <w:pPr>
        <w:numPr>
          <w:ilvl w:val="0"/>
          <w:numId w:val="180"/>
        </w:numPr>
        <w:spacing w:before="100" w:beforeAutospacing="1" w:after="100" w:afterAutospacing="1"/>
        <w:divId w:val="1382292541"/>
        <w:rPr>
          <w:rFonts w:eastAsia="Times New Roman"/>
        </w:rPr>
      </w:pPr>
      <w:r>
        <w:rPr>
          <w:rFonts w:ascii="MS Mincho" w:eastAsia="MS Mincho" w:hAnsi="MS Mincho" w:cs="MS Mincho"/>
        </w:rPr>
        <w:t>小区列表的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可以添加</w:t>
      </w:r>
      <w:r>
        <w:rPr>
          <w:rFonts w:ascii="SimSun" w:eastAsia="SimSun" w:hAnsi="SimSun" w:cs="SimSun"/>
        </w:rPr>
        <w:t>筛选</w:t>
      </w:r>
      <w:r>
        <w:rPr>
          <w:rFonts w:ascii="MS Mincho" w:eastAsia="MS Mincho" w:hAnsi="MS Mincho" w:cs="MS Mincho"/>
        </w:rPr>
        <w:t>条件。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区域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</w:p>
    <w:p w14:paraId="5D8441DD" w14:textId="77777777" w:rsidR="004E0E11" w:rsidRDefault="00774DDB">
      <w:pPr>
        <w:pStyle w:val="a3"/>
        <w:divId w:val="138229254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5DFADB4" w14:textId="77777777" w:rsidR="004E0E11" w:rsidRDefault="00774DDB">
      <w:pPr>
        <w:numPr>
          <w:ilvl w:val="0"/>
          <w:numId w:val="181"/>
        </w:numPr>
        <w:spacing w:before="100" w:beforeAutospacing="1" w:after="100" w:afterAutospacing="1"/>
        <w:divId w:val="1382292541"/>
        <w:rPr>
          <w:rFonts w:eastAsia="Times New Roman"/>
        </w:rPr>
      </w:pPr>
      <w:r>
        <w:rPr>
          <w:rStyle w:val="HTML"/>
        </w:rPr>
        <w:t>http://host:port/sys/community/list</w:t>
      </w:r>
    </w:p>
    <w:p w14:paraId="611793E0" w14:textId="77777777" w:rsidR="004E0E11" w:rsidRDefault="00774DDB">
      <w:pPr>
        <w:pStyle w:val="a3"/>
        <w:divId w:val="1382292541"/>
      </w:pPr>
      <w:r>
        <w:rPr>
          <w:rStyle w:val="a4"/>
        </w:rPr>
        <w:t>请求方式：</w:t>
      </w:r>
    </w:p>
    <w:p w14:paraId="6090EF22" w14:textId="77777777" w:rsidR="004E0E11" w:rsidRDefault="00774DDB">
      <w:pPr>
        <w:numPr>
          <w:ilvl w:val="0"/>
          <w:numId w:val="182"/>
        </w:numPr>
        <w:spacing w:before="100" w:beforeAutospacing="1" w:after="100" w:afterAutospacing="1"/>
        <w:divId w:val="1382292541"/>
        <w:rPr>
          <w:rFonts w:eastAsia="Times New Roman"/>
        </w:rPr>
      </w:pPr>
      <w:r>
        <w:rPr>
          <w:rFonts w:eastAsia="Times New Roman"/>
        </w:rPr>
        <w:t>GET</w:t>
      </w:r>
    </w:p>
    <w:p w14:paraId="3332E7BC" w14:textId="77777777" w:rsidR="004E0E11" w:rsidRDefault="00774DDB">
      <w:pPr>
        <w:pStyle w:val="a3"/>
        <w:divId w:val="138229254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4"/>
        <w:gridCol w:w="617"/>
        <w:gridCol w:w="4092"/>
      </w:tblGrid>
      <w:tr w:rsidR="004E0E11" w14:paraId="64A0FB3C" w14:textId="77777777">
        <w:trPr>
          <w:divId w:val="138229254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2F0DED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A23CF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408CB0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61D7D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132F6C4" w14:textId="77777777">
        <w:trPr>
          <w:divId w:val="1382292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D321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AEDE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ACF1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A7EC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7F26E708" w14:textId="77777777">
        <w:trPr>
          <w:divId w:val="1382292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3195B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48950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88D17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D923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，必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字段。</w:t>
            </w:r>
          </w:p>
        </w:tc>
      </w:tr>
      <w:tr w:rsidR="004E0E11" w14:paraId="5A4DFC3B" w14:textId="77777777">
        <w:trPr>
          <w:divId w:val="1382292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7A29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A5358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03CD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F6E22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若是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看某市小区</w:t>
            </w:r>
            <w:r>
              <w:rPr>
                <w:rFonts w:eastAsia="Times New Roman"/>
              </w:rPr>
              <w:t>list</w:t>
            </w:r>
            <w:r>
              <w:rPr>
                <w:rFonts w:ascii="MS Mincho" w:eastAsia="MS Mincho" w:hAnsi="MS Mincho" w:cs="MS Mincho"/>
              </w:rPr>
              <w:t>，此字段不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看某市的某个区域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如果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看某市某个小区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4E0E11" w14:paraId="45C98F4C" w14:textId="77777777">
        <w:trPr>
          <w:divId w:val="1382292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D2410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1531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1E055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C0C81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293896FF" w14:textId="77777777">
        <w:trPr>
          <w:divId w:val="1382292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8B28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924B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6DFE3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D8F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7B0583C2" w14:textId="77777777" w:rsidR="004E0E11" w:rsidRDefault="00774DDB">
      <w:pPr>
        <w:pStyle w:val="a3"/>
        <w:divId w:val="138229254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E958F62" w14:textId="77777777">
        <w:trPr>
          <w:divId w:val="1382292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D9CA27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D1256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38866D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小区列表返回成功</w:t>
            </w:r>
            <w:r>
              <w:rPr>
                <w:rStyle w:val="HTML"/>
              </w:rPr>
              <w:t>",</w:t>
            </w:r>
          </w:p>
          <w:p w14:paraId="02DED2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93B648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68C937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4A01455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6,</w:t>
            </w:r>
          </w:p>
          <w:p w14:paraId="2DCD2A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32E4C7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0DCAE50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BC1BF5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"5b03826bb95fe52690264ced",</w:t>
            </w:r>
          </w:p>
          <w:p w14:paraId="12D77A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"5af6c9110fa4fb0b743cc04d",</w:t>
            </w:r>
          </w:p>
          <w:p w14:paraId="6F7CA1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1B53A71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733EFD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10:37:31"</w:t>
            </w:r>
          </w:p>
          <w:p w14:paraId="528246B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6ADF9F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FE5243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"5b038285b95fe52690264cee",</w:t>
            </w:r>
          </w:p>
          <w:p w14:paraId="34AA327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"5af6c9110fa4fb0b743cc04d",</w:t>
            </w:r>
          </w:p>
          <w:p w14:paraId="005E97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47E16A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2DC483E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10:37:57"</w:t>
            </w:r>
          </w:p>
          <w:p w14:paraId="6704D58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3F7FDC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74C58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"5b038291b95fe52690264cef",</w:t>
            </w:r>
          </w:p>
          <w:p w14:paraId="36F4BA7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"5af6c9110fa4fb0b743cc04d",</w:t>
            </w:r>
          </w:p>
          <w:p w14:paraId="65A2AB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2C8D6A1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航空佳苑</w:t>
            </w:r>
            <w:r>
              <w:rPr>
                <w:rStyle w:val="HTML"/>
              </w:rPr>
              <w:t>",</w:t>
            </w:r>
          </w:p>
          <w:p w14:paraId="482BA3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10:38:09"</w:t>
            </w:r>
          </w:p>
          <w:p w14:paraId="4D2030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66E0EE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5E397E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"5b03829eb95fe52690264cf0",</w:t>
            </w:r>
          </w:p>
          <w:p w14:paraId="5EAADD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"5af6c9110fa4fb0b743cc04d",</w:t>
            </w:r>
          </w:p>
          <w:p w14:paraId="5C088CF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4F15F27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英国小镇</w:t>
            </w:r>
            <w:r>
              <w:rPr>
                <w:rStyle w:val="HTML"/>
              </w:rPr>
              <w:t>",</w:t>
            </w:r>
          </w:p>
          <w:p w14:paraId="1803CB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10:38:22"</w:t>
            </w:r>
          </w:p>
          <w:p w14:paraId="64A861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2AC13A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51E2C1D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"5b0384c2b95fe52690264cf3",</w:t>
            </w:r>
          </w:p>
          <w:p w14:paraId="0332627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"5afb8fb648f15533447f3ade",</w:t>
            </w:r>
          </w:p>
          <w:p w14:paraId="3EF84C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锦江区</w:t>
            </w:r>
            <w:r>
              <w:rPr>
                <w:rStyle w:val="HTML"/>
              </w:rPr>
              <w:t>",</w:t>
            </w:r>
          </w:p>
          <w:p w14:paraId="569C43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锦江小区</w:t>
            </w:r>
            <w:r>
              <w:rPr>
                <w:rStyle w:val="HTML"/>
              </w:rPr>
              <w:t>A",</w:t>
            </w:r>
          </w:p>
          <w:p w14:paraId="43CD53F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10:47:30"</w:t>
            </w:r>
          </w:p>
          <w:p w14:paraId="371B9A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3905E3C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20106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"5b0384d9b95fe52690264cf4",</w:t>
            </w:r>
          </w:p>
          <w:p w14:paraId="6C67986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"5afb8fb648f15533447f3adf",</w:t>
            </w:r>
          </w:p>
          <w:p w14:paraId="5D4E08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金牛区</w:t>
            </w:r>
            <w:r>
              <w:rPr>
                <w:rStyle w:val="HTML"/>
              </w:rPr>
              <w:t>",</w:t>
            </w:r>
          </w:p>
          <w:p w14:paraId="15ADA2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金牛小区</w:t>
            </w:r>
            <w:r>
              <w:rPr>
                <w:rStyle w:val="HTML"/>
              </w:rPr>
              <w:t>A",</w:t>
            </w:r>
          </w:p>
          <w:p w14:paraId="4150AF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10:47:53"</w:t>
            </w:r>
          </w:p>
          <w:p w14:paraId="4F6D555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306F3B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365227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08B311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58C35F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5A3E35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1F9192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2EA5FD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0FAB8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D754B1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7CE40B7" w14:textId="77777777" w:rsidR="004E0E11" w:rsidRDefault="004E0E11"/>
        </w:tc>
      </w:tr>
    </w:tbl>
    <w:p w14:paraId="4AAA99D0" w14:textId="77777777" w:rsidR="004E0E11" w:rsidRDefault="00774DDB">
      <w:pPr>
        <w:pStyle w:val="a3"/>
        <w:divId w:val="138229254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081"/>
        <w:gridCol w:w="3363"/>
      </w:tblGrid>
      <w:tr w:rsidR="004E0E11" w14:paraId="35CB76CD" w14:textId="77777777">
        <w:trPr>
          <w:divId w:val="138229254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DDB9A1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B3B39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FE2B2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7DAED3D" w14:textId="77777777">
        <w:trPr>
          <w:divId w:val="1382292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99704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67E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8CB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</w:tbl>
    <w:p w14:paraId="34CC0FE2" w14:textId="77777777" w:rsidR="004E0E11" w:rsidRDefault="00774DDB">
      <w:pPr>
        <w:pStyle w:val="a3"/>
        <w:divId w:val="1382292541"/>
      </w:pPr>
      <w:r>
        <w:rPr>
          <w:rStyle w:val="a4"/>
        </w:rPr>
        <w:t>备注</w:t>
      </w:r>
      <w:r>
        <w:t xml:space="preserve"> </w:t>
      </w:r>
    </w:p>
    <w:p w14:paraId="138A18F6" w14:textId="77777777" w:rsidR="004E0E11" w:rsidRDefault="00774DDB">
      <w:pPr>
        <w:numPr>
          <w:ilvl w:val="0"/>
          <w:numId w:val="183"/>
        </w:numPr>
        <w:spacing w:before="100" w:beforeAutospacing="1" w:after="100" w:afterAutospacing="1"/>
        <w:divId w:val="138229254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3EC5043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2.5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、角色及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限</w:t>
      </w:r>
    </w:p>
    <w:p w14:paraId="0BCFEB57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</w:t>
      </w:r>
      <w:r>
        <w:rPr>
          <w:rFonts w:ascii="MS Mincho" w:eastAsia="MS Mincho" w:hAnsi="MS Mincho" w:cs="MS Mincho"/>
        </w:rPr>
        <w:t>、登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修改</w:t>
      </w:r>
    </w:p>
    <w:p w14:paraId="428429A5" w14:textId="77777777" w:rsidR="004E0E11" w:rsidRDefault="00774DDB">
      <w:pPr>
        <w:pStyle w:val="a3"/>
        <w:divId w:val="485245987"/>
      </w:pPr>
      <w:r>
        <w:rPr>
          <w:rStyle w:val="a4"/>
        </w:rPr>
        <w:t>简要描述：</w:t>
      </w:r>
      <w:r>
        <w:t xml:space="preserve"> </w:t>
      </w:r>
    </w:p>
    <w:p w14:paraId="633E6BE4" w14:textId="77777777" w:rsidR="004E0E11" w:rsidRDefault="00774DDB">
      <w:pPr>
        <w:numPr>
          <w:ilvl w:val="0"/>
          <w:numId w:val="184"/>
        </w:numPr>
        <w:spacing w:before="100" w:beforeAutospacing="1" w:after="100" w:afterAutospacing="1"/>
        <w:divId w:val="485245987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修改自己的登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</w:p>
    <w:p w14:paraId="6CBDF892" w14:textId="77777777" w:rsidR="004E0E11" w:rsidRDefault="00774DDB">
      <w:pPr>
        <w:pStyle w:val="a3"/>
        <w:divId w:val="48524598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EF5E4B6" w14:textId="77777777" w:rsidR="004E0E11" w:rsidRDefault="00774DDB">
      <w:pPr>
        <w:numPr>
          <w:ilvl w:val="0"/>
          <w:numId w:val="185"/>
        </w:numPr>
        <w:spacing w:before="100" w:beforeAutospacing="1" w:after="100" w:afterAutospacing="1"/>
        <w:divId w:val="485245987"/>
        <w:rPr>
          <w:rFonts w:eastAsia="Times New Roman"/>
        </w:rPr>
      </w:pPr>
      <w:r>
        <w:rPr>
          <w:rStyle w:val="HTML"/>
        </w:rPr>
        <w:t>http://host:port/sys/person/password/upd</w:t>
      </w:r>
    </w:p>
    <w:p w14:paraId="4A53F4B5" w14:textId="77777777" w:rsidR="004E0E11" w:rsidRDefault="00774DDB">
      <w:pPr>
        <w:pStyle w:val="a3"/>
        <w:divId w:val="485245987"/>
      </w:pPr>
      <w:r>
        <w:rPr>
          <w:rStyle w:val="a4"/>
        </w:rPr>
        <w:t>请求方式：</w:t>
      </w:r>
    </w:p>
    <w:p w14:paraId="11DF8E63" w14:textId="77777777" w:rsidR="004E0E11" w:rsidRDefault="00774DDB">
      <w:pPr>
        <w:numPr>
          <w:ilvl w:val="0"/>
          <w:numId w:val="186"/>
        </w:numPr>
        <w:spacing w:before="100" w:beforeAutospacing="1" w:after="100" w:afterAutospacing="1"/>
        <w:divId w:val="485245987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48661C25" w14:textId="77777777" w:rsidR="004E0E11" w:rsidRDefault="00774DDB">
      <w:pPr>
        <w:pStyle w:val="a3"/>
        <w:divId w:val="48524598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01388CBD" w14:textId="77777777">
        <w:trPr>
          <w:divId w:val="4852459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052896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6E766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C157E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D556CB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74088D1" w14:textId="77777777">
        <w:trPr>
          <w:divId w:val="485245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7BE3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8A7C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AA42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CDEE6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</w:tbl>
    <w:p w14:paraId="21CD7CC4" w14:textId="77777777" w:rsidR="004E0E11" w:rsidRDefault="00774DDB">
      <w:pPr>
        <w:pStyle w:val="a3"/>
        <w:divId w:val="485245987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A2DB0DC" w14:textId="77777777">
        <w:trPr>
          <w:divId w:val="485245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3381F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7B2049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"oldPassword": "</w:t>
            </w:r>
            <w:r>
              <w:rPr>
                <w:rStyle w:val="HTML"/>
              </w:rPr>
              <w:t>旧密码</w:t>
            </w:r>
            <w:r>
              <w:rPr>
                <w:rStyle w:val="HTML"/>
              </w:rPr>
              <w:t>",</w:t>
            </w:r>
          </w:p>
          <w:p w14:paraId="20AA10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"newPassword":"</w:t>
            </w:r>
            <w:r>
              <w:rPr>
                <w:rStyle w:val="HTML"/>
              </w:rPr>
              <w:t>新密码</w:t>
            </w:r>
            <w:r>
              <w:rPr>
                <w:rStyle w:val="HTML"/>
              </w:rPr>
              <w:t>"</w:t>
            </w:r>
          </w:p>
          <w:p w14:paraId="373B8782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01CA550E" w14:textId="77777777" w:rsidR="004E0E11" w:rsidRDefault="004E0E11"/>
        </w:tc>
      </w:tr>
    </w:tbl>
    <w:p w14:paraId="55E6B94C" w14:textId="77777777" w:rsidR="004E0E11" w:rsidRDefault="00774DDB">
      <w:pPr>
        <w:pStyle w:val="a3"/>
        <w:divId w:val="48524598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995AEFD" w14:textId="77777777">
        <w:trPr>
          <w:divId w:val="485245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F5F6D2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AEA60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C89F1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0313117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D914877" w14:textId="77777777" w:rsidR="004E0E11" w:rsidRDefault="004E0E11"/>
        </w:tc>
      </w:tr>
    </w:tbl>
    <w:p w14:paraId="1E66DB68" w14:textId="77777777" w:rsidR="004E0E11" w:rsidRDefault="00774DDB">
      <w:pPr>
        <w:pStyle w:val="a3"/>
        <w:divId w:val="48524598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7C6DBC00" w14:textId="77777777">
        <w:trPr>
          <w:divId w:val="4852459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AFBE0C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EBDEE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2D33A3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6C1467D" w14:textId="77777777">
        <w:trPr>
          <w:divId w:val="485245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D252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984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1AD09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464BFCE9" w14:textId="77777777">
        <w:trPr>
          <w:divId w:val="485245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B9F92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97886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57FB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C325161" w14:textId="77777777" w:rsidR="004E0E11" w:rsidRDefault="00774DDB">
      <w:pPr>
        <w:pStyle w:val="a3"/>
        <w:divId w:val="485245987"/>
      </w:pPr>
      <w:r>
        <w:rPr>
          <w:rStyle w:val="a4"/>
        </w:rPr>
        <w:t>备注</w:t>
      </w:r>
      <w:r>
        <w:t xml:space="preserve"> </w:t>
      </w:r>
    </w:p>
    <w:p w14:paraId="6168F52A" w14:textId="77777777" w:rsidR="004E0E11" w:rsidRDefault="00774DDB">
      <w:pPr>
        <w:numPr>
          <w:ilvl w:val="0"/>
          <w:numId w:val="187"/>
        </w:numPr>
        <w:spacing w:before="100" w:beforeAutospacing="1" w:after="100" w:afterAutospacing="1"/>
        <w:divId w:val="48524598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2924113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2.5.2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户删</w:t>
      </w:r>
      <w:r>
        <w:rPr>
          <w:rFonts w:ascii="MS Mincho" w:eastAsia="MS Mincho" w:hAnsi="MS Mincho" w:cs="MS Mincho"/>
        </w:rPr>
        <w:t>除</w:t>
      </w:r>
    </w:p>
    <w:p w14:paraId="0FD73033" w14:textId="77777777" w:rsidR="004E0E11" w:rsidRDefault="00774DDB">
      <w:pPr>
        <w:pStyle w:val="a3"/>
        <w:divId w:val="1290742671"/>
      </w:pPr>
      <w:r>
        <w:rPr>
          <w:rStyle w:val="a4"/>
        </w:rPr>
        <w:t>简要描述：</w:t>
      </w:r>
      <w:r>
        <w:t xml:space="preserve"> </w:t>
      </w:r>
    </w:p>
    <w:p w14:paraId="4D60D424" w14:textId="77777777" w:rsidR="004E0E11" w:rsidRDefault="00774DDB">
      <w:pPr>
        <w:numPr>
          <w:ilvl w:val="0"/>
          <w:numId w:val="188"/>
        </w:numPr>
        <w:spacing w:before="100" w:beforeAutospacing="1" w:after="100" w:afterAutospacing="1"/>
        <w:divId w:val="1290742671"/>
        <w:rPr>
          <w:rFonts w:eastAsia="Times New Roman"/>
        </w:rPr>
      </w:pPr>
      <w:r>
        <w:rPr>
          <w:rFonts w:ascii="SimSun" w:eastAsia="SimSun" w:hAnsi="SimSun" w:cs="SimSun"/>
        </w:rPr>
        <w:t>删除用户</w:t>
      </w:r>
    </w:p>
    <w:p w14:paraId="16B74B16" w14:textId="77777777" w:rsidR="004E0E11" w:rsidRDefault="00774DDB">
      <w:pPr>
        <w:pStyle w:val="a3"/>
        <w:divId w:val="129074267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0C854F3" w14:textId="77777777" w:rsidR="004E0E11" w:rsidRDefault="00774DDB">
      <w:pPr>
        <w:numPr>
          <w:ilvl w:val="0"/>
          <w:numId w:val="189"/>
        </w:numPr>
        <w:spacing w:before="100" w:beforeAutospacing="1" w:after="100" w:afterAutospacing="1"/>
        <w:divId w:val="1290742671"/>
        <w:rPr>
          <w:rFonts w:eastAsia="Times New Roman"/>
        </w:rPr>
      </w:pPr>
      <w:r>
        <w:rPr>
          <w:rStyle w:val="HTML"/>
        </w:rPr>
        <w:t>http://host:port/api/manage/user/del</w:t>
      </w:r>
    </w:p>
    <w:p w14:paraId="706FAC77" w14:textId="77777777" w:rsidR="004E0E11" w:rsidRDefault="00774DDB">
      <w:pPr>
        <w:pStyle w:val="a3"/>
        <w:divId w:val="1290742671"/>
      </w:pPr>
      <w:r>
        <w:rPr>
          <w:rStyle w:val="a4"/>
        </w:rPr>
        <w:t>请求方式：</w:t>
      </w:r>
    </w:p>
    <w:p w14:paraId="0738484C" w14:textId="77777777" w:rsidR="004E0E11" w:rsidRDefault="00774DDB">
      <w:pPr>
        <w:numPr>
          <w:ilvl w:val="0"/>
          <w:numId w:val="190"/>
        </w:numPr>
        <w:spacing w:before="100" w:beforeAutospacing="1" w:after="100" w:afterAutospacing="1"/>
        <w:divId w:val="1290742671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53A30DA" w14:textId="77777777" w:rsidR="004E0E11" w:rsidRDefault="00774DDB">
      <w:pPr>
        <w:pStyle w:val="a3"/>
        <w:divId w:val="129074267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4E0E11" w14:paraId="73F14609" w14:textId="77777777">
        <w:trPr>
          <w:divId w:val="129074267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470D93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4ABBE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18209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A6B16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759D230" w14:textId="77777777">
        <w:trPr>
          <w:divId w:val="1290742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18C4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30842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4A005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FBEA5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</w:tbl>
    <w:p w14:paraId="5BE15952" w14:textId="77777777" w:rsidR="004E0E11" w:rsidRDefault="00774DDB">
      <w:pPr>
        <w:pStyle w:val="a3"/>
        <w:divId w:val="129074267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5B3A478" w14:textId="77777777">
        <w:trPr>
          <w:divId w:val="1290742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F2C8F7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B8942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BD1490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26EACC7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8B292BA" w14:textId="77777777" w:rsidR="004E0E11" w:rsidRDefault="004E0E11"/>
        </w:tc>
      </w:tr>
    </w:tbl>
    <w:p w14:paraId="27B93A3B" w14:textId="77777777" w:rsidR="004E0E11" w:rsidRDefault="00774DDB">
      <w:pPr>
        <w:pStyle w:val="a3"/>
        <w:divId w:val="129074267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25AD08DB" w14:textId="77777777">
        <w:trPr>
          <w:divId w:val="129074267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7FBAA7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C7B0E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3DAA30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1E186CF" w14:textId="77777777">
        <w:trPr>
          <w:divId w:val="1290742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396D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3582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1F0D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00DB1FAD" w14:textId="77777777">
        <w:trPr>
          <w:divId w:val="1290742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FD5B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B51F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8296A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15AE57E" w14:textId="77777777" w:rsidR="004E0E11" w:rsidRDefault="00774DDB">
      <w:pPr>
        <w:pStyle w:val="a3"/>
        <w:divId w:val="1290742671"/>
      </w:pPr>
      <w:r>
        <w:rPr>
          <w:rStyle w:val="a4"/>
        </w:rPr>
        <w:t>备注</w:t>
      </w:r>
      <w:r>
        <w:t xml:space="preserve"> </w:t>
      </w:r>
    </w:p>
    <w:p w14:paraId="47231513" w14:textId="77777777" w:rsidR="004E0E11" w:rsidRDefault="00774DDB">
      <w:pPr>
        <w:numPr>
          <w:ilvl w:val="0"/>
          <w:numId w:val="191"/>
        </w:numPr>
        <w:spacing w:before="100" w:beforeAutospacing="1" w:after="100" w:afterAutospacing="1"/>
        <w:divId w:val="129074267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7EC5A7D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2.5.3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重置</w:t>
      </w:r>
    </w:p>
    <w:p w14:paraId="3158260F" w14:textId="77777777" w:rsidR="004E0E11" w:rsidRDefault="00774DDB">
      <w:pPr>
        <w:pStyle w:val="a3"/>
        <w:divId w:val="238714082"/>
      </w:pPr>
      <w:r>
        <w:rPr>
          <w:rStyle w:val="a4"/>
        </w:rPr>
        <w:t>简要描述：</w:t>
      </w:r>
      <w:r>
        <w:t xml:space="preserve"> </w:t>
      </w:r>
    </w:p>
    <w:p w14:paraId="1DB8CD37" w14:textId="77777777" w:rsidR="004E0E11" w:rsidRDefault="00774DDB">
      <w:pPr>
        <w:numPr>
          <w:ilvl w:val="0"/>
          <w:numId w:val="192"/>
        </w:numPr>
        <w:spacing w:before="100" w:beforeAutospacing="1" w:after="100" w:afterAutospacing="1"/>
        <w:divId w:val="238714082"/>
        <w:rPr>
          <w:rFonts w:eastAsia="Times New Roman"/>
        </w:rPr>
      </w:pP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重置。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功能只有管理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才有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普通用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没有</w:t>
      </w:r>
      <w:r>
        <w:rPr>
          <w:rFonts w:ascii="SimSun" w:eastAsia="SimSun" w:hAnsi="SimSun" w:cs="SimSun"/>
        </w:rPr>
        <w:t>该权</w:t>
      </w:r>
      <w:r>
        <w:rPr>
          <w:rFonts w:ascii="MS Mincho" w:eastAsia="MS Mincho" w:hAnsi="MS Mincho" w:cs="MS Mincho"/>
        </w:rPr>
        <w:t>限</w:t>
      </w:r>
    </w:p>
    <w:p w14:paraId="55A5808F" w14:textId="77777777" w:rsidR="004E0E11" w:rsidRDefault="00774DDB">
      <w:pPr>
        <w:pStyle w:val="a3"/>
        <w:divId w:val="23871408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941D606" w14:textId="77777777" w:rsidR="004E0E11" w:rsidRDefault="00774DDB">
      <w:pPr>
        <w:numPr>
          <w:ilvl w:val="0"/>
          <w:numId w:val="193"/>
        </w:numPr>
        <w:spacing w:before="100" w:beforeAutospacing="1" w:after="100" w:afterAutospacing="1"/>
        <w:divId w:val="238714082"/>
        <w:rPr>
          <w:rFonts w:eastAsia="Times New Roman"/>
        </w:rPr>
      </w:pPr>
      <w:r>
        <w:rPr>
          <w:rStyle w:val="HTML"/>
        </w:rPr>
        <w:t>http://host:port/api/manage/user/password/reset/upd</w:t>
      </w:r>
    </w:p>
    <w:p w14:paraId="7DBC897B" w14:textId="77777777" w:rsidR="004E0E11" w:rsidRDefault="00774DDB">
      <w:pPr>
        <w:pStyle w:val="a3"/>
        <w:divId w:val="238714082"/>
      </w:pPr>
      <w:r>
        <w:rPr>
          <w:rStyle w:val="a4"/>
        </w:rPr>
        <w:t>请求方式：</w:t>
      </w:r>
    </w:p>
    <w:p w14:paraId="44F323B4" w14:textId="77777777" w:rsidR="004E0E11" w:rsidRDefault="00774DDB">
      <w:pPr>
        <w:numPr>
          <w:ilvl w:val="0"/>
          <w:numId w:val="194"/>
        </w:numPr>
        <w:spacing w:before="100" w:beforeAutospacing="1" w:after="100" w:afterAutospacing="1"/>
        <w:divId w:val="238714082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3EAD7925" w14:textId="77777777" w:rsidR="004E0E11" w:rsidRDefault="00774DDB">
      <w:pPr>
        <w:pStyle w:val="a3"/>
        <w:divId w:val="23871408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4E0E11" w14:paraId="498EAAF5" w14:textId="77777777">
        <w:trPr>
          <w:divId w:val="2387140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00D689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72552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38988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4015B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40B84DA" w14:textId="77777777">
        <w:trPr>
          <w:divId w:val="2387140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4154C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5EB6C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6D1A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4CA8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</w:tbl>
    <w:p w14:paraId="68F45BCF" w14:textId="77777777" w:rsidR="004E0E11" w:rsidRDefault="00774DDB">
      <w:pPr>
        <w:pStyle w:val="a3"/>
        <w:divId w:val="238714082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22FB729" w14:textId="77777777">
        <w:trPr>
          <w:divId w:val="2387140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173126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694E8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"3443ghf23329fhdfhdf",</w:t>
            </w:r>
          </w:p>
          <w:p w14:paraId="09AB71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"newPassword": "</w:t>
            </w:r>
            <w:r>
              <w:rPr>
                <w:rStyle w:val="HTML"/>
              </w:rPr>
              <w:t>新密码</w:t>
            </w:r>
            <w:r>
              <w:rPr>
                <w:rStyle w:val="HTML"/>
              </w:rPr>
              <w:t>"</w:t>
            </w:r>
          </w:p>
          <w:p w14:paraId="1135AF9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39E7D09" w14:textId="77777777" w:rsidR="004E0E11" w:rsidRDefault="004E0E11"/>
        </w:tc>
      </w:tr>
    </w:tbl>
    <w:p w14:paraId="7B926127" w14:textId="77777777" w:rsidR="004E0E11" w:rsidRDefault="00774DDB">
      <w:pPr>
        <w:pStyle w:val="a3"/>
        <w:divId w:val="23871408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5A29699" w14:textId="77777777">
        <w:trPr>
          <w:divId w:val="2387140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9A61D6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4C258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EC711E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5607CA7A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3EF7D32" w14:textId="77777777" w:rsidR="004E0E11" w:rsidRDefault="004E0E11"/>
        </w:tc>
      </w:tr>
    </w:tbl>
    <w:p w14:paraId="19781E3C" w14:textId="77777777" w:rsidR="004E0E11" w:rsidRDefault="00774DDB">
      <w:pPr>
        <w:pStyle w:val="a3"/>
        <w:divId w:val="23871408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485B71E3" w14:textId="77777777">
        <w:trPr>
          <w:divId w:val="2387140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02CB58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3D75D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DF1CA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E09D4D2" w14:textId="77777777">
        <w:trPr>
          <w:divId w:val="2387140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2CD9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B0FF0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3EC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2CD45C75" w14:textId="77777777">
        <w:trPr>
          <w:divId w:val="2387140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3671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AF12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5EED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9EBCFB0" w14:textId="77777777" w:rsidR="004E0E11" w:rsidRDefault="00774DDB">
      <w:pPr>
        <w:pStyle w:val="a3"/>
        <w:divId w:val="238714082"/>
      </w:pPr>
      <w:r>
        <w:rPr>
          <w:rStyle w:val="a4"/>
        </w:rPr>
        <w:t>备注</w:t>
      </w:r>
      <w:r>
        <w:t xml:space="preserve"> </w:t>
      </w:r>
    </w:p>
    <w:p w14:paraId="168B9551" w14:textId="77777777" w:rsidR="004E0E11" w:rsidRDefault="00774DDB">
      <w:pPr>
        <w:numPr>
          <w:ilvl w:val="0"/>
          <w:numId w:val="195"/>
        </w:numPr>
        <w:spacing w:before="100" w:beforeAutospacing="1" w:after="100" w:afterAutospacing="1"/>
        <w:divId w:val="23871408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3EBFA01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2.5.4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新建普通管理</w:t>
      </w:r>
      <w:r>
        <w:rPr>
          <w:rFonts w:ascii="SimSun" w:eastAsia="SimSun" w:hAnsi="SimSun" w:cs="SimSun"/>
        </w:rPr>
        <w:t>员</w:t>
      </w:r>
    </w:p>
    <w:p w14:paraId="0EE2A6F9" w14:textId="77777777" w:rsidR="004E0E11" w:rsidRDefault="00774DDB">
      <w:pPr>
        <w:pStyle w:val="a3"/>
        <w:divId w:val="1142847068"/>
      </w:pPr>
      <w:r>
        <w:rPr>
          <w:rStyle w:val="a4"/>
        </w:rPr>
        <w:t>简要描述：</w:t>
      </w:r>
      <w:r>
        <w:t xml:space="preserve"> </w:t>
      </w:r>
    </w:p>
    <w:p w14:paraId="282C512F" w14:textId="77777777" w:rsidR="004E0E11" w:rsidRDefault="00774DDB">
      <w:pPr>
        <w:numPr>
          <w:ilvl w:val="0"/>
          <w:numId w:val="196"/>
        </w:numPr>
        <w:spacing w:before="100" w:beforeAutospacing="1" w:after="100" w:afterAutospacing="1"/>
        <w:divId w:val="1142847068"/>
        <w:rPr>
          <w:rFonts w:eastAsia="Times New Roman"/>
        </w:rPr>
      </w:pPr>
      <w:r>
        <w:rPr>
          <w:rFonts w:ascii="MS Mincho" w:eastAsia="MS Mincho" w:hAnsi="MS Mincho" w:cs="MS Mincho"/>
        </w:rPr>
        <w:t>新建普通管理</w:t>
      </w:r>
      <w:r>
        <w:rPr>
          <w:rFonts w:ascii="SimSun" w:eastAsia="SimSun" w:hAnsi="SimSun" w:cs="SimSun"/>
        </w:rPr>
        <w:t>员</w:t>
      </w:r>
    </w:p>
    <w:p w14:paraId="473350CA" w14:textId="77777777" w:rsidR="004E0E11" w:rsidRDefault="00774DDB">
      <w:pPr>
        <w:pStyle w:val="a3"/>
        <w:divId w:val="114284706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6AF319F" w14:textId="77777777" w:rsidR="004E0E11" w:rsidRDefault="00774DDB">
      <w:pPr>
        <w:numPr>
          <w:ilvl w:val="0"/>
          <w:numId w:val="197"/>
        </w:numPr>
        <w:spacing w:before="100" w:beforeAutospacing="1" w:after="100" w:afterAutospacing="1"/>
        <w:divId w:val="1142847068"/>
        <w:rPr>
          <w:rFonts w:eastAsia="Times New Roman"/>
        </w:rPr>
      </w:pPr>
      <w:r>
        <w:rPr>
          <w:rStyle w:val="HTML"/>
        </w:rPr>
        <w:t>http://host:port/api/manage/admin/add</w:t>
      </w:r>
    </w:p>
    <w:p w14:paraId="5A0F6B3D" w14:textId="77777777" w:rsidR="004E0E11" w:rsidRDefault="00774DDB">
      <w:pPr>
        <w:pStyle w:val="a3"/>
        <w:divId w:val="1142847068"/>
      </w:pPr>
      <w:r>
        <w:rPr>
          <w:rStyle w:val="a4"/>
        </w:rPr>
        <w:t>请求方式：</w:t>
      </w:r>
    </w:p>
    <w:p w14:paraId="1C91F222" w14:textId="77777777" w:rsidR="004E0E11" w:rsidRDefault="00774DDB">
      <w:pPr>
        <w:numPr>
          <w:ilvl w:val="0"/>
          <w:numId w:val="198"/>
        </w:numPr>
        <w:spacing w:before="100" w:beforeAutospacing="1" w:after="100" w:afterAutospacing="1"/>
        <w:divId w:val="114284706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602B634" w14:textId="77777777" w:rsidR="004E0E11" w:rsidRDefault="00774DDB">
      <w:pPr>
        <w:pStyle w:val="a3"/>
        <w:divId w:val="114284706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605"/>
        <w:gridCol w:w="1942"/>
        <w:gridCol w:w="2383"/>
      </w:tblGrid>
      <w:tr w:rsidR="004E0E11" w14:paraId="5F7D48CD" w14:textId="77777777">
        <w:trPr>
          <w:divId w:val="114284706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114B70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2BEE5C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81F9C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557419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C38D7E5" w14:textId="77777777">
        <w:trPr>
          <w:divId w:val="11428470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5ECAB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93E46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AE7BB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CDFB9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  <w:tr w:rsidR="004E0E11" w14:paraId="787DD420" w14:textId="77777777">
        <w:trPr>
          <w:divId w:val="11428470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F4D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0DE5A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2FCE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072E0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角色</w:t>
            </w:r>
            <w:r>
              <w:rPr>
                <w:rFonts w:eastAsia="Times New Roman"/>
              </w:rPr>
              <w:t>id</w:t>
            </w:r>
          </w:p>
        </w:tc>
      </w:tr>
    </w:tbl>
    <w:p w14:paraId="0E3FCD0F" w14:textId="77777777" w:rsidR="004E0E11" w:rsidRDefault="00774DDB">
      <w:pPr>
        <w:pStyle w:val="a3"/>
        <w:divId w:val="1142847068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F52A306" w14:textId="77777777">
        <w:trPr>
          <w:divId w:val="11428470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0AA6E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562B0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160B270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"empno": "222222",</w:t>
            </w:r>
          </w:p>
          <w:p w14:paraId="44E4C68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"telephone": "12343234567",</w:t>
            </w:r>
          </w:p>
          <w:p w14:paraId="17A10F7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",</w:t>
            </w:r>
          </w:p>
          <w:p w14:paraId="18DB540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"roleIds":[</w:t>
            </w:r>
          </w:p>
          <w:p w14:paraId="313427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"5b067660f11d3a3194242594",</w:t>
            </w:r>
          </w:p>
          <w:p w14:paraId="38ED7C1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</w:t>
            </w:r>
          </w:p>
          <w:p w14:paraId="09BDED3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56418083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9EC0A44" w14:textId="77777777" w:rsidR="004E0E11" w:rsidRDefault="004E0E11"/>
        </w:tc>
      </w:tr>
    </w:tbl>
    <w:p w14:paraId="00451299" w14:textId="77777777" w:rsidR="004E0E11" w:rsidRDefault="00774DDB">
      <w:pPr>
        <w:pStyle w:val="a3"/>
        <w:divId w:val="114284706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738E7C8" w14:textId="77777777">
        <w:trPr>
          <w:divId w:val="11428470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4E71CE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14C689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B544F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7C855B9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318531B" w14:textId="77777777" w:rsidR="004E0E11" w:rsidRDefault="004E0E11"/>
        </w:tc>
      </w:tr>
    </w:tbl>
    <w:p w14:paraId="5D20CD9A" w14:textId="77777777" w:rsidR="004E0E11" w:rsidRDefault="00774DDB">
      <w:pPr>
        <w:pStyle w:val="a3"/>
        <w:divId w:val="114284706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435A9D1F" w14:textId="77777777">
        <w:trPr>
          <w:divId w:val="114284706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E7C872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A59C6D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2D567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5E5BB18" w14:textId="77777777">
        <w:trPr>
          <w:divId w:val="11428470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4A873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31AC2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A570D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2CF9C8D5" w14:textId="77777777">
        <w:trPr>
          <w:divId w:val="11428470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47784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DD756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EF0E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059A6641" w14:textId="77777777" w:rsidR="004E0E11" w:rsidRDefault="00774DDB">
      <w:pPr>
        <w:pStyle w:val="a3"/>
        <w:divId w:val="1142847068"/>
      </w:pPr>
      <w:r>
        <w:rPr>
          <w:rStyle w:val="a4"/>
        </w:rPr>
        <w:t>备注</w:t>
      </w:r>
      <w:r>
        <w:t xml:space="preserve"> </w:t>
      </w:r>
    </w:p>
    <w:p w14:paraId="0F517B0C" w14:textId="77777777" w:rsidR="004E0E11" w:rsidRDefault="00774DDB">
      <w:pPr>
        <w:numPr>
          <w:ilvl w:val="0"/>
          <w:numId w:val="199"/>
        </w:numPr>
        <w:spacing w:before="100" w:beforeAutospacing="1" w:after="100" w:afterAutospacing="1"/>
        <w:divId w:val="114284706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3EA2E03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2.5.5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新增</w:t>
      </w:r>
    </w:p>
    <w:p w14:paraId="09F3FAD7" w14:textId="77777777" w:rsidR="004E0E11" w:rsidRDefault="00774DDB">
      <w:pPr>
        <w:pStyle w:val="a3"/>
        <w:divId w:val="1278373928"/>
      </w:pPr>
      <w:r>
        <w:rPr>
          <w:rStyle w:val="a4"/>
        </w:rPr>
        <w:t>简要描述：</w:t>
      </w:r>
      <w:r>
        <w:t xml:space="preserve"> </w:t>
      </w:r>
    </w:p>
    <w:p w14:paraId="6FEAC419" w14:textId="77777777" w:rsidR="004E0E11" w:rsidRDefault="00774DDB">
      <w:pPr>
        <w:numPr>
          <w:ilvl w:val="0"/>
          <w:numId w:val="200"/>
        </w:numPr>
        <w:spacing w:before="100" w:beforeAutospacing="1" w:after="100" w:afterAutospacing="1"/>
        <w:divId w:val="1278373928"/>
        <w:rPr>
          <w:rFonts w:eastAsia="Times New Roman"/>
        </w:rPr>
      </w:pPr>
      <w:r>
        <w:rPr>
          <w:rFonts w:ascii="MS Mincho" w:eastAsia="MS Mincho" w:hAnsi="MS Mincho" w:cs="MS Mincho"/>
        </w:rPr>
        <w:t>新建角色</w:t>
      </w:r>
    </w:p>
    <w:p w14:paraId="1C71E38D" w14:textId="77777777" w:rsidR="004E0E11" w:rsidRDefault="00774DDB">
      <w:pPr>
        <w:pStyle w:val="a3"/>
        <w:divId w:val="127837392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833646C" w14:textId="77777777" w:rsidR="004E0E11" w:rsidRDefault="00774DDB">
      <w:pPr>
        <w:numPr>
          <w:ilvl w:val="0"/>
          <w:numId w:val="201"/>
        </w:numPr>
        <w:spacing w:before="100" w:beforeAutospacing="1" w:after="100" w:afterAutospacing="1"/>
        <w:divId w:val="1278373928"/>
        <w:rPr>
          <w:rFonts w:eastAsia="Times New Roman"/>
        </w:rPr>
      </w:pPr>
      <w:r>
        <w:rPr>
          <w:rStyle w:val="HTML"/>
        </w:rPr>
        <w:t>http://host:port/api/role/add</w:t>
      </w:r>
    </w:p>
    <w:p w14:paraId="46A07906" w14:textId="77777777" w:rsidR="004E0E11" w:rsidRDefault="00774DDB">
      <w:pPr>
        <w:pStyle w:val="a3"/>
        <w:divId w:val="1278373928"/>
      </w:pPr>
      <w:r>
        <w:rPr>
          <w:rStyle w:val="a4"/>
        </w:rPr>
        <w:t>请求方式：</w:t>
      </w:r>
    </w:p>
    <w:p w14:paraId="154FA357" w14:textId="77777777" w:rsidR="004E0E11" w:rsidRDefault="00774DDB">
      <w:pPr>
        <w:numPr>
          <w:ilvl w:val="0"/>
          <w:numId w:val="202"/>
        </w:numPr>
        <w:spacing w:before="100" w:beforeAutospacing="1" w:after="100" w:afterAutospacing="1"/>
        <w:divId w:val="127837392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B39F103" w14:textId="77777777" w:rsidR="004E0E11" w:rsidRDefault="00774DDB">
      <w:pPr>
        <w:pStyle w:val="a3"/>
        <w:divId w:val="127837392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76"/>
        <w:gridCol w:w="617"/>
        <w:gridCol w:w="6060"/>
      </w:tblGrid>
      <w:tr w:rsidR="004E0E11" w14:paraId="142A8128" w14:textId="77777777">
        <w:trPr>
          <w:divId w:val="127837392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8DFC09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ECBCD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7158FB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3688C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D6BD55A" w14:textId="77777777">
        <w:trPr>
          <w:divId w:val="12783739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A991D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D4C7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7C074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307E5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权限即资源，一个角色所拥有的资源，代表该角色可以有哪些操作</w:t>
            </w:r>
          </w:p>
        </w:tc>
      </w:tr>
    </w:tbl>
    <w:p w14:paraId="6CE4C060" w14:textId="77777777" w:rsidR="004E0E11" w:rsidRDefault="00774DDB">
      <w:pPr>
        <w:pStyle w:val="a3"/>
        <w:divId w:val="1278373928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DA4A3A7" w14:textId="77777777">
        <w:trPr>
          <w:divId w:val="12783739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EB505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1949B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"roleName":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",</w:t>
            </w:r>
          </w:p>
          <w:p w14:paraId="5D1FD13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"roleDes":"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28A98A1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"roleRemark":"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",</w:t>
            </w:r>
          </w:p>
          <w:p w14:paraId="0B2351C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"resourceIds":[</w:t>
            </w:r>
          </w:p>
          <w:p w14:paraId="6505D6D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2C1037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0530B5B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</w:t>
            </w:r>
          </w:p>
          <w:p w14:paraId="38B88AA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1AACA3C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6C12F096" w14:textId="77777777" w:rsidR="004E0E11" w:rsidRDefault="004E0E11"/>
        </w:tc>
      </w:tr>
    </w:tbl>
    <w:p w14:paraId="20270C92" w14:textId="77777777" w:rsidR="004E0E11" w:rsidRDefault="00774DDB">
      <w:pPr>
        <w:pStyle w:val="a3"/>
        <w:divId w:val="127837392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F725D64" w14:textId="77777777">
        <w:trPr>
          <w:divId w:val="12783739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519FAC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0B697E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7EE83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3438F9F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8DA0805" w14:textId="77777777" w:rsidR="004E0E11" w:rsidRDefault="004E0E11"/>
        </w:tc>
      </w:tr>
    </w:tbl>
    <w:p w14:paraId="51759A4C" w14:textId="77777777" w:rsidR="004E0E11" w:rsidRDefault="00774DDB">
      <w:pPr>
        <w:pStyle w:val="a3"/>
        <w:divId w:val="127837392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486EDED2" w14:textId="77777777">
        <w:trPr>
          <w:divId w:val="127837392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7AD2EB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9E561B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E3924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2ACCD9C" w14:textId="77777777">
        <w:trPr>
          <w:divId w:val="12783739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6E6E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B4B9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3998E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725F5ACC" w14:textId="77777777">
        <w:trPr>
          <w:divId w:val="12783739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58A9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75CB1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FC6F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F2B33AD" w14:textId="77777777" w:rsidR="004E0E11" w:rsidRDefault="00774DDB">
      <w:pPr>
        <w:pStyle w:val="a3"/>
        <w:divId w:val="1278373928"/>
      </w:pPr>
      <w:r>
        <w:rPr>
          <w:rStyle w:val="a4"/>
        </w:rPr>
        <w:t>备注</w:t>
      </w:r>
      <w:r>
        <w:t xml:space="preserve"> </w:t>
      </w:r>
    </w:p>
    <w:p w14:paraId="476A5F85" w14:textId="77777777" w:rsidR="004E0E11" w:rsidRDefault="00774DDB">
      <w:pPr>
        <w:numPr>
          <w:ilvl w:val="0"/>
          <w:numId w:val="203"/>
        </w:numPr>
        <w:spacing w:before="100" w:beforeAutospacing="1" w:after="100" w:afterAutospacing="1"/>
        <w:divId w:val="127837392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6DF4BD4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2.5.6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4F6CEE0A" w14:textId="77777777" w:rsidR="004E0E11" w:rsidRDefault="00774DDB">
      <w:pPr>
        <w:pStyle w:val="a3"/>
        <w:divId w:val="1414937293"/>
      </w:pPr>
      <w:r>
        <w:rPr>
          <w:rStyle w:val="a4"/>
        </w:rPr>
        <w:t>简要描述：</w:t>
      </w:r>
      <w:r>
        <w:t xml:space="preserve"> </w:t>
      </w:r>
    </w:p>
    <w:p w14:paraId="20F4D04C" w14:textId="77777777" w:rsidR="004E0E11" w:rsidRDefault="00774DDB">
      <w:pPr>
        <w:numPr>
          <w:ilvl w:val="0"/>
          <w:numId w:val="204"/>
        </w:numPr>
        <w:spacing w:before="100" w:beforeAutospacing="1" w:after="100" w:afterAutospacing="1"/>
        <w:divId w:val="1414937293"/>
        <w:rPr>
          <w:rFonts w:eastAsia="Times New Roman"/>
        </w:rPr>
      </w:pPr>
      <w:r>
        <w:rPr>
          <w:rFonts w:ascii="SimSun" w:eastAsia="SimSun" w:hAnsi="SimSun" w:cs="SimSun"/>
        </w:rPr>
        <w:t>删除角色信息</w:t>
      </w:r>
    </w:p>
    <w:p w14:paraId="6AE7C534" w14:textId="77777777" w:rsidR="004E0E11" w:rsidRDefault="00774DDB">
      <w:pPr>
        <w:pStyle w:val="a3"/>
        <w:divId w:val="141493729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88554AD" w14:textId="77777777" w:rsidR="004E0E11" w:rsidRDefault="00774DDB">
      <w:pPr>
        <w:numPr>
          <w:ilvl w:val="0"/>
          <w:numId w:val="205"/>
        </w:numPr>
        <w:spacing w:before="100" w:beforeAutospacing="1" w:after="100" w:afterAutospacing="1"/>
        <w:divId w:val="1414937293"/>
        <w:rPr>
          <w:rFonts w:eastAsia="Times New Roman"/>
        </w:rPr>
      </w:pPr>
      <w:r>
        <w:rPr>
          <w:rStyle w:val="HTML"/>
        </w:rPr>
        <w:t>http://host:port/api/role/del</w:t>
      </w:r>
    </w:p>
    <w:p w14:paraId="0E0E4332" w14:textId="77777777" w:rsidR="004E0E11" w:rsidRDefault="00774DDB">
      <w:pPr>
        <w:pStyle w:val="a3"/>
        <w:divId w:val="1414937293"/>
      </w:pPr>
      <w:r>
        <w:rPr>
          <w:rStyle w:val="a4"/>
        </w:rPr>
        <w:t>请求方式：</w:t>
      </w:r>
    </w:p>
    <w:p w14:paraId="5434A08B" w14:textId="77777777" w:rsidR="004E0E11" w:rsidRDefault="00774DDB">
      <w:pPr>
        <w:numPr>
          <w:ilvl w:val="0"/>
          <w:numId w:val="206"/>
        </w:numPr>
        <w:spacing w:before="100" w:beforeAutospacing="1" w:after="100" w:afterAutospacing="1"/>
        <w:divId w:val="141493729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1FFC400" w14:textId="77777777" w:rsidR="004E0E11" w:rsidRDefault="00774DDB">
      <w:pPr>
        <w:pStyle w:val="a3"/>
        <w:divId w:val="141493729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4E0E11" w14:paraId="5E7CEDD6" w14:textId="77777777">
        <w:trPr>
          <w:divId w:val="141493729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C0EDCC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137F77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1E4E4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AEBC5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63A8698" w14:textId="77777777">
        <w:trPr>
          <w:divId w:val="1414937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BD117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5403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194C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8D5D2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角色</w:t>
            </w:r>
            <w:r>
              <w:rPr>
                <w:rFonts w:eastAsia="Times New Roman"/>
              </w:rPr>
              <w:t>id</w:t>
            </w:r>
          </w:p>
        </w:tc>
      </w:tr>
    </w:tbl>
    <w:p w14:paraId="7E4A3342" w14:textId="77777777" w:rsidR="004E0E11" w:rsidRDefault="00774DDB">
      <w:pPr>
        <w:pStyle w:val="a3"/>
        <w:divId w:val="141493729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2FC5EB9" w14:textId="77777777">
        <w:trPr>
          <w:divId w:val="1414937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F9D541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1B03D4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12C239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455F0ECF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AC7EDD8" w14:textId="77777777" w:rsidR="004E0E11" w:rsidRDefault="004E0E11"/>
        </w:tc>
      </w:tr>
    </w:tbl>
    <w:p w14:paraId="76CA9E5E" w14:textId="77777777" w:rsidR="004E0E11" w:rsidRDefault="00774DDB">
      <w:pPr>
        <w:pStyle w:val="a3"/>
        <w:divId w:val="141493729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18AA89EB" w14:textId="77777777">
        <w:trPr>
          <w:divId w:val="141493729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62A811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7A6725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7E706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DD13542" w14:textId="77777777">
        <w:trPr>
          <w:divId w:val="1414937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79AAD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9B522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C1C9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6E954F5B" w14:textId="77777777">
        <w:trPr>
          <w:divId w:val="1414937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F4D02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E19A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E43A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1124F71" w14:textId="77777777" w:rsidR="004E0E11" w:rsidRDefault="00774DDB">
      <w:pPr>
        <w:pStyle w:val="a3"/>
        <w:divId w:val="1414937293"/>
      </w:pPr>
      <w:r>
        <w:rPr>
          <w:rStyle w:val="a4"/>
        </w:rPr>
        <w:t>备注</w:t>
      </w:r>
      <w:r>
        <w:t xml:space="preserve"> </w:t>
      </w:r>
    </w:p>
    <w:p w14:paraId="667E85C7" w14:textId="77777777" w:rsidR="004E0E11" w:rsidRDefault="00774DDB">
      <w:pPr>
        <w:numPr>
          <w:ilvl w:val="0"/>
          <w:numId w:val="207"/>
        </w:numPr>
        <w:spacing w:before="100" w:beforeAutospacing="1" w:after="100" w:afterAutospacing="1"/>
        <w:divId w:val="141493729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EDF1A82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2.5.7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修改</w:t>
      </w:r>
    </w:p>
    <w:p w14:paraId="7008A053" w14:textId="77777777" w:rsidR="004E0E11" w:rsidRDefault="00774DDB">
      <w:pPr>
        <w:pStyle w:val="a3"/>
        <w:divId w:val="667369608"/>
      </w:pPr>
      <w:r>
        <w:rPr>
          <w:rStyle w:val="a4"/>
        </w:rPr>
        <w:t>简要描述：</w:t>
      </w:r>
      <w:r>
        <w:t xml:space="preserve"> </w:t>
      </w:r>
    </w:p>
    <w:p w14:paraId="15FB8BB6" w14:textId="77777777" w:rsidR="004E0E11" w:rsidRDefault="00774DDB">
      <w:pPr>
        <w:numPr>
          <w:ilvl w:val="0"/>
          <w:numId w:val="208"/>
        </w:numPr>
        <w:spacing w:before="100" w:beforeAutospacing="1" w:after="100" w:afterAutospacing="1"/>
        <w:divId w:val="667369608"/>
        <w:rPr>
          <w:rFonts w:eastAsia="Times New Roman"/>
        </w:rPr>
      </w:pPr>
      <w:r>
        <w:rPr>
          <w:rFonts w:ascii="MS Mincho" w:eastAsia="MS Mincho" w:hAnsi="MS Mincho" w:cs="MS Mincho"/>
        </w:rPr>
        <w:t>角色修改</w:t>
      </w:r>
    </w:p>
    <w:p w14:paraId="6E2B8CD2" w14:textId="77777777" w:rsidR="004E0E11" w:rsidRDefault="00774DDB">
      <w:pPr>
        <w:pStyle w:val="a3"/>
        <w:divId w:val="66736960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7C64DFA" w14:textId="77777777" w:rsidR="004E0E11" w:rsidRDefault="00774DDB">
      <w:pPr>
        <w:numPr>
          <w:ilvl w:val="0"/>
          <w:numId w:val="209"/>
        </w:numPr>
        <w:spacing w:before="100" w:beforeAutospacing="1" w:after="100" w:afterAutospacing="1"/>
        <w:divId w:val="667369608"/>
        <w:rPr>
          <w:rFonts w:eastAsia="Times New Roman"/>
        </w:rPr>
      </w:pPr>
      <w:r>
        <w:rPr>
          <w:rStyle w:val="HTML"/>
        </w:rPr>
        <w:t>http://host:port/api/role/upd</w:t>
      </w:r>
    </w:p>
    <w:p w14:paraId="2DAA22B3" w14:textId="77777777" w:rsidR="004E0E11" w:rsidRDefault="00774DDB">
      <w:pPr>
        <w:pStyle w:val="a3"/>
        <w:divId w:val="667369608"/>
      </w:pPr>
      <w:r>
        <w:rPr>
          <w:rStyle w:val="a4"/>
        </w:rPr>
        <w:t>请求方式：</w:t>
      </w:r>
    </w:p>
    <w:p w14:paraId="7301ED50" w14:textId="77777777" w:rsidR="004E0E11" w:rsidRDefault="00774DDB">
      <w:pPr>
        <w:numPr>
          <w:ilvl w:val="0"/>
          <w:numId w:val="210"/>
        </w:numPr>
        <w:spacing w:before="100" w:beforeAutospacing="1" w:after="100" w:afterAutospacing="1"/>
        <w:divId w:val="66736960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BFA106C" w14:textId="77777777" w:rsidR="004E0E11" w:rsidRDefault="00774DDB">
      <w:pPr>
        <w:pStyle w:val="a3"/>
        <w:divId w:val="66736960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4E0E11" w14:paraId="19ECF6A1" w14:textId="77777777">
        <w:trPr>
          <w:divId w:val="66736960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354CA8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EAD8A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A86C50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F4089A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32BE2BD2" w14:textId="77777777" w:rsidR="004E0E11" w:rsidRDefault="00774DDB">
      <w:pPr>
        <w:pStyle w:val="a3"/>
        <w:divId w:val="667369608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F54C972" w14:textId="77777777">
        <w:trPr>
          <w:divId w:val="6673696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4A3ED0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FC837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"5af6c9110fa4fb0b743cc04d",</w:t>
            </w:r>
          </w:p>
          <w:p w14:paraId="1F107CC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"roleName":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",</w:t>
            </w:r>
          </w:p>
          <w:p w14:paraId="56907E1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"roleDes": 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00422C5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",</w:t>
            </w:r>
          </w:p>
          <w:p w14:paraId="05AC0C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 [</w:t>
            </w:r>
          </w:p>
          <w:p w14:paraId="34701BF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4BEE0B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064440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</w:t>
            </w:r>
          </w:p>
          <w:p w14:paraId="036AC4D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320E463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68A9A611" w14:textId="77777777" w:rsidR="004E0E11" w:rsidRDefault="004E0E11"/>
        </w:tc>
      </w:tr>
    </w:tbl>
    <w:p w14:paraId="02C0EA24" w14:textId="77777777" w:rsidR="004E0E11" w:rsidRDefault="00774DDB">
      <w:pPr>
        <w:pStyle w:val="a3"/>
        <w:divId w:val="66736960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5778BFD" w14:textId="77777777">
        <w:trPr>
          <w:divId w:val="6673696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DE324B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E0579A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319948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4762C43F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30F853F" w14:textId="77777777" w:rsidR="004E0E11" w:rsidRDefault="004E0E11"/>
        </w:tc>
      </w:tr>
    </w:tbl>
    <w:p w14:paraId="06425B68" w14:textId="77777777" w:rsidR="004E0E11" w:rsidRDefault="00774DDB">
      <w:pPr>
        <w:pStyle w:val="a3"/>
        <w:divId w:val="66736960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043"/>
        <w:gridCol w:w="5325"/>
      </w:tblGrid>
      <w:tr w:rsidR="004E0E11" w14:paraId="21FCD5ED" w14:textId="77777777">
        <w:trPr>
          <w:divId w:val="66736960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B946E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E0CBA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AF19C0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4193A3C" w14:textId="77777777">
        <w:trPr>
          <w:divId w:val="6673696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A79C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3BC99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B0DC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0CD23C02" w14:textId="77777777">
        <w:trPr>
          <w:divId w:val="6673696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DBCF1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A551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3AE78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07E68601" w14:textId="77777777">
        <w:trPr>
          <w:divId w:val="6673696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54D12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E8700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1E92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31AF7781" w14:textId="77777777" w:rsidR="004E0E11" w:rsidRDefault="00774DDB">
      <w:pPr>
        <w:pStyle w:val="a3"/>
        <w:divId w:val="667369608"/>
      </w:pPr>
      <w:r>
        <w:rPr>
          <w:rStyle w:val="a4"/>
        </w:rPr>
        <w:t>备注</w:t>
      </w:r>
      <w:r>
        <w:t xml:space="preserve"> </w:t>
      </w:r>
    </w:p>
    <w:p w14:paraId="338870F9" w14:textId="77777777" w:rsidR="004E0E11" w:rsidRDefault="00774DDB">
      <w:pPr>
        <w:numPr>
          <w:ilvl w:val="0"/>
          <w:numId w:val="211"/>
        </w:numPr>
        <w:spacing w:before="100" w:beforeAutospacing="1" w:after="100" w:afterAutospacing="1"/>
        <w:divId w:val="66736960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462C385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2.5.8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获取某个用户的权限</w:t>
      </w:r>
      <w:r>
        <w:rPr>
          <w:rFonts w:eastAsia="Times New Roman"/>
        </w:rPr>
        <w:t>item</w:t>
      </w:r>
    </w:p>
    <w:p w14:paraId="2BF38E99" w14:textId="77777777" w:rsidR="004E0E11" w:rsidRDefault="00774DDB">
      <w:pPr>
        <w:pStyle w:val="a3"/>
        <w:divId w:val="1923566899"/>
      </w:pPr>
      <w:r>
        <w:rPr>
          <w:rStyle w:val="a4"/>
        </w:rPr>
        <w:t>简要描述：</w:t>
      </w:r>
      <w:r>
        <w:t xml:space="preserve"> </w:t>
      </w:r>
    </w:p>
    <w:p w14:paraId="39B24FC9" w14:textId="77777777" w:rsidR="004E0E11" w:rsidRDefault="00774DDB">
      <w:pPr>
        <w:numPr>
          <w:ilvl w:val="0"/>
          <w:numId w:val="212"/>
        </w:numPr>
        <w:spacing w:before="100" w:beforeAutospacing="1" w:after="100" w:afterAutospacing="1"/>
        <w:divId w:val="1923566899"/>
        <w:rPr>
          <w:rFonts w:eastAsia="Times New Roman"/>
        </w:rPr>
      </w:pPr>
      <w:r>
        <w:rPr>
          <w:rFonts w:ascii="MS Mincho" w:eastAsia="MS Mincho" w:hAnsi="MS Mincho" w:cs="MS Mincho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列表里的用</w:t>
      </w:r>
      <w:r>
        <w:rPr>
          <w:rFonts w:ascii="SimSun" w:eastAsia="SimSun" w:hAnsi="SimSun" w:cs="SimSun"/>
        </w:rPr>
        <w:t>户</w:t>
      </w:r>
      <w:r>
        <w:rPr>
          <w:rFonts w:eastAsia="Times New Roman"/>
        </w:rPr>
        <w:t xml:space="preserve">id , </w:t>
      </w:r>
      <w:r>
        <w:rPr>
          <w:rFonts w:ascii="SimSun" w:eastAsia="SimSun" w:hAnsi="SimSun" w:cs="SimSun"/>
        </w:rPr>
        <w:t>获取其的权限列表</w:t>
      </w:r>
    </w:p>
    <w:p w14:paraId="08ABA172" w14:textId="77777777" w:rsidR="004E0E11" w:rsidRDefault="00774DDB">
      <w:pPr>
        <w:pStyle w:val="a3"/>
        <w:divId w:val="192356689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B5D5A92" w14:textId="77777777" w:rsidR="004E0E11" w:rsidRDefault="00774DDB">
      <w:pPr>
        <w:numPr>
          <w:ilvl w:val="0"/>
          <w:numId w:val="213"/>
        </w:numPr>
        <w:spacing w:before="100" w:beforeAutospacing="1" w:after="100" w:afterAutospacing="1"/>
        <w:divId w:val="1923566899"/>
        <w:rPr>
          <w:rFonts w:eastAsia="Times New Roman"/>
        </w:rPr>
      </w:pPr>
      <w:r>
        <w:rPr>
          <w:rStyle w:val="HTML"/>
        </w:rPr>
        <w:t>http://host:port/api/manage/user/behavior/item</w:t>
      </w:r>
    </w:p>
    <w:p w14:paraId="076869CF" w14:textId="77777777" w:rsidR="004E0E11" w:rsidRDefault="00774DDB">
      <w:pPr>
        <w:pStyle w:val="a3"/>
        <w:divId w:val="1923566899"/>
      </w:pPr>
      <w:r>
        <w:rPr>
          <w:rStyle w:val="a4"/>
        </w:rPr>
        <w:t>请求方式：</w:t>
      </w:r>
    </w:p>
    <w:p w14:paraId="4BAFEAB6" w14:textId="77777777" w:rsidR="004E0E11" w:rsidRDefault="00774DDB">
      <w:pPr>
        <w:numPr>
          <w:ilvl w:val="0"/>
          <w:numId w:val="214"/>
        </w:numPr>
        <w:spacing w:before="100" w:beforeAutospacing="1" w:after="100" w:afterAutospacing="1"/>
        <w:divId w:val="1923566899"/>
        <w:rPr>
          <w:rFonts w:eastAsia="Times New Roman"/>
        </w:rPr>
      </w:pPr>
      <w:r>
        <w:rPr>
          <w:rFonts w:eastAsia="Times New Roman"/>
        </w:rPr>
        <w:t>GET</w:t>
      </w:r>
    </w:p>
    <w:p w14:paraId="36CC3105" w14:textId="77777777" w:rsidR="004E0E11" w:rsidRDefault="00774DDB">
      <w:pPr>
        <w:pStyle w:val="a3"/>
        <w:divId w:val="192356689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176"/>
        <w:gridCol w:w="1423"/>
        <w:gridCol w:w="3960"/>
      </w:tblGrid>
      <w:tr w:rsidR="004E0E11" w14:paraId="2317D905" w14:textId="77777777">
        <w:trPr>
          <w:divId w:val="19235668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2814BA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413B4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8B462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0EB3E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E61A990" w14:textId="77777777">
        <w:trPr>
          <w:divId w:val="1923566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ED483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8570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044D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CEEC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某一个用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</w:tbl>
    <w:p w14:paraId="73B2B387" w14:textId="77777777" w:rsidR="004E0E11" w:rsidRDefault="00774DDB">
      <w:pPr>
        <w:pStyle w:val="a3"/>
        <w:divId w:val="1923566899"/>
      </w:pPr>
      <w:r>
        <w:t>注</w:t>
      </w:r>
      <w:r>
        <w:t xml:space="preserve"> : </w:t>
      </w:r>
      <w:r>
        <w:t>此处所传的</w:t>
      </w:r>
      <w:r>
        <w:t>id</w:t>
      </w:r>
      <w:r>
        <w:t>是列表里的</w:t>
      </w:r>
      <w:r>
        <w:t>id</w:t>
      </w:r>
    </w:p>
    <w:p w14:paraId="299E476B" w14:textId="77777777" w:rsidR="004E0E11" w:rsidRDefault="00774DDB">
      <w:pPr>
        <w:pStyle w:val="a3"/>
        <w:divId w:val="1923566899"/>
      </w:pPr>
      <w:r>
        <w:rPr>
          <w:rStyle w:val="a4"/>
        </w:rPr>
        <w:t>返回示例</w:t>
      </w:r>
    </w:p>
    <w:p w14:paraId="382693A3" w14:textId="77777777" w:rsidR="004E0E11" w:rsidRDefault="00774DDB">
      <w:pPr>
        <w:pStyle w:val="a3"/>
        <w:divId w:val="1923566899"/>
      </w:pPr>
      <w:r>
        <w:t>情况一</w:t>
      </w:r>
      <w:r>
        <w:t>)</w:t>
      </w:r>
      <w:r>
        <w:t>管理员角色的权限</w:t>
      </w:r>
      <w:r>
        <w:t xml:space="preserve"> 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2DB8AA9" w14:textId="77777777">
        <w:trPr>
          <w:divId w:val="1923566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AFA9DC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B845CD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FE9C9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普通管理员的角色列表返回成功</w:t>
            </w:r>
            <w:r>
              <w:rPr>
                <w:rStyle w:val="HTML"/>
              </w:rPr>
              <w:t>",</w:t>
            </w:r>
          </w:p>
          <w:p w14:paraId="26E795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1D6D7B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"5b10cfcd1caeff3ac899cae1",</w:t>
            </w:r>
          </w:p>
          <w:p w14:paraId="0C16A94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"roleIds": [</w:t>
            </w:r>
          </w:p>
          <w:p w14:paraId="5C6886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"5b10cf541caeff3ac899cadf"</w:t>
            </w:r>
          </w:p>
          <w:p w14:paraId="30ED323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16AD41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"resourceIds": null</w:t>
            </w:r>
          </w:p>
          <w:p w14:paraId="0FA74E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207586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7ABF78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B43CB4F" w14:textId="77777777" w:rsidR="004E0E11" w:rsidRDefault="004E0E11"/>
        </w:tc>
      </w:tr>
    </w:tbl>
    <w:p w14:paraId="6B636410" w14:textId="77777777" w:rsidR="004E0E11" w:rsidRDefault="00774DDB">
      <w:pPr>
        <w:pStyle w:val="a3"/>
        <w:divId w:val="1923566899"/>
      </w:pPr>
      <w:r>
        <w:t>情况二</w:t>
      </w:r>
      <w:r>
        <w:t>)</w:t>
      </w:r>
      <w:r>
        <w:t>普通用户的行为权限</w:t>
      </w:r>
      <w:r>
        <w:t xml:space="preserve"> :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9767C97" w14:textId="77777777">
        <w:trPr>
          <w:divId w:val="1923566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F029E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28AEC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6A109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普通用户的行为列表返回成功</w:t>
            </w:r>
            <w:r>
              <w:rPr>
                <w:rStyle w:val="HTML"/>
              </w:rPr>
              <w:t>",</w:t>
            </w:r>
          </w:p>
          <w:p w14:paraId="0B05BD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63E46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"5b190076aef2051af8b0909e",</w:t>
            </w:r>
          </w:p>
          <w:p w14:paraId="4E14C2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"roleIds": null,</w:t>
            </w:r>
          </w:p>
          <w:p w14:paraId="0D7AF9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"resourceIds": [</w:t>
            </w:r>
          </w:p>
          <w:p w14:paraId="41C0604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"5b0c37192519072a94067052",</w:t>
            </w:r>
          </w:p>
          <w:p w14:paraId="0C3A8A2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"5b0c379e2519072a94067054"</w:t>
            </w:r>
          </w:p>
          <w:p w14:paraId="3CD254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6C085E1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180FB83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E1AA74A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F909A26" w14:textId="77777777" w:rsidR="004E0E11" w:rsidRDefault="004E0E11"/>
        </w:tc>
      </w:tr>
    </w:tbl>
    <w:p w14:paraId="5196B66C" w14:textId="77777777" w:rsidR="004E0E11" w:rsidRDefault="00774DDB">
      <w:pPr>
        <w:pStyle w:val="a3"/>
        <w:divId w:val="192356689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29E1CA12" w14:textId="77777777">
        <w:trPr>
          <w:divId w:val="19235668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DE139F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7934F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F27E3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0657796" w14:textId="77777777">
        <w:trPr>
          <w:divId w:val="1923566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11DB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12F20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DB70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1BCBBE20" w14:textId="77777777">
        <w:trPr>
          <w:divId w:val="1923566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A9946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AFF8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6F8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2499B0D" w14:textId="77777777" w:rsidR="004E0E11" w:rsidRDefault="00774DDB">
      <w:pPr>
        <w:pStyle w:val="a3"/>
        <w:divId w:val="1923566899"/>
      </w:pPr>
      <w:r>
        <w:rPr>
          <w:rStyle w:val="a4"/>
        </w:rPr>
        <w:t>备注</w:t>
      </w:r>
      <w:r>
        <w:t xml:space="preserve"> </w:t>
      </w:r>
    </w:p>
    <w:p w14:paraId="0CCE423A" w14:textId="77777777" w:rsidR="004E0E11" w:rsidRDefault="00774DDB">
      <w:pPr>
        <w:numPr>
          <w:ilvl w:val="0"/>
          <w:numId w:val="215"/>
        </w:numPr>
        <w:spacing w:before="100" w:beforeAutospacing="1" w:after="100" w:afterAutospacing="1"/>
        <w:divId w:val="192356689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FCF7253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2.5.9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3461D064" w14:textId="77777777" w:rsidR="004E0E11" w:rsidRDefault="00774DDB">
      <w:pPr>
        <w:pStyle w:val="a3"/>
        <w:divId w:val="1660965457"/>
      </w:pPr>
      <w:r>
        <w:rPr>
          <w:rStyle w:val="a4"/>
        </w:rPr>
        <w:t>简要描述：</w:t>
      </w:r>
      <w:r>
        <w:t xml:space="preserve"> </w:t>
      </w:r>
    </w:p>
    <w:p w14:paraId="278457EF" w14:textId="77777777" w:rsidR="004E0E11" w:rsidRDefault="00774DDB">
      <w:pPr>
        <w:numPr>
          <w:ilvl w:val="0"/>
          <w:numId w:val="216"/>
        </w:numPr>
        <w:spacing w:before="100" w:beforeAutospacing="1" w:after="100" w:afterAutospacing="1"/>
        <w:divId w:val="1660965457"/>
        <w:rPr>
          <w:rFonts w:eastAsia="Times New Roman"/>
        </w:rPr>
      </w:pPr>
      <w:r>
        <w:rPr>
          <w:rFonts w:ascii="MS Mincho" w:eastAsia="MS Mincho" w:hAnsi="MS Mincho" w:cs="MS Mincho"/>
        </w:rPr>
        <w:t>如果登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者是超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员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处显</w:t>
      </w:r>
      <w:r>
        <w:rPr>
          <w:rFonts w:ascii="MS Mincho" w:eastAsia="MS Mincho" w:hAnsi="MS Mincho" w:cs="MS Mincho"/>
        </w:rPr>
        <w:t>示所有超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员</w:t>
      </w:r>
      <w:r>
        <w:rPr>
          <w:rFonts w:eastAsia="Times New Roman"/>
        </w:rPr>
        <w:t>+</w:t>
      </w:r>
      <w:r>
        <w:rPr>
          <w:rFonts w:ascii="MS Mincho" w:eastAsia="MS Mincho" w:hAnsi="MS Mincho" w:cs="MS Mincho"/>
        </w:rPr>
        <w:t>所有的普通管理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信息</w:t>
      </w:r>
      <w:r>
        <w:rPr>
          <w:rFonts w:eastAsia="Times New Roman"/>
        </w:rPr>
        <w:t>+</w:t>
      </w:r>
      <w:r>
        <w:rPr>
          <w:rFonts w:ascii="MS Mincho" w:eastAsia="MS Mincho" w:hAnsi="MS Mincho" w:cs="MS Mincho"/>
        </w:rPr>
        <w:t>所有用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信息。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如果登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者是普通管理</w:t>
      </w:r>
      <w:r>
        <w:rPr>
          <w:rFonts w:ascii="SimSun" w:eastAsia="SimSun" w:hAnsi="SimSun" w:cs="SimSun"/>
        </w:rPr>
        <w:t>员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处显</w:t>
      </w:r>
      <w:r>
        <w:rPr>
          <w:rFonts w:ascii="MS Mincho" w:eastAsia="MS Mincho" w:hAnsi="MS Mincho" w:cs="MS Mincho"/>
        </w:rPr>
        <w:t>示所有的普通管理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信息</w:t>
      </w:r>
      <w:r>
        <w:rPr>
          <w:rFonts w:eastAsia="Times New Roman"/>
        </w:rPr>
        <w:t>+</w:t>
      </w:r>
      <w:r>
        <w:rPr>
          <w:rFonts w:ascii="MS Mincho" w:eastAsia="MS Mincho" w:hAnsi="MS Mincho" w:cs="MS Mincho"/>
        </w:rPr>
        <w:t>所有用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信息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如果登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者是用</w:t>
      </w:r>
      <w:r>
        <w:rPr>
          <w:rFonts w:ascii="SimSun" w:eastAsia="SimSun" w:hAnsi="SimSun" w:cs="SimSun"/>
        </w:rPr>
        <w:t>户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处显</w:t>
      </w:r>
      <w:r>
        <w:rPr>
          <w:rFonts w:ascii="MS Mincho" w:eastAsia="MS Mincho" w:hAnsi="MS Mincho" w:cs="MS Mincho"/>
        </w:rPr>
        <w:t>示自己。</w:t>
      </w:r>
    </w:p>
    <w:p w14:paraId="1B2E29DE" w14:textId="77777777" w:rsidR="004E0E11" w:rsidRDefault="00774DDB">
      <w:pPr>
        <w:pStyle w:val="a3"/>
        <w:divId w:val="166096545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508EC69" w14:textId="77777777" w:rsidR="004E0E11" w:rsidRDefault="00774DDB">
      <w:pPr>
        <w:numPr>
          <w:ilvl w:val="0"/>
          <w:numId w:val="217"/>
        </w:numPr>
        <w:spacing w:before="100" w:beforeAutospacing="1" w:after="100" w:afterAutospacing="1"/>
        <w:divId w:val="1660965457"/>
        <w:rPr>
          <w:rFonts w:eastAsia="Times New Roman"/>
        </w:rPr>
      </w:pPr>
      <w:r>
        <w:rPr>
          <w:rStyle w:val="HTML"/>
        </w:rPr>
        <w:t>http://host:port/api/manage/user/list</w:t>
      </w:r>
    </w:p>
    <w:p w14:paraId="52624BEA" w14:textId="77777777" w:rsidR="004E0E11" w:rsidRDefault="00774DDB">
      <w:pPr>
        <w:pStyle w:val="a3"/>
        <w:divId w:val="1660965457"/>
      </w:pPr>
      <w:r>
        <w:rPr>
          <w:rStyle w:val="a4"/>
        </w:rPr>
        <w:t>请求方式：</w:t>
      </w:r>
    </w:p>
    <w:p w14:paraId="20072CB2" w14:textId="77777777" w:rsidR="004E0E11" w:rsidRDefault="00774DDB">
      <w:pPr>
        <w:numPr>
          <w:ilvl w:val="0"/>
          <w:numId w:val="218"/>
        </w:numPr>
        <w:spacing w:before="100" w:beforeAutospacing="1" w:after="100" w:afterAutospacing="1"/>
        <w:divId w:val="1660965457"/>
        <w:rPr>
          <w:rFonts w:eastAsia="Times New Roman"/>
        </w:rPr>
      </w:pPr>
      <w:r>
        <w:rPr>
          <w:rFonts w:eastAsia="Times New Roman"/>
        </w:rPr>
        <w:t>GET</w:t>
      </w:r>
    </w:p>
    <w:p w14:paraId="4E4A7697" w14:textId="77777777" w:rsidR="004E0E11" w:rsidRDefault="00774DDB">
      <w:pPr>
        <w:pStyle w:val="a3"/>
        <w:divId w:val="166096545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426"/>
        <w:gridCol w:w="790"/>
        <w:gridCol w:w="3942"/>
      </w:tblGrid>
      <w:tr w:rsidR="004E0E11" w14:paraId="0D57F44F" w14:textId="77777777">
        <w:trPr>
          <w:divId w:val="166096545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9B4551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317C8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383BFE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64FD5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1397512" w14:textId="77777777">
        <w:trPr>
          <w:divId w:val="1660965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443E4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164A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29F5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C3BD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1F038206" w14:textId="77777777">
        <w:trPr>
          <w:divId w:val="1660965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4CED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52AA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545AD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2E01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4E0E11" w14:paraId="62044A26" w14:textId="77777777">
        <w:trPr>
          <w:divId w:val="1660965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9FE5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3F46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7CDD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436EF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4E0E11" w14:paraId="59D3B8C1" w14:textId="77777777">
        <w:trPr>
          <w:divId w:val="1660965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9D86E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4CD9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ED9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5DDC2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4C460275" w14:textId="77777777">
        <w:trPr>
          <w:divId w:val="1660965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63B63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52C1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D2BA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37731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34D90D95" w14:textId="77777777" w:rsidR="004E0E11" w:rsidRDefault="00774DDB">
      <w:pPr>
        <w:pStyle w:val="a3"/>
        <w:divId w:val="1660965457"/>
      </w:pPr>
      <w:r>
        <w:t>注意</w:t>
      </w:r>
      <w:r>
        <w:t xml:space="preserve">1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05EAE71F" w14:textId="77777777" w:rsidR="004E0E11" w:rsidRDefault="00774DDB">
      <w:pPr>
        <w:pStyle w:val="a3"/>
        <w:divId w:val="166096545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51BD471" w14:textId="77777777">
        <w:trPr>
          <w:divId w:val="1660965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FB1498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F5DD15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D361ED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204A56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ED42E3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15,</w:t>
            </w:r>
          </w:p>
          <w:p w14:paraId="0CFE4A6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127A0BE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F2710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48C151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3B6FE3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"empno": "3456",</w:t>
            </w:r>
          </w:p>
          <w:p w14:paraId="4E8539B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"roleNames": [</w:t>
            </w:r>
          </w:p>
          <w:p w14:paraId="68036C8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抄表管理员</w:t>
            </w:r>
            <w:r>
              <w:rPr>
                <w:rStyle w:val="HTML"/>
              </w:rPr>
              <w:t>",</w:t>
            </w:r>
          </w:p>
          <w:p w14:paraId="666680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</w:t>
            </w:r>
          </w:p>
          <w:p w14:paraId="056E06A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14:paraId="690211B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</w:t>
            </w:r>
          </w:p>
          <w:p w14:paraId="0F6EFD5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2FF9B43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9848C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0D1CA1B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1E7418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"empno": "45678",</w:t>
            </w:r>
          </w:p>
          <w:p w14:paraId="66D659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"roleNames": [</w:t>
            </w:r>
          </w:p>
          <w:p w14:paraId="483787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抄表管理员</w:t>
            </w:r>
            <w:r>
              <w:rPr>
                <w:rStyle w:val="HTML"/>
              </w:rPr>
              <w:t>",</w:t>
            </w:r>
          </w:p>
          <w:p w14:paraId="15602D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</w:t>
            </w:r>
          </w:p>
          <w:p w14:paraId="25BDF2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14:paraId="031097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</w:t>
            </w:r>
          </w:p>
          <w:p w14:paraId="2E8DDA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130F0E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43B073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3462720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557D1E4" w14:textId="77777777" w:rsidR="004E0E11" w:rsidRDefault="004E0E11"/>
        </w:tc>
      </w:tr>
    </w:tbl>
    <w:p w14:paraId="77B1F13A" w14:textId="77777777" w:rsidR="004E0E11" w:rsidRDefault="00774DDB">
      <w:pPr>
        <w:pStyle w:val="a3"/>
        <w:divId w:val="166096545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2416"/>
        <w:gridCol w:w="2937"/>
      </w:tblGrid>
      <w:tr w:rsidR="004E0E11" w14:paraId="4D6ACC28" w14:textId="77777777">
        <w:trPr>
          <w:divId w:val="166096545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08039C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355CE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3B2E4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A35D360" w14:textId="77777777">
        <w:trPr>
          <w:divId w:val="1660965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26F22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23761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7525B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</w:tbl>
    <w:p w14:paraId="6DFACC55" w14:textId="77777777" w:rsidR="004E0E11" w:rsidRDefault="00774DDB">
      <w:pPr>
        <w:pStyle w:val="a3"/>
        <w:divId w:val="1660965457"/>
      </w:pPr>
      <w:r>
        <w:rPr>
          <w:rStyle w:val="a4"/>
        </w:rPr>
        <w:t>备注</w:t>
      </w:r>
      <w:r>
        <w:t xml:space="preserve"> </w:t>
      </w:r>
    </w:p>
    <w:p w14:paraId="497DDD80" w14:textId="77777777" w:rsidR="004E0E11" w:rsidRDefault="00774DDB">
      <w:pPr>
        <w:numPr>
          <w:ilvl w:val="0"/>
          <w:numId w:val="219"/>
        </w:numPr>
        <w:spacing w:before="100" w:beforeAutospacing="1" w:after="100" w:afterAutospacing="1"/>
        <w:divId w:val="166096545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CA764D1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2.5.10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新建普通用</w:t>
      </w:r>
      <w:r>
        <w:rPr>
          <w:rFonts w:ascii="SimSun" w:eastAsia="SimSun" w:hAnsi="SimSun" w:cs="SimSun"/>
        </w:rPr>
        <w:t>户</w:t>
      </w:r>
    </w:p>
    <w:p w14:paraId="3CD3A6A7" w14:textId="77777777" w:rsidR="004E0E11" w:rsidRDefault="00774DDB">
      <w:pPr>
        <w:pStyle w:val="a3"/>
        <w:divId w:val="920675308"/>
      </w:pPr>
      <w:r>
        <w:rPr>
          <w:rStyle w:val="a4"/>
        </w:rPr>
        <w:t>简要描述：</w:t>
      </w:r>
      <w:r>
        <w:t xml:space="preserve"> </w:t>
      </w:r>
    </w:p>
    <w:p w14:paraId="1EAD30E8" w14:textId="77777777" w:rsidR="004E0E11" w:rsidRDefault="00774DDB">
      <w:pPr>
        <w:numPr>
          <w:ilvl w:val="0"/>
          <w:numId w:val="220"/>
        </w:numPr>
        <w:spacing w:before="100" w:beforeAutospacing="1" w:after="100" w:afterAutospacing="1"/>
        <w:divId w:val="920675308"/>
        <w:rPr>
          <w:rFonts w:eastAsia="Times New Roman"/>
        </w:rPr>
      </w:pPr>
      <w:r>
        <w:rPr>
          <w:rFonts w:ascii="MS Mincho" w:eastAsia="MS Mincho" w:hAnsi="MS Mincho" w:cs="MS Mincho"/>
        </w:rPr>
        <w:t>新建普通用</w:t>
      </w:r>
      <w:r>
        <w:rPr>
          <w:rFonts w:ascii="SimSun" w:eastAsia="SimSun" w:hAnsi="SimSun" w:cs="SimSun"/>
        </w:rPr>
        <w:t>户</w:t>
      </w:r>
    </w:p>
    <w:p w14:paraId="7539FEC2" w14:textId="77777777" w:rsidR="004E0E11" w:rsidRDefault="00774DDB">
      <w:pPr>
        <w:pStyle w:val="a3"/>
        <w:divId w:val="92067530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CEF4772" w14:textId="77777777" w:rsidR="004E0E11" w:rsidRDefault="00774DDB">
      <w:pPr>
        <w:numPr>
          <w:ilvl w:val="0"/>
          <w:numId w:val="221"/>
        </w:numPr>
        <w:spacing w:before="100" w:beforeAutospacing="1" w:after="100" w:afterAutospacing="1"/>
        <w:divId w:val="920675308"/>
        <w:rPr>
          <w:rFonts w:eastAsia="Times New Roman"/>
        </w:rPr>
      </w:pPr>
      <w:r>
        <w:rPr>
          <w:rStyle w:val="HTML"/>
        </w:rPr>
        <w:t>http://host:port/api/manage/user/add</w:t>
      </w:r>
    </w:p>
    <w:p w14:paraId="1294BAB5" w14:textId="77777777" w:rsidR="004E0E11" w:rsidRDefault="00774DDB">
      <w:pPr>
        <w:pStyle w:val="a3"/>
        <w:divId w:val="920675308"/>
      </w:pPr>
      <w:r>
        <w:rPr>
          <w:rStyle w:val="a4"/>
        </w:rPr>
        <w:t>请求方式：</w:t>
      </w:r>
    </w:p>
    <w:p w14:paraId="6ECB6082" w14:textId="77777777" w:rsidR="004E0E11" w:rsidRDefault="00774DDB">
      <w:pPr>
        <w:numPr>
          <w:ilvl w:val="0"/>
          <w:numId w:val="222"/>
        </w:numPr>
        <w:spacing w:before="100" w:beforeAutospacing="1" w:after="100" w:afterAutospacing="1"/>
        <w:divId w:val="92067530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B424242" w14:textId="77777777" w:rsidR="004E0E11" w:rsidRDefault="00774DDB">
      <w:pPr>
        <w:pStyle w:val="a3"/>
        <w:divId w:val="92067530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206"/>
        <w:gridCol w:w="1458"/>
        <w:gridCol w:w="3160"/>
      </w:tblGrid>
      <w:tr w:rsidR="004E0E11" w14:paraId="181C68A6" w14:textId="77777777">
        <w:trPr>
          <w:divId w:val="92067530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7F4882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B1870D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AE1A8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3BD9B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36B2F72" w14:textId="77777777">
        <w:trPr>
          <w:divId w:val="920675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E7650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1A696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4B25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E8CF7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  <w:tr w:rsidR="004E0E11" w14:paraId="142E66CB" w14:textId="77777777">
        <w:trPr>
          <w:divId w:val="920675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07D28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243BA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11D2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C77DB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资源</w:t>
            </w:r>
            <w:r>
              <w:rPr>
                <w:rFonts w:eastAsia="Times New Roman"/>
              </w:rPr>
              <w:t>(</w:t>
            </w:r>
            <w:r>
              <w:rPr>
                <w:rFonts w:ascii="SimSun" w:eastAsia="SimSun" w:hAnsi="SimSun" w:cs="SimSun"/>
              </w:rPr>
              <w:t>权限</w:t>
            </w:r>
            <w:r>
              <w:rPr>
                <w:rFonts w:eastAsia="Times New Roman"/>
              </w:rPr>
              <w:t>)id</w:t>
            </w:r>
          </w:p>
        </w:tc>
      </w:tr>
    </w:tbl>
    <w:p w14:paraId="532A2BA6" w14:textId="77777777" w:rsidR="004E0E11" w:rsidRDefault="00774DDB">
      <w:pPr>
        <w:pStyle w:val="a3"/>
        <w:divId w:val="920675308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DD57C04" w14:textId="77777777">
        <w:trPr>
          <w:divId w:val="920675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3D9581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41573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160D117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"empno": "222222",</w:t>
            </w:r>
          </w:p>
          <w:p w14:paraId="0E637E7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"telephone": "12343234567",</w:t>
            </w:r>
          </w:p>
          <w:p w14:paraId="19F831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",</w:t>
            </w:r>
          </w:p>
          <w:p w14:paraId="6198FF9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"resourceId":[</w:t>
            </w:r>
          </w:p>
          <w:p w14:paraId="45914AB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"5b067660f11d3a3194242594",</w:t>
            </w:r>
          </w:p>
          <w:p w14:paraId="71EB73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</w:t>
            </w:r>
          </w:p>
          <w:p w14:paraId="70BB7B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637EA529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C92FBE0" w14:textId="77777777" w:rsidR="004E0E11" w:rsidRDefault="004E0E11"/>
        </w:tc>
      </w:tr>
    </w:tbl>
    <w:p w14:paraId="020395C6" w14:textId="77777777" w:rsidR="004E0E11" w:rsidRDefault="00774DDB">
      <w:pPr>
        <w:pStyle w:val="a3"/>
        <w:divId w:val="92067530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4CA0611" w14:textId="77777777">
        <w:trPr>
          <w:divId w:val="920675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E958B3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A09D4D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636CDC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0F81932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8F61D2B" w14:textId="77777777" w:rsidR="004E0E11" w:rsidRDefault="004E0E11"/>
        </w:tc>
      </w:tr>
    </w:tbl>
    <w:p w14:paraId="25576F01" w14:textId="77777777" w:rsidR="004E0E11" w:rsidRDefault="00774DDB">
      <w:pPr>
        <w:pStyle w:val="a3"/>
        <w:divId w:val="92067530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718229AD" w14:textId="77777777">
        <w:trPr>
          <w:divId w:val="92067530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64A2F0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6FA620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E8F7B8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D22CAD0" w14:textId="77777777">
        <w:trPr>
          <w:divId w:val="920675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85D0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ACF05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CDD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4354297F" w14:textId="77777777">
        <w:trPr>
          <w:divId w:val="920675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CB67C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590B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18D9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0EC8C987" w14:textId="77777777" w:rsidR="004E0E11" w:rsidRDefault="00774DDB">
      <w:pPr>
        <w:pStyle w:val="a3"/>
        <w:divId w:val="920675308"/>
      </w:pPr>
      <w:r>
        <w:rPr>
          <w:rStyle w:val="a4"/>
        </w:rPr>
        <w:t>备注</w:t>
      </w:r>
      <w:r>
        <w:t xml:space="preserve"> </w:t>
      </w:r>
    </w:p>
    <w:p w14:paraId="47E7F218" w14:textId="77777777" w:rsidR="004E0E11" w:rsidRDefault="00774DDB">
      <w:pPr>
        <w:numPr>
          <w:ilvl w:val="0"/>
          <w:numId w:val="223"/>
        </w:numPr>
        <w:spacing w:before="100" w:beforeAutospacing="1" w:after="100" w:afterAutospacing="1"/>
        <w:divId w:val="92067530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83F6972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2.5.11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户权</w:t>
      </w:r>
      <w:r>
        <w:rPr>
          <w:rFonts w:ascii="MS Mincho" w:eastAsia="MS Mincho" w:hAnsi="MS Mincho" w:cs="MS Mincho"/>
        </w:rPr>
        <w:t>限修改</w:t>
      </w:r>
    </w:p>
    <w:p w14:paraId="23BD1561" w14:textId="77777777" w:rsidR="004E0E11" w:rsidRDefault="00774DDB">
      <w:pPr>
        <w:pStyle w:val="a3"/>
        <w:divId w:val="1752578511"/>
      </w:pPr>
      <w:r>
        <w:rPr>
          <w:rStyle w:val="a4"/>
        </w:rPr>
        <w:t>简要描述：</w:t>
      </w:r>
      <w:r>
        <w:t xml:space="preserve"> </w:t>
      </w:r>
    </w:p>
    <w:p w14:paraId="27E9F159" w14:textId="77777777" w:rsidR="004E0E11" w:rsidRDefault="00774DDB">
      <w:pPr>
        <w:numPr>
          <w:ilvl w:val="0"/>
          <w:numId w:val="224"/>
        </w:numPr>
        <w:spacing w:before="100" w:beforeAutospacing="1" w:after="100" w:afterAutospacing="1"/>
        <w:divId w:val="1752578511"/>
        <w:rPr>
          <w:rFonts w:eastAsia="Times New Roman"/>
        </w:rPr>
      </w:pPr>
      <w:r>
        <w:rPr>
          <w:rFonts w:ascii="MS Mincho" w:eastAsia="MS Mincho" w:hAnsi="MS Mincho" w:cs="MS Mincho"/>
        </w:rPr>
        <w:t>一个接口两个操作</w:t>
      </w:r>
      <w:r>
        <w:rPr>
          <w:rFonts w:eastAsia="Times New Roman"/>
        </w:rPr>
        <w:t>: 1)</w:t>
      </w:r>
      <w:r>
        <w:rPr>
          <w:rFonts w:ascii="MS Mincho" w:eastAsia="MS Mincho" w:hAnsi="MS Mincho" w:cs="MS Mincho"/>
        </w:rPr>
        <w:t>修改普通管理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的角色</w:t>
      </w:r>
      <w:r>
        <w:rPr>
          <w:rFonts w:eastAsia="Times New Roman"/>
        </w:rPr>
        <w:t xml:space="preserve"> 2)</w:t>
      </w:r>
      <w:r>
        <w:rPr>
          <w:rFonts w:ascii="MS Mincho" w:eastAsia="MS Mincho" w:hAnsi="MS Mincho" w:cs="MS Mincho"/>
        </w:rPr>
        <w:t>修改普通用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的行</w:t>
      </w:r>
      <w:r>
        <w:rPr>
          <w:rFonts w:ascii="SimSun" w:eastAsia="SimSun" w:hAnsi="SimSun" w:cs="SimSun"/>
        </w:rPr>
        <w:t>为</w:t>
      </w:r>
    </w:p>
    <w:p w14:paraId="54DCA545" w14:textId="77777777" w:rsidR="004E0E11" w:rsidRDefault="00774DDB">
      <w:pPr>
        <w:pStyle w:val="a3"/>
        <w:divId w:val="175257851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FBD1BEA" w14:textId="77777777" w:rsidR="004E0E11" w:rsidRDefault="00774DDB">
      <w:pPr>
        <w:numPr>
          <w:ilvl w:val="0"/>
          <w:numId w:val="225"/>
        </w:numPr>
        <w:spacing w:before="100" w:beforeAutospacing="1" w:after="100" w:afterAutospacing="1"/>
        <w:divId w:val="1752578511"/>
        <w:rPr>
          <w:rFonts w:eastAsia="Times New Roman"/>
        </w:rPr>
      </w:pPr>
      <w:r>
        <w:rPr>
          <w:rStyle w:val="HTML"/>
        </w:rPr>
        <w:t>http://host:port/api/manage/user/behavior/upd</w:t>
      </w:r>
    </w:p>
    <w:p w14:paraId="04E49D4E" w14:textId="77777777" w:rsidR="004E0E11" w:rsidRDefault="00774DDB">
      <w:pPr>
        <w:pStyle w:val="a3"/>
        <w:divId w:val="1752578511"/>
      </w:pPr>
      <w:r>
        <w:rPr>
          <w:rStyle w:val="a4"/>
        </w:rPr>
        <w:t>请求方式：</w:t>
      </w:r>
    </w:p>
    <w:p w14:paraId="51735CC7" w14:textId="77777777" w:rsidR="004E0E11" w:rsidRDefault="00774DDB">
      <w:pPr>
        <w:numPr>
          <w:ilvl w:val="0"/>
          <w:numId w:val="226"/>
        </w:numPr>
        <w:spacing w:before="100" w:beforeAutospacing="1" w:after="100" w:afterAutospacing="1"/>
        <w:divId w:val="1752578511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51BB14E9" w14:textId="77777777" w:rsidR="004E0E11" w:rsidRDefault="00774DDB">
      <w:pPr>
        <w:pStyle w:val="a3"/>
        <w:divId w:val="175257851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191"/>
        <w:gridCol w:w="1441"/>
        <w:gridCol w:w="3002"/>
      </w:tblGrid>
      <w:tr w:rsidR="004E0E11" w14:paraId="4D390781" w14:textId="77777777">
        <w:trPr>
          <w:divId w:val="17525785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1E079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815D04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E3CB8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04839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6D88386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E1BC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199A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4908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D7F4D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1403A03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A4D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C0B17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6500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DF07E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角色的</w:t>
            </w:r>
            <w:r>
              <w:rPr>
                <w:rFonts w:eastAsia="Times New Roman"/>
              </w:rPr>
              <w:t>id</w:t>
            </w:r>
            <w:r>
              <w:rPr>
                <w:rFonts w:ascii="SimSun" w:eastAsia="SimSun" w:hAnsi="SimSun" w:cs="SimSun"/>
              </w:rPr>
              <w:t>们</w:t>
            </w:r>
          </w:p>
        </w:tc>
      </w:tr>
      <w:tr w:rsidR="004E0E11" w14:paraId="57EDA3F6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FE44E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A72F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C343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84F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  <w:r>
              <w:rPr>
                <w:rFonts w:ascii="SimSun" w:eastAsia="SimSun" w:hAnsi="SimSun" w:cs="SimSun"/>
              </w:rPr>
              <w:t>们</w:t>
            </w:r>
          </w:p>
        </w:tc>
      </w:tr>
    </w:tbl>
    <w:p w14:paraId="52B7EECE" w14:textId="77777777" w:rsidR="004E0E11" w:rsidRDefault="00774DDB">
      <w:pPr>
        <w:pStyle w:val="a3"/>
        <w:divId w:val="1752578511"/>
      </w:pPr>
      <w:r>
        <w:rPr>
          <w:rStyle w:val="a4"/>
        </w:rPr>
        <w:t>请求示例</w:t>
      </w:r>
      <w:r>
        <w:t xml:space="preserve"> 1)</w:t>
      </w:r>
      <w:r>
        <w:t>修改普通管理员的角色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2574084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55137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7DA04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"id":"5b0f60dff11d3a3ad8953e9d",</w:t>
            </w:r>
          </w:p>
          <w:p w14:paraId="11EFCC5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"roleIds": [</w:t>
            </w:r>
          </w:p>
          <w:p w14:paraId="377EB5C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"5b0d2fdbf690bd0f604a26a9",</w:t>
            </w:r>
          </w:p>
          <w:p w14:paraId="1310E9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</w:t>
            </w:r>
          </w:p>
          <w:p w14:paraId="0ACFACD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5C275182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B6EBD0B" w14:textId="77777777" w:rsidR="004E0E11" w:rsidRDefault="004E0E11"/>
        </w:tc>
      </w:tr>
    </w:tbl>
    <w:p w14:paraId="3852C29F" w14:textId="77777777" w:rsidR="004E0E11" w:rsidRDefault="00774DDB">
      <w:pPr>
        <w:pStyle w:val="a3"/>
        <w:divId w:val="1752578511"/>
      </w:pPr>
      <w:r>
        <w:t>或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CB558EF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A01303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AA3A1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"roleIds": []</w:t>
            </w:r>
          </w:p>
          <w:p w14:paraId="7280E83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65958ED" w14:textId="77777777" w:rsidR="004E0E11" w:rsidRDefault="004E0E11"/>
        </w:tc>
      </w:tr>
    </w:tbl>
    <w:p w14:paraId="1421A4B0" w14:textId="77777777" w:rsidR="004E0E11" w:rsidRDefault="00774DDB">
      <w:pPr>
        <w:pStyle w:val="a3"/>
        <w:divId w:val="1752578511"/>
      </w:pPr>
      <w:r>
        <w:t>2)</w:t>
      </w:r>
      <w:r>
        <w:t>修改普通用户的行为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A1F2265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9B7C1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997F16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"id":"5b0f60dff11d3a3ad8953e9d",</w:t>
            </w:r>
          </w:p>
          <w:p w14:paraId="6514AE6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 [</w:t>
            </w:r>
          </w:p>
          <w:p w14:paraId="657338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"5b0d2fdbf690bd0f604a26a9",</w:t>
            </w:r>
          </w:p>
          <w:p w14:paraId="104972D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</w:t>
            </w:r>
          </w:p>
          <w:p w14:paraId="6CC84F0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5B8C384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D57BDF5" w14:textId="77777777" w:rsidR="004E0E11" w:rsidRDefault="004E0E11"/>
        </w:tc>
      </w:tr>
    </w:tbl>
    <w:p w14:paraId="37772D9F" w14:textId="77777777" w:rsidR="004E0E11" w:rsidRDefault="00774DDB">
      <w:pPr>
        <w:pStyle w:val="a3"/>
        <w:divId w:val="1752578511"/>
      </w:pPr>
      <w:r>
        <w:t>或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6FEBEE4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21DF7B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2B40D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 []</w:t>
            </w:r>
          </w:p>
          <w:p w14:paraId="50711D9F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E8A3422" w14:textId="77777777" w:rsidR="004E0E11" w:rsidRDefault="004E0E11"/>
        </w:tc>
      </w:tr>
    </w:tbl>
    <w:p w14:paraId="65EDEFB1" w14:textId="77777777" w:rsidR="004E0E11" w:rsidRDefault="00774DDB">
      <w:pPr>
        <w:pStyle w:val="a3"/>
        <w:divId w:val="1752578511"/>
      </w:pPr>
      <w:r>
        <w:rPr>
          <w:color w:val="FF0000"/>
        </w:rPr>
        <w:t>注意</w:t>
      </w:r>
      <w:r>
        <w:rPr>
          <w:color w:val="FF0000"/>
        </w:rPr>
        <w:t>:</w:t>
      </w:r>
      <w:r>
        <w:rPr>
          <w:color w:val="FF0000"/>
        </w:rPr>
        <w:t>最好不要出现空数组。至少得选一个角色、行为。</w:t>
      </w:r>
      <w:r>
        <w:t xml:space="preserve"> </w:t>
      </w:r>
      <w:r>
        <w:br/>
      </w: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5B21B9E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411425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52B43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7C9400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7EA9D45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443BCE2" w14:textId="77777777" w:rsidR="004E0E11" w:rsidRDefault="004E0E11"/>
        </w:tc>
      </w:tr>
    </w:tbl>
    <w:p w14:paraId="5CDA5D5B" w14:textId="77777777" w:rsidR="004E0E11" w:rsidRDefault="00774DDB">
      <w:pPr>
        <w:pStyle w:val="a3"/>
        <w:divId w:val="175257851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5B172D8D" w14:textId="77777777">
        <w:trPr>
          <w:divId w:val="17525785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03C478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91976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69560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4CCBF94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B6B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9B52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C73F1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24426656" w14:textId="77777777">
        <w:trPr>
          <w:divId w:val="1752578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DE89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52988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B1CE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225CB91A" w14:textId="77777777" w:rsidR="004E0E11" w:rsidRDefault="00774DDB">
      <w:pPr>
        <w:pStyle w:val="a3"/>
        <w:divId w:val="1752578511"/>
      </w:pPr>
      <w:r>
        <w:rPr>
          <w:rStyle w:val="a4"/>
        </w:rPr>
        <w:t>备注</w:t>
      </w:r>
      <w:r>
        <w:t xml:space="preserve"> </w:t>
      </w:r>
    </w:p>
    <w:p w14:paraId="5A35D556" w14:textId="77777777" w:rsidR="004E0E11" w:rsidRDefault="00774DDB">
      <w:pPr>
        <w:numPr>
          <w:ilvl w:val="0"/>
          <w:numId w:val="227"/>
        </w:numPr>
        <w:spacing w:before="100" w:beforeAutospacing="1" w:after="100" w:afterAutospacing="1"/>
        <w:divId w:val="175257851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E463B9A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2.5.12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基本信息修改</w:t>
      </w:r>
    </w:p>
    <w:p w14:paraId="47696A59" w14:textId="77777777" w:rsidR="004E0E11" w:rsidRDefault="00774DDB">
      <w:pPr>
        <w:pStyle w:val="a3"/>
        <w:divId w:val="653611531"/>
      </w:pPr>
      <w:r>
        <w:rPr>
          <w:rStyle w:val="a4"/>
        </w:rPr>
        <w:t>简要描述：</w:t>
      </w:r>
      <w:r>
        <w:t xml:space="preserve"> </w:t>
      </w:r>
    </w:p>
    <w:p w14:paraId="3221A549" w14:textId="77777777" w:rsidR="004E0E11" w:rsidRDefault="00774DDB">
      <w:pPr>
        <w:numPr>
          <w:ilvl w:val="0"/>
          <w:numId w:val="228"/>
        </w:numPr>
        <w:spacing w:before="100" w:beforeAutospacing="1" w:after="100" w:afterAutospacing="1"/>
        <w:divId w:val="653611531"/>
        <w:rPr>
          <w:rFonts w:eastAsia="Times New Roman"/>
        </w:rPr>
      </w:pPr>
      <w:r>
        <w:rPr>
          <w:rFonts w:ascii="MS Mincho" w:eastAsia="MS Mincho" w:hAnsi="MS Mincho" w:cs="MS Mincho"/>
        </w:rPr>
        <w:t>修改用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基本信息</w:t>
      </w:r>
      <w:r>
        <w:rPr>
          <w:rFonts w:eastAsia="Times New Roman"/>
        </w:rPr>
        <w:t xml:space="preserve"> (</w:t>
      </w:r>
      <w:r>
        <w:rPr>
          <w:rFonts w:ascii="MS Mincho" w:eastAsia="MS Mincho" w:hAnsi="MS Mincho" w:cs="MS Mincho"/>
        </w:rPr>
        <w:t>不含</w:t>
      </w:r>
      <w:r>
        <w:rPr>
          <w:rFonts w:eastAsia="Times New Roman"/>
        </w:rPr>
        <w:t>"</w:t>
      </w:r>
      <w:r>
        <w:rPr>
          <w:rFonts w:ascii="SimSun" w:eastAsia="SimSun" w:hAnsi="SimSun" w:cs="SimSun"/>
        </w:rPr>
        <w:t>权限</w:t>
      </w:r>
      <w:r>
        <w:rPr>
          <w:rFonts w:eastAsia="Times New Roman"/>
        </w:rPr>
        <w:t>"</w:t>
      </w:r>
      <w:r>
        <w:rPr>
          <w:rFonts w:ascii="MS Mincho" w:eastAsia="MS Mincho" w:hAnsi="MS Mincho" w:cs="MS Mincho"/>
        </w:rPr>
        <w:t>相关的信息</w:t>
      </w:r>
      <w:r>
        <w:rPr>
          <w:rFonts w:eastAsia="Times New Roman"/>
        </w:rPr>
        <w:t>)</w:t>
      </w:r>
    </w:p>
    <w:p w14:paraId="4FCEA9E6" w14:textId="77777777" w:rsidR="004E0E11" w:rsidRDefault="00774DDB">
      <w:pPr>
        <w:pStyle w:val="a3"/>
        <w:divId w:val="65361153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658C83A" w14:textId="77777777" w:rsidR="004E0E11" w:rsidRDefault="00774DDB">
      <w:pPr>
        <w:numPr>
          <w:ilvl w:val="0"/>
          <w:numId w:val="229"/>
        </w:numPr>
        <w:spacing w:before="100" w:beforeAutospacing="1" w:after="100" w:afterAutospacing="1"/>
        <w:divId w:val="653611531"/>
        <w:rPr>
          <w:rFonts w:eastAsia="Times New Roman"/>
        </w:rPr>
      </w:pPr>
      <w:r>
        <w:rPr>
          <w:rStyle w:val="HTML"/>
        </w:rPr>
        <w:t>http://host:port/api/manage/user/upd</w:t>
      </w:r>
    </w:p>
    <w:p w14:paraId="57063395" w14:textId="77777777" w:rsidR="004E0E11" w:rsidRDefault="00774DDB">
      <w:pPr>
        <w:pStyle w:val="a3"/>
        <w:divId w:val="653611531"/>
      </w:pPr>
      <w:r>
        <w:rPr>
          <w:rStyle w:val="a4"/>
        </w:rPr>
        <w:t>请求方式：</w:t>
      </w:r>
    </w:p>
    <w:p w14:paraId="23F5C528" w14:textId="77777777" w:rsidR="004E0E11" w:rsidRDefault="00774DDB">
      <w:pPr>
        <w:numPr>
          <w:ilvl w:val="0"/>
          <w:numId w:val="230"/>
        </w:numPr>
        <w:spacing w:before="100" w:beforeAutospacing="1" w:after="100" w:afterAutospacing="1"/>
        <w:divId w:val="653611531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69943D5" w14:textId="77777777" w:rsidR="004E0E11" w:rsidRDefault="00774DDB">
      <w:pPr>
        <w:pStyle w:val="a3"/>
        <w:divId w:val="65361153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78"/>
        <w:gridCol w:w="1678"/>
        <w:gridCol w:w="2467"/>
      </w:tblGrid>
      <w:tr w:rsidR="004E0E11" w14:paraId="503555D4" w14:textId="77777777">
        <w:trPr>
          <w:divId w:val="65361153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0CC13F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27303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728CD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93126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27F7FBA" w14:textId="77777777">
        <w:trPr>
          <w:divId w:val="6536115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2A75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DCB8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A7787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C505E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</w:tbl>
    <w:p w14:paraId="4053C721" w14:textId="77777777" w:rsidR="004E0E11" w:rsidRDefault="00774DDB">
      <w:pPr>
        <w:pStyle w:val="a3"/>
        <w:divId w:val="653611531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25B74EE" w14:textId="77777777">
        <w:trPr>
          <w:divId w:val="6536115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90B1E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A9FA7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"5abf5121a70e1404a07e9767",</w:t>
            </w:r>
          </w:p>
          <w:p w14:paraId="09E498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21AA92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"empno": "123456",</w:t>
            </w:r>
          </w:p>
          <w:p w14:paraId="27C7E4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"telephone": 12343234567,</w:t>
            </w:r>
          </w:p>
          <w:p w14:paraId="3AA0B2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</w:t>
            </w:r>
          </w:p>
          <w:p w14:paraId="41F1D2D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5330BE0" w14:textId="77777777" w:rsidR="004E0E11" w:rsidRDefault="004E0E11"/>
        </w:tc>
      </w:tr>
    </w:tbl>
    <w:p w14:paraId="49A19F4F" w14:textId="77777777" w:rsidR="004E0E11" w:rsidRDefault="00774DDB">
      <w:pPr>
        <w:pStyle w:val="a3"/>
        <w:divId w:val="65361153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FA1F53B" w14:textId="77777777">
        <w:trPr>
          <w:divId w:val="6536115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869732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073E7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98314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14C0BC49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103F384" w14:textId="77777777" w:rsidR="004E0E11" w:rsidRDefault="004E0E11"/>
        </w:tc>
      </w:tr>
    </w:tbl>
    <w:p w14:paraId="1349AFF4" w14:textId="77777777" w:rsidR="004E0E11" w:rsidRDefault="00774DDB">
      <w:pPr>
        <w:pStyle w:val="a3"/>
        <w:divId w:val="65361153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347EEF69" w14:textId="77777777">
        <w:trPr>
          <w:divId w:val="65361153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EFDD1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02613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58B0A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EE51ECA" w14:textId="77777777">
        <w:trPr>
          <w:divId w:val="6536115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B34D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B90C4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9768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43B0D5A4" w14:textId="77777777">
        <w:trPr>
          <w:divId w:val="6536115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DB0E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B75E1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A28AB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200C6C6" w14:textId="77777777" w:rsidR="004E0E11" w:rsidRDefault="00774DDB">
      <w:pPr>
        <w:pStyle w:val="a3"/>
        <w:divId w:val="653611531"/>
      </w:pPr>
      <w:r>
        <w:rPr>
          <w:rStyle w:val="a4"/>
        </w:rPr>
        <w:t>备注</w:t>
      </w:r>
      <w:r>
        <w:t xml:space="preserve"> </w:t>
      </w:r>
    </w:p>
    <w:p w14:paraId="22D67DBC" w14:textId="77777777" w:rsidR="004E0E11" w:rsidRDefault="00774DDB">
      <w:pPr>
        <w:numPr>
          <w:ilvl w:val="0"/>
          <w:numId w:val="231"/>
        </w:numPr>
        <w:spacing w:before="100" w:beforeAutospacing="1" w:after="100" w:afterAutospacing="1"/>
        <w:divId w:val="65361153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9A26D0A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2.5.13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073DE703" w14:textId="77777777" w:rsidR="004E0E11" w:rsidRDefault="00774DDB">
      <w:pPr>
        <w:pStyle w:val="a3"/>
        <w:divId w:val="39060411"/>
      </w:pPr>
      <w:r>
        <w:rPr>
          <w:rStyle w:val="a4"/>
        </w:rPr>
        <w:t>简要描述：</w:t>
      </w:r>
      <w:r>
        <w:t xml:space="preserve"> </w:t>
      </w:r>
    </w:p>
    <w:p w14:paraId="6CD4116A" w14:textId="77777777" w:rsidR="004E0E11" w:rsidRDefault="00774DDB">
      <w:pPr>
        <w:numPr>
          <w:ilvl w:val="0"/>
          <w:numId w:val="232"/>
        </w:numPr>
        <w:spacing w:before="100" w:beforeAutospacing="1" w:after="100" w:afterAutospacing="1"/>
        <w:divId w:val="39060411"/>
        <w:rPr>
          <w:rFonts w:eastAsia="Times New Roman"/>
        </w:rPr>
      </w:pPr>
      <w:r>
        <w:rPr>
          <w:rFonts w:ascii="MS Mincho" w:eastAsia="MS Mincho" w:hAnsi="MS Mincho" w:cs="MS Mincho"/>
        </w:rPr>
        <w:t>角色的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</w:t>
      </w:r>
    </w:p>
    <w:p w14:paraId="1EACF99C" w14:textId="77777777" w:rsidR="004E0E11" w:rsidRDefault="00774DDB">
      <w:pPr>
        <w:pStyle w:val="a3"/>
        <w:divId w:val="3906041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CF090F0" w14:textId="77777777" w:rsidR="004E0E11" w:rsidRDefault="00774DDB">
      <w:pPr>
        <w:numPr>
          <w:ilvl w:val="0"/>
          <w:numId w:val="233"/>
        </w:numPr>
        <w:spacing w:before="100" w:beforeAutospacing="1" w:after="100" w:afterAutospacing="1"/>
        <w:divId w:val="39060411"/>
        <w:rPr>
          <w:rFonts w:eastAsia="Times New Roman"/>
        </w:rPr>
      </w:pPr>
      <w:r>
        <w:rPr>
          <w:rStyle w:val="HTML"/>
        </w:rPr>
        <w:t>http://host:port/api/role/item</w:t>
      </w:r>
    </w:p>
    <w:p w14:paraId="63F53B06" w14:textId="77777777" w:rsidR="004E0E11" w:rsidRDefault="00774DDB">
      <w:pPr>
        <w:pStyle w:val="a3"/>
        <w:divId w:val="39060411"/>
      </w:pPr>
      <w:r>
        <w:rPr>
          <w:rStyle w:val="a4"/>
        </w:rPr>
        <w:t>请求方式：</w:t>
      </w:r>
    </w:p>
    <w:p w14:paraId="51E64E7D" w14:textId="77777777" w:rsidR="004E0E11" w:rsidRDefault="00774DDB">
      <w:pPr>
        <w:numPr>
          <w:ilvl w:val="0"/>
          <w:numId w:val="234"/>
        </w:numPr>
        <w:spacing w:before="100" w:beforeAutospacing="1" w:after="100" w:afterAutospacing="1"/>
        <w:divId w:val="39060411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B5DEE2D" w14:textId="77777777" w:rsidR="004E0E11" w:rsidRDefault="00774DDB">
      <w:pPr>
        <w:pStyle w:val="a3"/>
        <w:divId w:val="3906041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58"/>
        <w:gridCol w:w="1643"/>
        <w:gridCol w:w="3293"/>
      </w:tblGrid>
      <w:tr w:rsidR="004E0E11" w14:paraId="0925F09C" w14:textId="77777777">
        <w:trPr>
          <w:divId w:val="390604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D86E2E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ABAA3D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2D0BC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28ED5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3491754" w14:textId="77777777">
        <w:trPr>
          <w:divId w:val="390604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8C47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A091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00B9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E4597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列表里的</w:t>
            </w:r>
            <w:r>
              <w:rPr>
                <w:rFonts w:eastAsia="Times New Roman"/>
              </w:rPr>
              <w:t>id</w:t>
            </w:r>
          </w:p>
        </w:tc>
      </w:tr>
    </w:tbl>
    <w:p w14:paraId="7610B6F9" w14:textId="77777777" w:rsidR="004E0E11" w:rsidRDefault="00774DDB">
      <w:pPr>
        <w:pStyle w:val="a3"/>
        <w:divId w:val="39060411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4C1F7CE" w14:textId="77777777">
        <w:trPr>
          <w:divId w:val="390604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A4856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43AE43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251D5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3866D04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B50FFF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"5af6c9110fa4fb0b743cc04d",</w:t>
            </w:r>
          </w:p>
          <w:p w14:paraId="4D79A9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"roleName":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",</w:t>
            </w:r>
          </w:p>
          <w:p w14:paraId="4F5792F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"roleDes": 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6DAE0A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",</w:t>
            </w:r>
          </w:p>
          <w:p w14:paraId="48E380C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"resourceIds": [</w:t>
            </w:r>
          </w:p>
          <w:p w14:paraId="5AD0FB1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"5af56c1fa74973336cf4db52",</w:t>
            </w:r>
          </w:p>
          <w:p w14:paraId="1E3D40D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"5af56c1fa74973336cf4db52",</w:t>
            </w:r>
          </w:p>
          <w:p w14:paraId="2EECC3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"5af56c1fa74973336cf4db52"</w:t>
            </w:r>
          </w:p>
          <w:p w14:paraId="4C17F8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4E9DA5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10E7A413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18E222E" w14:textId="77777777" w:rsidR="004E0E11" w:rsidRDefault="004E0E11"/>
        </w:tc>
      </w:tr>
    </w:tbl>
    <w:p w14:paraId="004C836A" w14:textId="77777777" w:rsidR="004E0E11" w:rsidRDefault="00774DDB">
      <w:pPr>
        <w:pStyle w:val="a3"/>
        <w:divId w:val="3906041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12831EE" w14:textId="77777777">
        <w:trPr>
          <w:divId w:val="390604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25A2A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817F5C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A3B7EE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178134A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2CD8305" w14:textId="77777777" w:rsidR="004E0E11" w:rsidRDefault="004E0E11"/>
        </w:tc>
      </w:tr>
    </w:tbl>
    <w:p w14:paraId="6E104C81" w14:textId="77777777" w:rsidR="004E0E11" w:rsidRDefault="00774DDB">
      <w:pPr>
        <w:pStyle w:val="a3"/>
        <w:divId w:val="3906041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48D3BCBB" w14:textId="77777777">
        <w:trPr>
          <w:divId w:val="390604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253D0E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82C27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6BACE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383F11F" w14:textId="77777777">
        <w:trPr>
          <w:divId w:val="390604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C23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FD2A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4314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2C902476" w14:textId="77777777">
        <w:trPr>
          <w:divId w:val="390604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C60A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97557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5CD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30D3816F" w14:textId="77777777" w:rsidR="004E0E11" w:rsidRDefault="00774DDB">
      <w:pPr>
        <w:pStyle w:val="a3"/>
        <w:divId w:val="39060411"/>
      </w:pPr>
      <w:r>
        <w:rPr>
          <w:rStyle w:val="a4"/>
        </w:rPr>
        <w:t>备注</w:t>
      </w:r>
      <w:r>
        <w:t xml:space="preserve"> </w:t>
      </w:r>
    </w:p>
    <w:p w14:paraId="3D194C80" w14:textId="77777777" w:rsidR="004E0E11" w:rsidRDefault="00774DDB">
      <w:pPr>
        <w:numPr>
          <w:ilvl w:val="0"/>
          <w:numId w:val="235"/>
        </w:numPr>
        <w:spacing w:before="100" w:beforeAutospacing="1" w:after="100" w:afterAutospacing="1"/>
        <w:divId w:val="3906041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E98A7CA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2.5.14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1169A955" w14:textId="77777777" w:rsidR="004E0E11" w:rsidRDefault="00774DDB">
      <w:pPr>
        <w:pStyle w:val="a3"/>
        <w:divId w:val="585382217"/>
      </w:pPr>
      <w:r>
        <w:rPr>
          <w:rStyle w:val="a4"/>
        </w:rPr>
        <w:t>简要描述：</w:t>
      </w:r>
      <w:r>
        <w:t xml:space="preserve"> </w:t>
      </w:r>
    </w:p>
    <w:p w14:paraId="1D91D728" w14:textId="77777777" w:rsidR="004E0E11" w:rsidRDefault="00774DDB">
      <w:pPr>
        <w:numPr>
          <w:ilvl w:val="0"/>
          <w:numId w:val="236"/>
        </w:numPr>
        <w:spacing w:before="100" w:beforeAutospacing="1" w:after="100" w:afterAutospacing="1"/>
        <w:divId w:val="585382217"/>
        <w:rPr>
          <w:rFonts w:eastAsia="Times New Roman"/>
        </w:rPr>
      </w:pP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管理列表的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</w:t>
      </w:r>
    </w:p>
    <w:p w14:paraId="7EF7D2A0" w14:textId="77777777" w:rsidR="004E0E11" w:rsidRDefault="00774DDB">
      <w:pPr>
        <w:pStyle w:val="a3"/>
        <w:divId w:val="58538221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4582DB4" w14:textId="77777777" w:rsidR="004E0E11" w:rsidRDefault="00774DDB">
      <w:pPr>
        <w:numPr>
          <w:ilvl w:val="0"/>
          <w:numId w:val="237"/>
        </w:numPr>
        <w:spacing w:before="100" w:beforeAutospacing="1" w:after="100" w:afterAutospacing="1"/>
        <w:divId w:val="585382217"/>
        <w:rPr>
          <w:rFonts w:eastAsia="Times New Roman"/>
        </w:rPr>
      </w:pPr>
      <w:r>
        <w:rPr>
          <w:rStyle w:val="HTML"/>
        </w:rPr>
        <w:t>http://host:port/api/manage/user/item</w:t>
      </w:r>
    </w:p>
    <w:p w14:paraId="45DE0352" w14:textId="77777777" w:rsidR="004E0E11" w:rsidRDefault="00774DDB">
      <w:pPr>
        <w:pStyle w:val="a3"/>
        <w:divId w:val="585382217"/>
      </w:pPr>
      <w:r>
        <w:rPr>
          <w:rStyle w:val="a4"/>
        </w:rPr>
        <w:t>请求方式：</w:t>
      </w:r>
    </w:p>
    <w:p w14:paraId="71322BB7" w14:textId="77777777" w:rsidR="004E0E11" w:rsidRDefault="00774DDB">
      <w:pPr>
        <w:numPr>
          <w:ilvl w:val="0"/>
          <w:numId w:val="238"/>
        </w:numPr>
        <w:spacing w:before="100" w:beforeAutospacing="1" w:after="100" w:afterAutospacing="1"/>
        <w:divId w:val="585382217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2CC3FDE6" w14:textId="77777777" w:rsidR="004E0E11" w:rsidRDefault="00774DDB">
      <w:pPr>
        <w:pStyle w:val="a3"/>
        <w:divId w:val="58538221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58"/>
        <w:gridCol w:w="1643"/>
        <w:gridCol w:w="3293"/>
      </w:tblGrid>
      <w:tr w:rsidR="004E0E11" w14:paraId="010EDE63" w14:textId="77777777">
        <w:trPr>
          <w:divId w:val="5853822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5F0221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59B04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3CBF2C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22C859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E8986E8" w14:textId="77777777">
        <w:trPr>
          <w:divId w:val="5853822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76233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25FC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920C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EB2F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列表里的</w:t>
            </w:r>
            <w:r>
              <w:rPr>
                <w:rFonts w:eastAsia="Times New Roman"/>
              </w:rPr>
              <w:t>id</w:t>
            </w:r>
          </w:p>
        </w:tc>
      </w:tr>
    </w:tbl>
    <w:p w14:paraId="3D094A79" w14:textId="77777777" w:rsidR="004E0E11" w:rsidRDefault="00774DDB">
      <w:pPr>
        <w:pStyle w:val="a3"/>
        <w:divId w:val="58538221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71A4C5F" w14:textId="77777777">
        <w:trPr>
          <w:divId w:val="5853822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87AD5C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B681A9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3D20BB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1C196A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162671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"5b067c67f11d3a33ad703aa0",</w:t>
            </w:r>
          </w:p>
          <w:p w14:paraId="5BE723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4D5820A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"empno": "123445",</w:t>
            </w:r>
          </w:p>
          <w:p w14:paraId="48E90C5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"telephone": "</w:t>
            </w:r>
            <w:r>
              <w:rPr>
                <w:rStyle w:val="HTML"/>
              </w:rPr>
              <w:t>电话</w:t>
            </w:r>
            <w:r>
              <w:rPr>
                <w:rStyle w:val="HTML"/>
              </w:rPr>
              <w:t>",</w:t>
            </w:r>
          </w:p>
          <w:p w14:paraId="2F8C555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</w:t>
            </w:r>
          </w:p>
          <w:p w14:paraId="35B34A6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3A3AB3DA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91288E2" w14:textId="77777777" w:rsidR="004E0E11" w:rsidRDefault="004E0E11"/>
        </w:tc>
      </w:tr>
    </w:tbl>
    <w:p w14:paraId="26F0C589" w14:textId="77777777" w:rsidR="004E0E11" w:rsidRDefault="00774DDB">
      <w:pPr>
        <w:pStyle w:val="a3"/>
        <w:divId w:val="58538221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4BB25E82" w14:textId="77777777">
        <w:trPr>
          <w:divId w:val="5853822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DD6D74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0CEB8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B53B5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E7CEE2F" w14:textId="77777777">
        <w:trPr>
          <w:divId w:val="5853822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E07C4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0C0A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0658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  <w:tr w:rsidR="004E0E11" w14:paraId="1F347981" w14:textId="77777777">
        <w:trPr>
          <w:divId w:val="5853822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CA2B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F2CF3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040B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66F863DD" w14:textId="77777777">
        <w:trPr>
          <w:divId w:val="5853822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25FC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245D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4DBA7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21C0B4C" w14:textId="77777777" w:rsidR="004E0E11" w:rsidRDefault="00774DDB">
      <w:pPr>
        <w:pStyle w:val="a3"/>
        <w:divId w:val="585382217"/>
      </w:pPr>
      <w:r>
        <w:rPr>
          <w:rStyle w:val="a4"/>
        </w:rPr>
        <w:t>备注</w:t>
      </w:r>
      <w:r>
        <w:t xml:space="preserve"> </w:t>
      </w:r>
    </w:p>
    <w:p w14:paraId="68EA3FAB" w14:textId="77777777" w:rsidR="004E0E11" w:rsidRDefault="00774DDB">
      <w:pPr>
        <w:numPr>
          <w:ilvl w:val="0"/>
          <w:numId w:val="239"/>
        </w:numPr>
        <w:spacing w:before="100" w:beforeAutospacing="1" w:after="100" w:afterAutospacing="1"/>
        <w:divId w:val="58538221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D9973E2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2.5.15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02FFB378" w14:textId="77777777" w:rsidR="004E0E11" w:rsidRDefault="00774DDB">
      <w:pPr>
        <w:pStyle w:val="a3"/>
        <w:divId w:val="268466010"/>
      </w:pPr>
      <w:r>
        <w:rPr>
          <w:rStyle w:val="a4"/>
        </w:rPr>
        <w:t>简要描述：</w:t>
      </w:r>
      <w:r>
        <w:t xml:space="preserve"> </w:t>
      </w:r>
    </w:p>
    <w:p w14:paraId="2694BA91" w14:textId="77777777" w:rsidR="004E0E11" w:rsidRDefault="00774DDB">
      <w:pPr>
        <w:numPr>
          <w:ilvl w:val="0"/>
          <w:numId w:val="240"/>
        </w:numPr>
        <w:spacing w:before="100" w:beforeAutospacing="1" w:after="100" w:afterAutospacing="1"/>
        <w:divId w:val="268466010"/>
        <w:rPr>
          <w:rFonts w:eastAsia="Times New Roman"/>
        </w:rPr>
      </w:pPr>
      <w:r>
        <w:rPr>
          <w:rFonts w:ascii="SimSun" w:eastAsia="SimSun" w:hAnsi="SimSun" w:cs="SimSun"/>
        </w:rPr>
        <w:t>显示角色列表</w:t>
      </w:r>
    </w:p>
    <w:p w14:paraId="32C61A74" w14:textId="77777777" w:rsidR="004E0E11" w:rsidRDefault="00774DDB">
      <w:pPr>
        <w:pStyle w:val="a3"/>
        <w:divId w:val="26846601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4F1B372" w14:textId="77777777" w:rsidR="004E0E11" w:rsidRDefault="00774DDB">
      <w:pPr>
        <w:numPr>
          <w:ilvl w:val="0"/>
          <w:numId w:val="241"/>
        </w:numPr>
        <w:spacing w:before="100" w:beforeAutospacing="1" w:after="100" w:afterAutospacing="1"/>
        <w:divId w:val="268466010"/>
        <w:rPr>
          <w:rFonts w:eastAsia="Times New Roman"/>
        </w:rPr>
      </w:pPr>
      <w:r>
        <w:rPr>
          <w:rStyle w:val="HTML"/>
        </w:rPr>
        <w:t>http://host:port/api/role/list</w:t>
      </w:r>
    </w:p>
    <w:p w14:paraId="777E1E69" w14:textId="77777777" w:rsidR="004E0E11" w:rsidRDefault="00774DDB">
      <w:pPr>
        <w:pStyle w:val="a3"/>
        <w:divId w:val="268466010"/>
      </w:pPr>
      <w:r>
        <w:rPr>
          <w:rStyle w:val="a4"/>
        </w:rPr>
        <w:t>请求方式：</w:t>
      </w:r>
    </w:p>
    <w:p w14:paraId="3C61A80B" w14:textId="77777777" w:rsidR="004E0E11" w:rsidRDefault="00774DDB">
      <w:pPr>
        <w:numPr>
          <w:ilvl w:val="0"/>
          <w:numId w:val="242"/>
        </w:numPr>
        <w:spacing w:before="100" w:beforeAutospacing="1" w:after="100" w:afterAutospacing="1"/>
        <w:divId w:val="268466010"/>
        <w:rPr>
          <w:rFonts w:eastAsia="Times New Roman"/>
        </w:rPr>
      </w:pPr>
      <w:r>
        <w:rPr>
          <w:rFonts w:eastAsia="Times New Roman"/>
        </w:rPr>
        <w:t>GET</w:t>
      </w:r>
    </w:p>
    <w:p w14:paraId="09787841" w14:textId="77777777" w:rsidR="004E0E11" w:rsidRDefault="00774DDB">
      <w:pPr>
        <w:pStyle w:val="a3"/>
        <w:divId w:val="26846601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6A56EB78" w14:textId="77777777">
        <w:trPr>
          <w:divId w:val="26846601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DAA095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3428A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07E8A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D76318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10B56A0" w14:textId="77777777">
        <w:trPr>
          <w:divId w:val="2684660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945C4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A5933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0CB8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1CA5A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4AAE2DAF" w14:textId="77777777">
        <w:trPr>
          <w:divId w:val="2684660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070DF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B0A9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5A16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24D2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3FA81A02" w14:textId="77777777">
        <w:trPr>
          <w:divId w:val="2684660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1B70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C488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B755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5DA5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2EFA969E" w14:textId="77777777" w:rsidR="004E0E11" w:rsidRDefault="00774DDB">
      <w:pPr>
        <w:pStyle w:val="a3"/>
        <w:divId w:val="26846601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65B7133" w14:textId="77777777">
        <w:trPr>
          <w:divId w:val="2684660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E7107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141A29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E06592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1497547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C90E3A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15,</w:t>
            </w:r>
          </w:p>
          <w:p w14:paraId="2D7B3A6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6B7BE04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0A58B8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08B9273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"roleName": "</w:t>
            </w:r>
            <w:r>
              <w:rPr>
                <w:rStyle w:val="HTML"/>
              </w:rPr>
              <w:t>角色名称</w:t>
            </w:r>
            <w:r>
              <w:rPr>
                <w:rStyle w:val="HTML"/>
              </w:rPr>
              <w:t>",</w:t>
            </w:r>
          </w:p>
          <w:p w14:paraId="4221570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"roleDes": 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14143A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</w:t>
            </w:r>
          </w:p>
          <w:p w14:paraId="672657D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4504AB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5F37D3E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7BC98ED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"roleName": "</w:t>
            </w:r>
            <w:r>
              <w:rPr>
                <w:rStyle w:val="HTML"/>
              </w:rPr>
              <w:t>角色名称</w:t>
            </w:r>
            <w:r>
              <w:rPr>
                <w:rStyle w:val="HTML"/>
              </w:rPr>
              <w:t>",</w:t>
            </w:r>
          </w:p>
          <w:p w14:paraId="7E7A08A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"roleDes": 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2AABB9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</w:t>
            </w:r>
          </w:p>
          <w:p w14:paraId="1902D48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1CA0BC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5D75EC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100F8F3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FF57377" w14:textId="77777777" w:rsidR="004E0E11" w:rsidRDefault="004E0E11"/>
        </w:tc>
      </w:tr>
    </w:tbl>
    <w:p w14:paraId="3D128A9E" w14:textId="77777777" w:rsidR="004E0E11" w:rsidRDefault="00774DDB">
      <w:pPr>
        <w:pStyle w:val="a3"/>
        <w:divId w:val="26846601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1B027EE7" w14:textId="77777777">
        <w:trPr>
          <w:divId w:val="26846601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B5CA81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AA3CC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9EA426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9CB25B4" w14:textId="77777777" w:rsidR="004E0E11" w:rsidRDefault="00774DDB">
      <w:pPr>
        <w:pStyle w:val="a3"/>
        <w:divId w:val="268466010"/>
      </w:pPr>
      <w:r>
        <w:rPr>
          <w:rStyle w:val="a4"/>
        </w:rPr>
        <w:t>备注</w:t>
      </w:r>
      <w:r>
        <w:t xml:space="preserve"> </w:t>
      </w:r>
    </w:p>
    <w:p w14:paraId="117256AA" w14:textId="77777777" w:rsidR="004E0E11" w:rsidRDefault="00774DDB">
      <w:pPr>
        <w:numPr>
          <w:ilvl w:val="0"/>
          <w:numId w:val="243"/>
        </w:numPr>
        <w:spacing w:before="100" w:beforeAutospacing="1" w:after="100" w:afterAutospacing="1"/>
        <w:divId w:val="26846601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A737D4A" w14:textId="77777777" w:rsidR="004E0E11" w:rsidRDefault="00774DDB">
      <w:pPr>
        <w:pStyle w:val="3"/>
        <w:divId w:val="1975519155"/>
        <w:rPr>
          <w:rFonts w:eastAsia="Times New Roman"/>
        </w:rPr>
      </w:pPr>
      <w:r>
        <w:rPr>
          <w:rFonts w:eastAsia="Times New Roman"/>
        </w:rPr>
        <w:t>2.5.16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获取权限列表</w:t>
      </w:r>
    </w:p>
    <w:p w14:paraId="6B9A6F4D" w14:textId="77777777" w:rsidR="004E0E11" w:rsidRDefault="00774DDB">
      <w:pPr>
        <w:pStyle w:val="a3"/>
        <w:divId w:val="1739522955"/>
      </w:pPr>
      <w:r>
        <w:rPr>
          <w:rStyle w:val="a4"/>
        </w:rPr>
        <w:t>简要描述：</w:t>
      </w:r>
      <w:r>
        <w:t xml:space="preserve"> </w:t>
      </w:r>
    </w:p>
    <w:p w14:paraId="1EACBAA3" w14:textId="77777777" w:rsidR="004E0E11" w:rsidRDefault="00774DDB">
      <w:pPr>
        <w:numPr>
          <w:ilvl w:val="0"/>
          <w:numId w:val="244"/>
        </w:numPr>
        <w:spacing w:before="100" w:beforeAutospacing="1" w:after="100" w:afterAutospacing="1"/>
        <w:divId w:val="1739522955"/>
        <w:rPr>
          <w:rFonts w:eastAsia="Times New Roman"/>
        </w:rPr>
      </w:pPr>
      <w:r>
        <w:rPr>
          <w:rFonts w:ascii="SimSun" w:eastAsia="SimSun" w:hAnsi="SimSun" w:cs="SimSun"/>
        </w:rPr>
        <w:t>获取当前登录者的权限列表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该接口仅仅管理员在创建普通管理员、普通用户时调用，不受权限控制。</w:t>
      </w:r>
    </w:p>
    <w:p w14:paraId="6380B4C9" w14:textId="77777777" w:rsidR="004E0E11" w:rsidRDefault="00774DDB">
      <w:pPr>
        <w:pStyle w:val="a3"/>
        <w:divId w:val="173952295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BA47E5A" w14:textId="77777777" w:rsidR="004E0E11" w:rsidRDefault="00774DDB">
      <w:pPr>
        <w:numPr>
          <w:ilvl w:val="0"/>
          <w:numId w:val="245"/>
        </w:numPr>
        <w:spacing w:before="100" w:beforeAutospacing="1" w:after="100" w:afterAutospacing="1"/>
        <w:divId w:val="1739522955"/>
        <w:rPr>
          <w:rFonts w:eastAsia="Times New Roman"/>
        </w:rPr>
      </w:pPr>
      <w:r>
        <w:rPr>
          <w:rStyle w:val="HTML"/>
        </w:rPr>
        <w:t>http://host:port/sys/user/resource/list</w:t>
      </w:r>
    </w:p>
    <w:p w14:paraId="50901BC9" w14:textId="77777777" w:rsidR="004E0E11" w:rsidRDefault="00774DDB">
      <w:pPr>
        <w:pStyle w:val="a3"/>
        <w:divId w:val="1739522955"/>
      </w:pPr>
      <w:r>
        <w:rPr>
          <w:rStyle w:val="a4"/>
        </w:rPr>
        <w:t>请求方式：</w:t>
      </w:r>
    </w:p>
    <w:p w14:paraId="4386C6BC" w14:textId="77777777" w:rsidR="004E0E11" w:rsidRDefault="00774DDB">
      <w:pPr>
        <w:numPr>
          <w:ilvl w:val="0"/>
          <w:numId w:val="246"/>
        </w:numPr>
        <w:spacing w:before="100" w:beforeAutospacing="1" w:after="100" w:afterAutospacing="1"/>
        <w:divId w:val="1739522955"/>
        <w:rPr>
          <w:rFonts w:eastAsia="Times New Roman"/>
        </w:rPr>
      </w:pPr>
      <w:r>
        <w:rPr>
          <w:rFonts w:eastAsia="Times New Roman"/>
        </w:rPr>
        <w:t>GET</w:t>
      </w:r>
    </w:p>
    <w:p w14:paraId="2482F689" w14:textId="77777777" w:rsidR="004E0E11" w:rsidRDefault="00774DDB">
      <w:pPr>
        <w:pStyle w:val="a3"/>
        <w:divId w:val="173952295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4E0E11" w14:paraId="35740A6A" w14:textId="77777777">
        <w:trPr>
          <w:divId w:val="173952295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F38B03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CE4FD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DA5EC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172A01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449C664" w14:textId="77777777">
        <w:trPr>
          <w:divId w:val="173952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C0549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7A9ED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B8FF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3EE0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</w:tbl>
    <w:p w14:paraId="1D4CAF90" w14:textId="77777777" w:rsidR="004E0E11" w:rsidRDefault="00774DDB">
      <w:pPr>
        <w:pStyle w:val="a3"/>
        <w:divId w:val="173952295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AADAAB1" w14:textId="77777777">
        <w:trPr>
          <w:divId w:val="173952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1F7FA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15F91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A6580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用户全部权限返回成功</w:t>
            </w:r>
            <w:r>
              <w:rPr>
                <w:rStyle w:val="HTML"/>
              </w:rPr>
              <w:t>",</w:t>
            </w:r>
          </w:p>
          <w:p w14:paraId="730668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</w:t>
            </w:r>
          </w:p>
          <w:p w14:paraId="57DD45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5EC1B6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"5b0c37192519072a94067052",</w:t>
            </w:r>
          </w:p>
          <w:p w14:paraId="4871A7F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"resourceName": "</w:t>
            </w:r>
            <w:r>
              <w:rPr>
                <w:rStyle w:val="HTML"/>
              </w:rPr>
              <w:t>设备类型列表</w:t>
            </w:r>
            <w:r>
              <w:rPr>
                <w:rStyle w:val="HTML"/>
              </w:rPr>
              <w:t>",</w:t>
            </w:r>
          </w:p>
          <w:p w14:paraId="4B44FAF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"resourceUrl": "/api/device/type/list"</w:t>
            </w:r>
          </w:p>
          <w:p w14:paraId="305C4F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6054CC2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3028D7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"5b0c379e2519072a94067054",</w:t>
            </w:r>
          </w:p>
          <w:p w14:paraId="29D584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"resourceName": "</w:t>
            </w:r>
            <w:r>
              <w:rPr>
                <w:rStyle w:val="HTML"/>
              </w:rPr>
              <w:t>添加设备类型</w:t>
            </w:r>
            <w:r>
              <w:rPr>
                <w:rStyle w:val="HTML"/>
              </w:rPr>
              <w:t>",</w:t>
            </w:r>
          </w:p>
          <w:p w14:paraId="7F48A6F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"resourceUrl": "/api/device/type/add"</w:t>
            </w:r>
          </w:p>
          <w:p w14:paraId="213B5A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7D0EC6C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3AED2A3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"5b0d2fdbf690bd0f604a26a9",</w:t>
            </w:r>
          </w:p>
          <w:p w14:paraId="3779837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"resourceName": "</w:t>
            </w:r>
            <w:r>
              <w:rPr>
                <w:rStyle w:val="HTML"/>
              </w:rPr>
              <w:t>获取数据库中权限列表</w:t>
            </w:r>
            <w:r>
              <w:rPr>
                <w:rStyle w:val="HTML"/>
              </w:rPr>
              <w:t>",</w:t>
            </w:r>
          </w:p>
          <w:p w14:paraId="4BB5D7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"resourceUrl": "/api/resource/list"</w:t>
            </w:r>
          </w:p>
          <w:p w14:paraId="1A0817F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438C3D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],</w:t>
            </w:r>
          </w:p>
          <w:p w14:paraId="761DE24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37FA46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2D2C3C9" w14:textId="77777777" w:rsidR="004E0E11" w:rsidRDefault="004E0E11"/>
        </w:tc>
      </w:tr>
    </w:tbl>
    <w:p w14:paraId="237A3CBE" w14:textId="77777777" w:rsidR="004E0E11" w:rsidRDefault="00774DDB">
      <w:pPr>
        <w:pStyle w:val="a3"/>
        <w:divId w:val="173952295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1692"/>
        <w:gridCol w:w="2715"/>
      </w:tblGrid>
      <w:tr w:rsidR="004E0E11" w14:paraId="16D5807C" w14:textId="77777777">
        <w:trPr>
          <w:divId w:val="173952295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37919D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E13E9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72C3AB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F0D556C" w14:textId="77777777">
        <w:trPr>
          <w:divId w:val="173952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AECE2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2724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B5F1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权限名称</w:t>
            </w:r>
          </w:p>
        </w:tc>
      </w:tr>
      <w:tr w:rsidR="004E0E11" w14:paraId="59D4ECE7" w14:textId="77777777">
        <w:trPr>
          <w:divId w:val="17395229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9306C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77A68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B952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权限路径</w:t>
            </w:r>
          </w:p>
        </w:tc>
      </w:tr>
    </w:tbl>
    <w:p w14:paraId="5891328F" w14:textId="77777777" w:rsidR="004E0E11" w:rsidRDefault="00774DDB">
      <w:pPr>
        <w:pStyle w:val="a3"/>
        <w:divId w:val="1739522955"/>
      </w:pPr>
      <w:r>
        <w:rPr>
          <w:rStyle w:val="a4"/>
        </w:rPr>
        <w:t>备注</w:t>
      </w:r>
      <w:r>
        <w:t xml:space="preserve"> </w:t>
      </w:r>
    </w:p>
    <w:p w14:paraId="554D6D37" w14:textId="77777777" w:rsidR="004E0E11" w:rsidRDefault="00774DDB">
      <w:pPr>
        <w:numPr>
          <w:ilvl w:val="0"/>
          <w:numId w:val="247"/>
        </w:numPr>
        <w:spacing w:before="100" w:beforeAutospacing="1" w:after="100" w:afterAutospacing="1"/>
        <w:divId w:val="173952295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663CBF2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2.6</w:t>
      </w:r>
      <w:r>
        <w:rPr>
          <w:rFonts w:ascii="MS Mincho" w:eastAsia="MS Mincho" w:hAnsi="MS Mincho" w:cs="MS Mincho"/>
        </w:rPr>
        <w:t>、日志信息管理</w:t>
      </w:r>
    </w:p>
    <w:p w14:paraId="0D93CB26" w14:textId="77777777" w:rsidR="004E0E11" w:rsidRDefault="00774DDB">
      <w:pPr>
        <w:pStyle w:val="3"/>
        <w:divId w:val="463305427"/>
        <w:rPr>
          <w:rFonts w:eastAsia="Times New Roman"/>
        </w:rPr>
      </w:pPr>
      <w:r>
        <w:rPr>
          <w:rFonts w:eastAsia="Times New Roman"/>
        </w:rPr>
        <w:t>2.6.1</w:t>
      </w:r>
      <w:r>
        <w:rPr>
          <w:rFonts w:ascii="MS Mincho" w:eastAsia="MS Mincho" w:hAnsi="MS Mincho" w:cs="MS Mincho"/>
        </w:rPr>
        <w:t>、日志信息</w:t>
      </w:r>
    </w:p>
    <w:p w14:paraId="79E5282C" w14:textId="77777777" w:rsidR="004E0E11" w:rsidRDefault="00774DDB">
      <w:pPr>
        <w:pStyle w:val="a3"/>
        <w:divId w:val="1343245067"/>
      </w:pPr>
      <w:r>
        <w:rPr>
          <w:rStyle w:val="a4"/>
        </w:rPr>
        <w:t>简要描述：</w:t>
      </w:r>
      <w:r>
        <w:t xml:space="preserve"> </w:t>
      </w:r>
    </w:p>
    <w:p w14:paraId="6743291A" w14:textId="77777777" w:rsidR="004E0E11" w:rsidRDefault="00774DDB">
      <w:pPr>
        <w:numPr>
          <w:ilvl w:val="0"/>
          <w:numId w:val="248"/>
        </w:numPr>
        <w:spacing w:before="100" w:beforeAutospacing="1" w:after="100" w:afterAutospacing="1"/>
        <w:divId w:val="1343245067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示日志信息接口</w:t>
      </w:r>
    </w:p>
    <w:p w14:paraId="168CB3DF" w14:textId="77777777" w:rsidR="004E0E11" w:rsidRDefault="00774DDB">
      <w:pPr>
        <w:pStyle w:val="a3"/>
        <w:divId w:val="134324506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EDD3B4B" w14:textId="77777777" w:rsidR="004E0E11" w:rsidRDefault="00774DDB">
      <w:pPr>
        <w:numPr>
          <w:ilvl w:val="0"/>
          <w:numId w:val="249"/>
        </w:numPr>
        <w:spacing w:before="100" w:beforeAutospacing="1" w:after="100" w:afterAutospacing="1"/>
        <w:divId w:val="1343245067"/>
        <w:rPr>
          <w:rFonts w:eastAsia="Times New Roman"/>
        </w:rPr>
      </w:pPr>
      <w:r>
        <w:rPr>
          <w:rStyle w:val="HTML"/>
        </w:rPr>
        <w:t>http://localhost/api/log/list</w:t>
      </w:r>
    </w:p>
    <w:p w14:paraId="78387872" w14:textId="77777777" w:rsidR="004E0E11" w:rsidRDefault="00774DDB">
      <w:pPr>
        <w:pStyle w:val="a3"/>
        <w:divId w:val="1343245067"/>
      </w:pPr>
      <w:r>
        <w:rPr>
          <w:rStyle w:val="a4"/>
        </w:rPr>
        <w:t>请求方式：</w:t>
      </w:r>
    </w:p>
    <w:p w14:paraId="2971A334" w14:textId="77777777" w:rsidR="004E0E11" w:rsidRDefault="00774DDB">
      <w:pPr>
        <w:numPr>
          <w:ilvl w:val="0"/>
          <w:numId w:val="250"/>
        </w:numPr>
        <w:spacing w:before="100" w:beforeAutospacing="1" w:after="100" w:afterAutospacing="1"/>
        <w:divId w:val="1343245067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78ECA0D" w14:textId="77777777" w:rsidR="004E0E11" w:rsidRDefault="00774DDB">
      <w:pPr>
        <w:pStyle w:val="a3"/>
        <w:divId w:val="134324506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66"/>
        <w:gridCol w:w="927"/>
        <w:gridCol w:w="5091"/>
      </w:tblGrid>
      <w:tr w:rsidR="004E0E11" w14:paraId="5BCF0747" w14:textId="77777777">
        <w:trPr>
          <w:divId w:val="13432450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BEA052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BD3838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C68AE6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6F7644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9E620FE" w14:textId="77777777">
        <w:trPr>
          <w:divId w:val="1343245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5728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uesrName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C9E8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F434F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9FFE2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可有可无，没有的</w:t>
            </w:r>
            <w:r>
              <w:rPr>
                <w:rFonts w:ascii="SimSun" w:eastAsia="SimSun" w:hAnsi="SimSun" w:cs="SimSun"/>
              </w:rPr>
              <w:t>时</w:t>
            </w:r>
            <w:r>
              <w:rPr>
                <w:rFonts w:ascii="MS Mincho" w:eastAsia="MS Mincho" w:hAnsi="MS Mincho" w:cs="MS Mincho"/>
              </w:rPr>
              <w:t>候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示全部</w:t>
            </w:r>
          </w:p>
        </w:tc>
      </w:tr>
      <w:tr w:rsidR="004E0E11" w14:paraId="3F40FCAE" w14:textId="77777777">
        <w:trPr>
          <w:divId w:val="1343245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8C8F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7002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2202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C8C5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查询的索引</w:t>
            </w:r>
          </w:p>
        </w:tc>
      </w:tr>
      <w:tr w:rsidR="004E0E11" w14:paraId="78471803" w14:textId="77777777">
        <w:trPr>
          <w:divId w:val="1343245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2A74E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D4A0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1E71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E585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页大小</w:t>
            </w:r>
          </w:p>
        </w:tc>
      </w:tr>
    </w:tbl>
    <w:p w14:paraId="5A71322F" w14:textId="77777777" w:rsidR="004E0E11" w:rsidRDefault="00774DDB">
      <w:pPr>
        <w:pStyle w:val="a3"/>
        <w:divId w:val="1343245067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99784B4" w14:textId="77777777">
        <w:trPr>
          <w:divId w:val="1343245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39F22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AEBD7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4B9E89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7B1D8A1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747003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9DF83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4ECEA48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1,</w:t>
            </w:r>
          </w:p>
          <w:p w14:paraId="6889F2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0F34B2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739EDE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0B7CB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"5ac5f7a13a4569038c5ad257",</w:t>
            </w:r>
          </w:p>
          <w:p w14:paraId="15FECAB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"userName": "</w:t>
            </w:r>
            <w:r>
              <w:rPr>
                <w:rStyle w:val="HTML"/>
              </w:rPr>
              <w:t>用户名字</w:t>
            </w:r>
            <w:r>
              <w:rPr>
                <w:rStyle w:val="HTML"/>
              </w:rPr>
              <w:t>",</w:t>
            </w:r>
          </w:p>
          <w:p w14:paraId="6AB2EF5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"logDiscription": "</w:t>
            </w:r>
            <w:r>
              <w:rPr>
                <w:rStyle w:val="HTML"/>
              </w:rPr>
              <w:t>操作详情</w:t>
            </w:r>
            <w:r>
              <w:rPr>
                <w:rStyle w:val="HTML"/>
              </w:rPr>
              <w:t>",</w:t>
            </w:r>
          </w:p>
          <w:p w14:paraId="6D9402C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"userIp": "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IP",</w:t>
            </w:r>
          </w:p>
          <w:p w14:paraId="623AFB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"logDate": 50</w:t>
            </w:r>
          </w:p>
          <w:p w14:paraId="0BC410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BBC95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0CC3B8E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"5ac5f7a13a4569038c5ad257",</w:t>
            </w:r>
          </w:p>
          <w:p w14:paraId="4B99DA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"userName": "</w:t>
            </w:r>
            <w:r>
              <w:rPr>
                <w:rStyle w:val="HTML"/>
              </w:rPr>
              <w:t>用户名字</w:t>
            </w:r>
            <w:r>
              <w:rPr>
                <w:rStyle w:val="HTML"/>
              </w:rPr>
              <w:t>",</w:t>
            </w:r>
          </w:p>
          <w:p w14:paraId="687266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"logDiscription": "</w:t>
            </w:r>
            <w:r>
              <w:rPr>
                <w:rStyle w:val="HTML"/>
              </w:rPr>
              <w:t>操作详情</w:t>
            </w:r>
            <w:r>
              <w:rPr>
                <w:rStyle w:val="HTML"/>
              </w:rPr>
              <w:t>",</w:t>
            </w:r>
          </w:p>
          <w:p w14:paraId="07E0EF0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"userIp": "Rita",</w:t>
            </w:r>
          </w:p>
          <w:p w14:paraId="5B3F73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"logDate": 30</w:t>
            </w:r>
          </w:p>
          <w:p w14:paraId="2C3095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5EEADBC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72FE112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1,</w:t>
            </w:r>
          </w:p>
          <w:p w14:paraId="17E5A1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5F6F71F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5173417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2,</w:t>
            </w:r>
          </w:p>
          <w:p w14:paraId="4DA2F8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</w:t>
            </w:r>
          </w:p>
          <w:p w14:paraId="0027F04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1739C6D0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E8CC613" w14:textId="77777777" w:rsidR="004E0E11" w:rsidRDefault="004E0E11"/>
        </w:tc>
      </w:tr>
    </w:tbl>
    <w:p w14:paraId="64CAA31D" w14:textId="77777777" w:rsidR="004E0E11" w:rsidRDefault="00774DDB">
      <w:pPr>
        <w:pStyle w:val="a3"/>
        <w:divId w:val="1343245067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D508F33" w14:textId="77777777">
        <w:trPr>
          <w:divId w:val="1343245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CE0727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99329E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7DBB360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21433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2BF5C1C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E18826F" w14:textId="77777777" w:rsidR="004E0E11" w:rsidRDefault="004E0E11"/>
        </w:tc>
      </w:tr>
    </w:tbl>
    <w:p w14:paraId="76927E2D" w14:textId="77777777" w:rsidR="004E0E11" w:rsidRDefault="00774DDB">
      <w:pPr>
        <w:pStyle w:val="a3"/>
        <w:divId w:val="134324506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1846"/>
        <w:gridCol w:w="3584"/>
      </w:tblGrid>
      <w:tr w:rsidR="004E0E11" w14:paraId="5FF8D44C" w14:textId="77777777">
        <w:trPr>
          <w:divId w:val="13432450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CFF7EB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ACB10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C11550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501E307" w14:textId="77777777">
        <w:trPr>
          <w:divId w:val="1343245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F55C1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DBFC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F18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操作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</w:tbl>
    <w:p w14:paraId="146F81F3" w14:textId="77777777" w:rsidR="004E0E11" w:rsidRDefault="00774DDB">
      <w:pPr>
        <w:pStyle w:val="a3"/>
        <w:divId w:val="1343245067"/>
      </w:pPr>
      <w:r>
        <w:rPr>
          <w:rStyle w:val="a4"/>
        </w:rPr>
        <w:t>备注</w:t>
      </w:r>
      <w:r>
        <w:t xml:space="preserve"> </w:t>
      </w:r>
    </w:p>
    <w:p w14:paraId="14D90B2A" w14:textId="77777777" w:rsidR="004E0E11" w:rsidRDefault="00774DDB">
      <w:pPr>
        <w:numPr>
          <w:ilvl w:val="0"/>
          <w:numId w:val="251"/>
        </w:numPr>
        <w:spacing w:before="100" w:beforeAutospacing="1" w:after="100" w:afterAutospacing="1"/>
        <w:divId w:val="134324506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58E1376" w14:textId="77777777" w:rsidR="004E0E11" w:rsidRDefault="00774DDB">
      <w:pPr>
        <w:pStyle w:val="a3"/>
        <w:divId w:val="1343245067"/>
      </w:pPr>
      <w:r>
        <w:t>欢迎使用</w:t>
      </w:r>
      <w:r>
        <w:t>ShowDoc</w:t>
      </w:r>
      <w:r>
        <w:t>！</w:t>
      </w:r>
    </w:p>
    <w:p w14:paraId="168D8178" w14:textId="77777777" w:rsidR="004E0E11" w:rsidRDefault="00774DDB">
      <w:pPr>
        <w:pStyle w:val="3"/>
        <w:divId w:val="463305427"/>
        <w:rPr>
          <w:rFonts w:eastAsia="Times New Roman"/>
        </w:rPr>
      </w:pPr>
      <w:r>
        <w:rPr>
          <w:rFonts w:eastAsia="Times New Roman"/>
        </w:rPr>
        <w:t>2.6.2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4DAC85C6" w14:textId="77777777" w:rsidR="004E0E11" w:rsidRDefault="00774DDB">
      <w:pPr>
        <w:pStyle w:val="a3"/>
        <w:divId w:val="722094546"/>
      </w:pPr>
      <w:r>
        <w:rPr>
          <w:rStyle w:val="a4"/>
        </w:rPr>
        <w:t>简要描述：</w:t>
      </w:r>
      <w:r>
        <w:t xml:space="preserve"> </w:t>
      </w:r>
    </w:p>
    <w:p w14:paraId="6E94EB12" w14:textId="77777777" w:rsidR="004E0E11" w:rsidRDefault="00774DDB">
      <w:pPr>
        <w:numPr>
          <w:ilvl w:val="0"/>
          <w:numId w:val="252"/>
        </w:numPr>
        <w:spacing w:before="100" w:beforeAutospacing="1" w:after="100" w:afterAutospacing="1"/>
        <w:divId w:val="722094546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620B1230" w14:textId="77777777" w:rsidR="004E0E11" w:rsidRDefault="00774DDB">
      <w:pPr>
        <w:pStyle w:val="a3"/>
        <w:divId w:val="72209454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DC5B6FE" w14:textId="77777777" w:rsidR="004E0E11" w:rsidRDefault="00774DDB">
      <w:pPr>
        <w:numPr>
          <w:ilvl w:val="0"/>
          <w:numId w:val="253"/>
        </w:numPr>
        <w:spacing w:before="100" w:beforeAutospacing="1" w:after="100" w:afterAutospacing="1"/>
        <w:divId w:val="722094546"/>
        <w:rPr>
          <w:rFonts w:eastAsia="Times New Roman"/>
        </w:rPr>
      </w:pPr>
      <w:r>
        <w:rPr>
          <w:rStyle w:val="HTML"/>
        </w:rPr>
        <w:t>http://localhost/api/log/export</w:t>
      </w:r>
    </w:p>
    <w:p w14:paraId="050A1C46" w14:textId="77777777" w:rsidR="004E0E11" w:rsidRDefault="00774DDB">
      <w:pPr>
        <w:pStyle w:val="a3"/>
        <w:divId w:val="722094546"/>
      </w:pPr>
      <w:r>
        <w:rPr>
          <w:rStyle w:val="a4"/>
        </w:rPr>
        <w:t>请求方式：</w:t>
      </w:r>
    </w:p>
    <w:p w14:paraId="6FEB4F6A" w14:textId="77777777" w:rsidR="004E0E11" w:rsidRDefault="00774DDB">
      <w:pPr>
        <w:numPr>
          <w:ilvl w:val="0"/>
          <w:numId w:val="254"/>
        </w:numPr>
        <w:spacing w:before="100" w:beforeAutospacing="1" w:after="100" w:afterAutospacing="1"/>
        <w:divId w:val="722094546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3152993C" w14:textId="77777777" w:rsidR="004E0E11" w:rsidRDefault="00774DDB">
      <w:pPr>
        <w:pStyle w:val="a3"/>
        <w:divId w:val="72209454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355"/>
        <w:gridCol w:w="1639"/>
        <w:gridCol w:w="2630"/>
      </w:tblGrid>
      <w:tr w:rsidR="004E0E11" w14:paraId="7C7E2DD6" w14:textId="77777777">
        <w:trPr>
          <w:divId w:val="72209454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8CD52D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F0A76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51E57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DCED07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DC08C4B" w14:textId="77777777">
        <w:trPr>
          <w:divId w:val="722094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B154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F6BE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094FF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4E8E9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名称</w:t>
            </w:r>
          </w:p>
        </w:tc>
      </w:tr>
    </w:tbl>
    <w:p w14:paraId="5ED312DA" w14:textId="77777777" w:rsidR="004E0E11" w:rsidRDefault="00774DDB">
      <w:pPr>
        <w:pStyle w:val="a3"/>
        <w:divId w:val="722094546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6F8E8A8" w14:textId="77777777">
        <w:trPr>
          <w:divId w:val="722094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2872DE7" w14:textId="77777777" w:rsidR="004E0E11" w:rsidRDefault="004E0E11"/>
        </w:tc>
      </w:tr>
    </w:tbl>
    <w:p w14:paraId="46026AE5" w14:textId="77777777" w:rsidR="004E0E11" w:rsidRDefault="00774DDB">
      <w:pPr>
        <w:pStyle w:val="a3"/>
        <w:divId w:val="722094546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8F2D819" w14:textId="77777777">
        <w:trPr>
          <w:divId w:val="722094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5CBA26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021AF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376793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B995F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660353D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8B3E8B3" w14:textId="77777777" w:rsidR="004E0E11" w:rsidRDefault="004E0E11"/>
        </w:tc>
      </w:tr>
    </w:tbl>
    <w:p w14:paraId="3758EBFB" w14:textId="77777777" w:rsidR="004E0E11" w:rsidRDefault="00774DDB">
      <w:pPr>
        <w:pStyle w:val="a3"/>
        <w:divId w:val="72209454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159B5275" w14:textId="77777777">
        <w:trPr>
          <w:divId w:val="72209454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961DF2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BB261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B07C3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02B7169E" w14:textId="77777777" w:rsidR="004E0E11" w:rsidRDefault="00774DDB">
      <w:pPr>
        <w:pStyle w:val="a3"/>
        <w:divId w:val="722094546"/>
      </w:pPr>
      <w:r>
        <w:rPr>
          <w:rStyle w:val="a4"/>
        </w:rPr>
        <w:t>备注</w:t>
      </w:r>
      <w:r>
        <w:t xml:space="preserve"> </w:t>
      </w:r>
    </w:p>
    <w:p w14:paraId="44EB6325" w14:textId="77777777" w:rsidR="004E0E11" w:rsidRDefault="00774DDB">
      <w:pPr>
        <w:numPr>
          <w:ilvl w:val="0"/>
          <w:numId w:val="255"/>
        </w:numPr>
        <w:spacing w:before="100" w:beforeAutospacing="1" w:after="100" w:afterAutospacing="1"/>
        <w:divId w:val="72209454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54761AE" w14:textId="77777777" w:rsidR="004E0E11" w:rsidRDefault="00774DDB">
      <w:pPr>
        <w:pStyle w:val="a3"/>
        <w:divId w:val="722094546"/>
      </w:pPr>
      <w:r>
        <w:t>欢迎使用</w:t>
      </w:r>
      <w:r>
        <w:t>ShowDoc</w:t>
      </w:r>
      <w:r>
        <w:t>！</w:t>
      </w:r>
    </w:p>
    <w:p w14:paraId="6E7B1584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2.7</w:t>
      </w:r>
      <w:r>
        <w:rPr>
          <w:rFonts w:ascii="MS Mincho" w:eastAsia="MS Mincho" w:hAnsi="MS Mincho" w:cs="MS Mincho"/>
        </w:rPr>
        <w:t>、地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模式</w:t>
      </w:r>
    </w:p>
    <w:p w14:paraId="02F569D5" w14:textId="77777777" w:rsidR="004E0E11" w:rsidRDefault="00774DDB">
      <w:pPr>
        <w:pStyle w:val="3"/>
        <w:divId w:val="1761178969"/>
        <w:rPr>
          <w:rFonts w:eastAsia="Times New Roman"/>
        </w:rPr>
      </w:pPr>
      <w:r>
        <w:rPr>
          <w:rFonts w:eastAsia="Times New Roman"/>
        </w:rPr>
        <w:t>2.7.1</w:t>
      </w:r>
      <w:r>
        <w:rPr>
          <w:rFonts w:ascii="MS Mincho" w:eastAsia="MS Mincho" w:hAnsi="MS Mincho" w:cs="MS Mincho"/>
        </w:rPr>
        <w:t>、小区列表</w:t>
      </w:r>
    </w:p>
    <w:p w14:paraId="1BE9D40B" w14:textId="77777777" w:rsidR="004E0E11" w:rsidRDefault="00774DDB">
      <w:pPr>
        <w:pStyle w:val="a3"/>
        <w:divId w:val="664863423"/>
      </w:pPr>
      <w:r>
        <w:rPr>
          <w:rStyle w:val="a4"/>
        </w:rPr>
        <w:t>简要描述：</w:t>
      </w:r>
      <w:r>
        <w:t xml:space="preserve"> </w:t>
      </w:r>
    </w:p>
    <w:p w14:paraId="74785E4C" w14:textId="77777777" w:rsidR="004E0E11" w:rsidRDefault="00774DDB">
      <w:pPr>
        <w:numPr>
          <w:ilvl w:val="0"/>
          <w:numId w:val="256"/>
        </w:numPr>
        <w:spacing w:before="100" w:beforeAutospacing="1" w:after="100" w:afterAutospacing="1"/>
        <w:divId w:val="664863423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示地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模式小区</w:t>
      </w:r>
      <w:r>
        <w:rPr>
          <w:rFonts w:ascii="SimSun" w:eastAsia="SimSun" w:hAnsi="SimSun" w:cs="SimSun"/>
        </w:rPr>
        <w:t>经纬</w:t>
      </w:r>
      <w:r>
        <w:rPr>
          <w:rFonts w:ascii="MS Mincho" w:eastAsia="MS Mincho" w:hAnsi="MS Mincho" w:cs="MS Mincho"/>
        </w:rPr>
        <w:t>度</w:t>
      </w:r>
    </w:p>
    <w:p w14:paraId="48C67236" w14:textId="77777777" w:rsidR="004E0E11" w:rsidRDefault="00774DDB">
      <w:pPr>
        <w:pStyle w:val="a3"/>
        <w:divId w:val="66486342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0184AFA" w14:textId="77777777" w:rsidR="004E0E11" w:rsidRDefault="00774DDB">
      <w:pPr>
        <w:numPr>
          <w:ilvl w:val="0"/>
          <w:numId w:val="257"/>
        </w:numPr>
        <w:spacing w:before="100" w:beforeAutospacing="1" w:after="100" w:afterAutospacing="1"/>
        <w:divId w:val="664863423"/>
        <w:rPr>
          <w:rFonts w:eastAsia="Times New Roman"/>
        </w:rPr>
      </w:pPr>
      <w:r>
        <w:rPr>
          <w:rStyle w:val="HTML"/>
        </w:rPr>
        <w:t>http://localhost/api/map/community/list</w:t>
      </w:r>
    </w:p>
    <w:p w14:paraId="3F0105A1" w14:textId="77777777" w:rsidR="004E0E11" w:rsidRDefault="00774DDB">
      <w:pPr>
        <w:pStyle w:val="a3"/>
        <w:divId w:val="664863423"/>
      </w:pPr>
      <w:r>
        <w:rPr>
          <w:rStyle w:val="a4"/>
        </w:rPr>
        <w:t>请求方式：</w:t>
      </w:r>
    </w:p>
    <w:p w14:paraId="2541BCCB" w14:textId="77777777" w:rsidR="004E0E11" w:rsidRDefault="00774DDB">
      <w:pPr>
        <w:numPr>
          <w:ilvl w:val="0"/>
          <w:numId w:val="258"/>
        </w:numPr>
        <w:spacing w:before="100" w:beforeAutospacing="1" w:after="100" w:afterAutospacing="1"/>
        <w:divId w:val="66486342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5F48DE9" w14:textId="77777777" w:rsidR="004E0E11" w:rsidRDefault="00774DDB">
      <w:pPr>
        <w:pStyle w:val="a3"/>
        <w:divId w:val="66486342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565"/>
        <w:gridCol w:w="1894"/>
        <w:gridCol w:w="2529"/>
      </w:tblGrid>
      <w:tr w:rsidR="004E0E11" w14:paraId="0A121676" w14:textId="77777777">
        <w:trPr>
          <w:divId w:val="66486342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1F51F8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C6550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B7E99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894B1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CA6C3F3" w14:textId="77777777">
        <w:trPr>
          <w:divId w:val="6648634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F4585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ED4F7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0EE7B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DD377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</w:tbl>
    <w:p w14:paraId="54B81FB0" w14:textId="77777777" w:rsidR="004E0E11" w:rsidRDefault="00774DDB">
      <w:pPr>
        <w:pStyle w:val="a3"/>
        <w:divId w:val="664863423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FA04EED" w14:textId="77777777">
        <w:trPr>
          <w:divId w:val="6648634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6A477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5E9038C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"status": 0,</w:t>
            </w:r>
          </w:p>
          <w:p w14:paraId="5DDE4F8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"message": "</w:t>
            </w:r>
            <w:r>
              <w:rPr>
                <w:rStyle w:val="HTML"/>
              </w:rPr>
              <w:t>查询成功</w:t>
            </w:r>
            <w:r>
              <w:rPr>
                <w:rStyle w:val="HTML"/>
              </w:rPr>
              <w:t>",</w:t>
            </w:r>
          </w:p>
          <w:p w14:paraId="349ED5B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"value": [</w:t>
            </w:r>
          </w:p>
          <w:p w14:paraId="4C7909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5A5DD7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"id": "5b03aa58f11d3a59a1db1c30",</w:t>
            </w:r>
          </w:p>
          <w:p w14:paraId="5D24DD2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"communityName": "31",</w:t>
            </w:r>
          </w:p>
          <w:p w14:paraId="6A45E3F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"longitude": "31",</w:t>
            </w:r>
          </w:p>
          <w:p w14:paraId="16471B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"latitude": "31",</w:t>
            </w:r>
          </w:p>
          <w:p w14:paraId="40F019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"regionName":"123",</w:t>
            </w:r>
          </w:p>
          <w:p w14:paraId="560FB9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"regionId":"123"</w:t>
            </w:r>
          </w:p>
          <w:p w14:paraId="343A97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6D459F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5B8CCB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"id": "5b03aa58f11d3a59a1db1c32",</w:t>
            </w:r>
          </w:p>
          <w:p w14:paraId="436D748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"communityName": "31",</w:t>
            </w:r>
          </w:p>
          <w:p w14:paraId="591B1A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"longitude": "31",</w:t>
            </w:r>
          </w:p>
          <w:p w14:paraId="7FC656B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"latitude": "31",</w:t>
            </w:r>
          </w:p>
          <w:p w14:paraId="76F914C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"regionName":"123",</w:t>
            </w:r>
          </w:p>
          <w:p w14:paraId="4C9DF02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"regionId":"123"</w:t>
            </w:r>
          </w:p>
          <w:p w14:paraId="6213D3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DB416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],</w:t>
            </w:r>
          </w:p>
          <w:p w14:paraId="70E0B18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"success": true</w:t>
            </w:r>
          </w:p>
          <w:p w14:paraId="7706842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094B73" w14:textId="77777777" w:rsidR="004E0E11" w:rsidRDefault="004E0E11"/>
        </w:tc>
      </w:tr>
    </w:tbl>
    <w:p w14:paraId="14008CE7" w14:textId="77777777" w:rsidR="004E0E11" w:rsidRDefault="00774DDB">
      <w:pPr>
        <w:pStyle w:val="a3"/>
        <w:divId w:val="664863423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3AEC1C5" w14:textId="77777777">
        <w:trPr>
          <w:divId w:val="6648634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42A333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11FC834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1F4505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35F6766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4B289F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708C8A3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A9F1328" w14:textId="77777777" w:rsidR="004E0E11" w:rsidRDefault="004E0E11"/>
        </w:tc>
      </w:tr>
    </w:tbl>
    <w:p w14:paraId="024C6D0D" w14:textId="77777777" w:rsidR="004E0E11" w:rsidRDefault="00774DDB">
      <w:pPr>
        <w:pStyle w:val="a3"/>
        <w:divId w:val="66486342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2661"/>
        <w:gridCol w:w="1984"/>
      </w:tblGrid>
      <w:tr w:rsidR="004E0E11" w14:paraId="7C79B941" w14:textId="77777777">
        <w:trPr>
          <w:divId w:val="66486342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9002DF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6F036F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78C71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182F9B5" w14:textId="77777777">
        <w:trPr>
          <w:divId w:val="6648634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C4E9E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4DFCF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EF46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  <w:tr w:rsidR="004E0E11" w14:paraId="6F7EE470" w14:textId="77777777">
        <w:trPr>
          <w:divId w:val="6648634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B2452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13F6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0DC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纬度</w:t>
            </w:r>
          </w:p>
        </w:tc>
      </w:tr>
    </w:tbl>
    <w:p w14:paraId="720E85BC" w14:textId="77777777" w:rsidR="004E0E11" w:rsidRDefault="00774DDB">
      <w:pPr>
        <w:pStyle w:val="a3"/>
        <w:divId w:val="664863423"/>
      </w:pPr>
      <w:r>
        <w:rPr>
          <w:rStyle w:val="a4"/>
        </w:rPr>
        <w:t>备注</w:t>
      </w:r>
      <w:r>
        <w:t xml:space="preserve"> </w:t>
      </w:r>
    </w:p>
    <w:p w14:paraId="322D709D" w14:textId="77777777" w:rsidR="004E0E11" w:rsidRDefault="00774DDB">
      <w:pPr>
        <w:numPr>
          <w:ilvl w:val="0"/>
          <w:numId w:val="259"/>
        </w:numPr>
        <w:spacing w:before="100" w:beforeAutospacing="1" w:after="100" w:afterAutospacing="1"/>
        <w:divId w:val="66486342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445FF7E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2.8</w:t>
      </w:r>
      <w:r>
        <w:rPr>
          <w:rFonts w:ascii="MS Mincho" w:eastAsia="MS Mincho" w:hAnsi="MS Mincho" w:cs="MS Mincho"/>
        </w:rPr>
        <w:t>、个性化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</w:p>
    <w:p w14:paraId="5C67510D" w14:textId="77777777" w:rsidR="004E0E11" w:rsidRDefault="00774DDB">
      <w:pPr>
        <w:pStyle w:val="3"/>
        <w:divId w:val="768351839"/>
        <w:rPr>
          <w:rFonts w:eastAsia="Times New Roman"/>
        </w:rPr>
      </w:pPr>
      <w:r>
        <w:rPr>
          <w:rFonts w:eastAsia="Times New Roman"/>
        </w:rPr>
        <w:t>2.8.1</w:t>
      </w:r>
      <w:r>
        <w:rPr>
          <w:rFonts w:ascii="MS Mincho" w:eastAsia="MS Mincho" w:hAnsi="MS Mincho" w:cs="MS Mincho"/>
        </w:rPr>
        <w:t>、个性化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添加</w:t>
      </w:r>
    </w:p>
    <w:p w14:paraId="029D361E" w14:textId="77777777" w:rsidR="004E0E11" w:rsidRDefault="00774DDB">
      <w:pPr>
        <w:pStyle w:val="a3"/>
        <w:divId w:val="932932089"/>
      </w:pPr>
      <w:r>
        <w:rPr>
          <w:rStyle w:val="a4"/>
        </w:rPr>
        <w:t>简要描述：</w:t>
      </w:r>
      <w:r>
        <w:t xml:space="preserve"> </w:t>
      </w:r>
    </w:p>
    <w:p w14:paraId="6431E0EE" w14:textId="77777777" w:rsidR="004E0E11" w:rsidRDefault="00774DDB">
      <w:pPr>
        <w:numPr>
          <w:ilvl w:val="0"/>
          <w:numId w:val="260"/>
        </w:numPr>
        <w:spacing w:before="100" w:beforeAutospacing="1" w:after="100" w:afterAutospacing="1"/>
        <w:divId w:val="932932089"/>
        <w:rPr>
          <w:rFonts w:eastAsia="Times New Roman"/>
        </w:rPr>
      </w:pPr>
      <w:r>
        <w:rPr>
          <w:rFonts w:ascii="MS Mincho" w:eastAsia="MS Mincho" w:hAnsi="MS Mincho" w:cs="MS Mincho"/>
        </w:rPr>
        <w:t>添加个性化</w:t>
      </w:r>
    </w:p>
    <w:p w14:paraId="688F07F7" w14:textId="77777777" w:rsidR="004E0E11" w:rsidRDefault="00774DDB">
      <w:pPr>
        <w:pStyle w:val="a3"/>
        <w:divId w:val="93293208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2318916" w14:textId="77777777" w:rsidR="004E0E11" w:rsidRDefault="00774DDB">
      <w:pPr>
        <w:numPr>
          <w:ilvl w:val="0"/>
          <w:numId w:val="261"/>
        </w:numPr>
        <w:spacing w:before="100" w:beforeAutospacing="1" w:after="100" w:afterAutospacing="1"/>
        <w:divId w:val="932932089"/>
        <w:rPr>
          <w:rFonts w:eastAsia="Times New Roman"/>
        </w:rPr>
      </w:pPr>
      <w:r>
        <w:rPr>
          <w:rStyle w:val="HTML"/>
        </w:rPr>
        <w:t>http://host:port/sys/person/add</w:t>
      </w:r>
    </w:p>
    <w:p w14:paraId="51650295" w14:textId="77777777" w:rsidR="004E0E11" w:rsidRDefault="00774DDB">
      <w:pPr>
        <w:pStyle w:val="a3"/>
        <w:divId w:val="932932089"/>
      </w:pPr>
      <w:r>
        <w:rPr>
          <w:rStyle w:val="a4"/>
        </w:rPr>
        <w:t>请求方式：</w:t>
      </w:r>
    </w:p>
    <w:p w14:paraId="2B20F60E" w14:textId="77777777" w:rsidR="004E0E11" w:rsidRDefault="00774DDB">
      <w:pPr>
        <w:numPr>
          <w:ilvl w:val="0"/>
          <w:numId w:val="262"/>
        </w:numPr>
        <w:spacing w:before="100" w:beforeAutospacing="1" w:after="100" w:afterAutospacing="1"/>
        <w:divId w:val="932932089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A8C4E74" w14:textId="77777777" w:rsidR="004E0E11" w:rsidRDefault="00774DDB">
      <w:pPr>
        <w:pStyle w:val="a3"/>
        <w:divId w:val="93293208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1428"/>
        <w:gridCol w:w="1615"/>
        <w:gridCol w:w="2251"/>
      </w:tblGrid>
      <w:tr w:rsidR="004E0E11" w14:paraId="25984C81" w14:textId="77777777">
        <w:trPr>
          <w:divId w:val="93293208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3AA8A0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7E699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CA4A18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2D5F80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B1AF9D7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BBA4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E6A96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FD02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4834B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省的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17315266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F91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9FB2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7F4B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8EF3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4E63EF9A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32D17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9ACE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E539B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E319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英文</w:t>
            </w:r>
            <w:r>
              <w:rPr>
                <w:rFonts w:eastAsia="Times New Roman"/>
              </w:rPr>
              <w:t>:en</w:t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中文</w:t>
            </w:r>
            <w:r>
              <w:rPr>
                <w:rFonts w:eastAsia="Times New Roman"/>
              </w:rPr>
              <w:t>:cn</w:t>
            </w:r>
          </w:p>
        </w:tc>
      </w:tr>
      <w:tr w:rsidR="004E0E11" w14:paraId="7645EC40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EBC94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4821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4F0D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C24E6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地</w:t>
            </w:r>
            <w:r>
              <w:rPr>
                <w:rFonts w:ascii="SimSun" w:eastAsia="SimSun" w:hAnsi="SimSun" w:cs="SimSun"/>
              </w:rPr>
              <w:t>图</w:t>
            </w:r>
          </w:p>
        </w:tc>
      </w:tr>
    </w:tbl>
    <w:p w14:paraId="73854D9B" w14:textId="77777777" w:rsidR="004E0E11" w:rsidRDefault="00774DDB">
      <w:pPr>
        <w:pStyle w:val="a3"/>
        <w:divId w:val="932932089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C788939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BFF24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663A536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"provinceId":"5b02d3e5f11d3a5f9a908446",</w:t>
            </w:r>
          </w:p>
          <w:p w14:paraId="669F56C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"cityId": "5afa9a24f690bd1620176876",</w:t>
            </w:r>
          </w:p>
          <w:p w14:paraId="09D237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"language":"en",</w:t>
            </w:r>
          </w:p>
          <w:p w14:paraId="60B02C4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"map":"baidu"</w:t>
            </w:r>
          </w:p>
          <w:p w14:paraId="619EFCCD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2B5524FB" w14:textId="77777777" w:rsidR="004E0E11" w:rsidRDefault="004E0E11"/>
        </w:tc>
      </w:tr>
    </w:tbl>
    <w:p w14:paraId="373539F5" w14:textId="77777777" w:rsidR="004E0E11" w:rsidRDefault="00774DDB">
      <w:pPr>
        <w:pStyle w:val="a3"/>
        <w:divId w:val="93293208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1580852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FFD35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FF4DD9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FE5DB8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60236C49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9FE06CF" w14:textId="77777777" w:rsidR="004E0E11" w:rsidRDefault="004E0E11"/>
        </w:tc>
      </w:tr>
    </w:tbl>
    <w:p w14:paraId="1943F274" w14:textId="77777777" w:rsidR="004E0E11" w:rsidRDefault="00774DDB">
      <w:pPr>
        <w:pStyle w:val="a3"/>
        <w:divId w:val="93293208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4E0E11" w14:paraId="4B14E828" w14:textId="77777777">
        <w:trPr>
          <w:divId w:val="93293208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EB91C9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8B900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B20F99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BB4307A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1B24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53C7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08DA8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4E0E11" w14:paraId="1E80D926" w14:textId="77777777">
        <w:trPr>
          <w:divId w:val="9329320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B4A4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156C7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EF4D9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5017563A" w14:textId="77777777" w:rsidR="004E0E11" w:rsidRDefault="00774DDB">
      <w:pPr>
        <w:pStyle w:val="a3"/>
        <w:divId w:val="932932089"/>
      </w:pPr>
      <w:r>
        <w:rPr>
          <w:rStyle w:val="a4"/>
        </w:rPr>
        <w:t>备注</w:t>
      </w:r>
      <w:r>
        <w:t xml:space="preserve"> </w:t>
      </w:r>
    </w:p>
    <w:p w14:paraId="2A53DD97" w14:textId="77777777" w:rsidR="004E0E11" w:rsidRDefault="00774DDB">
      <w:pPr>
        <w:numPr>
          <w:ilvl w:val="0"/>
          <w:numId w:val="263"/>
        </w:numPr>
        <w:spacing w:before="100" w:beforeAutospacing="1" w:after="100" w:afterAutospacing="1"/>
        <w:divId w:val="93293208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E68C09F" w14:textId="77777777" w:rsidR="004E0E11" w:rsidRDefault="00774DDB">
      <w:pPr>
        <w:pStyle w:val="2"/>
        <w:divId w:val="849175575"/>
        <w:rPr>
          <w:rFonts w:eastAsia="Times New Roman"/>
        </w:rPr>
      </w:pPr>
      <w:r>
        <w:rPr>
          <w:rFonts w:eastAsia="Times New Roman"/>
        </w:rPr>
        <w:t>2.9</w:t>
      </w:r>
      <w:r>
        <w:rPr>
          <w:rFonts w:ascii="MS Mincho" w:eastAsia="MS Mincho" w:hAnsi="MS Mincho" w:cs="MS Mincho"/>
        </w:rPr>
        <w:t>、全局配置</w:t>
      </w:r>
    </w:p>
    <w:p w14:paraId="43B27AA3" w14:textId="77777777" w:rsidR="004E0E11" w:rsidRDefault="00774DDB">
      <w:pPr>
        <w:pStyle w:val="3"/>
        <w:divId w:val="1821650124"/>
        <w:rPr>
          <w:rFonts w:eastAsia="Times New Roman"/>
        </w:rPr>
      </w:pPr>
      <w:r>
        <w:rPr>
          <w:rFonts w:eastAsia="Times New Roman"/>
        </w:rPr>
        <w:t>2.9.1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取列表</w:t>
      </w:r>
    </w:p>
    <w:p w14:paraId="3117A831" w14:textId="77777777" w:rsidR="004E0E11" w:rsidRDefault="00774DDB">
      <w:pPr>
        <w:pStyle w:val="a3"/>
        <w:divId w:val="1145316898"/>
      </w:pPr>
      <w:r>
        <w:rPr>
          <w:rStyle w:val="a4"/>
        </w:rPr>
        <w:t>简要描述：</w:t>
      </w:r>
      <w:r>
        <w:t xml:space="preserve"> </w:t>
      </w:r>
    </w:p>
    <w:p w14:paraId="739C25A2" w14:textId="77777777" w:rsidR="004E0E11" w:rsidRDefault="00774DDB">
      <w:pPr>
        <w:numPr>
          <w:ilvl w:val="0"/>
          <w:numId w:val="264"/>
        </w:numPr>
        <w:spacing w:before="100" w:beforeAutospacing="1" w:after="100" w:afterAutospacing="1"/>
        <w:divId w:val="1145316898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示全局配置所有数据接口</w:t>
      </w:r>
    </w:p>
    <w:p w14:paraId="485C9CC8" w14:textId="77777777" w:rsidR="004E0E11" w:rsidRDefault="00774DDB">
      <w:pPr>
        <w:pStyle w:val="a3"/>
        <w:divId w:val="114531689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3F771E9" w14:textId="77777777" w:rsidR="004E0E11" w:rsidRDefault="00774DDB">
      <w:pPr>
        <w:numPr>
          <w:ilvl w:val="0"/>
          <w:numId w:val="265"/>
        </w:numPr>
        <w:spacing w:before="100" w:beforeAutospacing="1" w:after="100" w:afterAutospacing="1"/>
        <w:divId w:val="1145316898"/>
        <w:rPr>
          <w:rFonts w:eastAsia="Times New Roman"/>
        </w:rPr>
      </w:pPr>
      <w:r>
        <w:rPr>
          <w:rStyle w:val="HTML"/>
        </w:rPr>
        <w:t>http://localhost/api/global/variable/list</w:t>
      </w:r>
    </w:p>
    <w:p w14:paraId="66D9B589" w14:textId="77777777" w:rsidR="004E0E11" w:rsidRDefault="00774DDB">
      <w:pPr>
        <w:pStyle w:val="a3"/>
        <w:divId w:val="1145316898"/>
      </w:pPr>
      <w:r>
        <w:rPr>
          <w:rStyle w:val="a4"/>
        </w:rPr>
        <w:t>请求方式：</w:t>
      </w:r>
    </w:p>
    <w:p w14:paraId="491623F5" w14:textId="77777777" w:rsidR="004E0E11" w:rsidRDefault="00774DDB">
      <w:pPr>
        <w:numPr>
          <w:ilvl w:val="0"/>
          <w:numId w:val="266"/>
        </w:numPr>
        <w:spacing w:before="100" w:beforeAutospacing="1" w:after="100" w:afterAutospacing="1"/>
        <w:divId w:val="1145316898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716E4A03" w14:textId="77777777" w:rsidR="004E0E11" w:rsidRDefault="00774DDB">
      <w:pPr>
        <w:pStyle w:val="a3"/>
        <w:divId w:val="114531689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854"/>
        <w:gridCol w:w="1854"/>
        <w:gridCol w:w="1854"/>
      </w:tblGrid>
      <w:tr w:rsidR="004E0E11" w14:paraId="40E8FC8A" w14:textId="77777777">
        <w:trPr>
          <w:divId w:val="11453168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F1A576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976C6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C25589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FC3ADA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988BF8D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2D082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9DDD8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9B5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CAA7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0E296D34" w14:textId="77777777" w:rsidR="004E0E11" w:rsidRDefault="00774DDB">
      <w:pPr>
        <w:pStyle w:val="a3"/>
        <w:divId w:val="114531689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3DC7ACA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64F0E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1FE514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481F7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591109B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[{</w:t>
            </w:r>
          </w:p>
          <w:p w14:paraId="7DAF12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4056D1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 "123",</w:t>
            </w:r>
          </w:p>
          <w:p w14:paraId="5DBB9B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 "123",</w:t>
            </w:r>
          </w:p>
          <w:p w14:paraId="014E80D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 "123",</w:t>
            </w:r>
          </w:p>
          <w:p w14:paraId="3BB1ED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 "123"</w:t>
            </w:r>
          </w:p>
          <w:p w14:paraId="33EBA4D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14:paraId="721E7BF4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168628EB" w14:textId="77777777" w:rsidR="004E0E11" w:rsidRDefault="004E0E11"/>
        </w:tc>
      </w:tr>
    </w:tbl>
    <w:p w14:paraId="2C5F72CC" w14:textId="77777777" w:rsidR="004E0E11" w:rsidRDefault="00774DDB">
      <w:pPr>
        <w:pStyle w:val="a3"/>
        <w:divId w:val="114531689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2303"/>
        <w:gridCol w:w="2994"/>
      </w:tblGrid>
      <w:tr w:rsidR="004E0E11" w14:paraId="679F57FB" w14:textId="77777777">
        <w:trPr>
          <w:divId w:val="11453168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4C3C6A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A9375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BC8DF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108EB07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FF1F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742A0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7E3D7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</w:tr>
      <w:tr w:rsidR="004E0E11" w14:paraId="6FB68B7D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2D3B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50235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68C7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标签</w:t>
            </w:r>
          </w:p>
        </w:tc>
      </w:tr>
      <w:tr w:rsidR="004E0E11" w14:paraId="0A0DE24D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1228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B3498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19E9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参数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  <w:tr w:rsidR="004E0E11" w14:paraId="21D3BBF2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AF6A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8F07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2D599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</w:t>
            </w:r>
          </w:p>
        </w:tc>
      </w:tr>
    </w:tbl>
    <w:p w14:paraId="52DDF992" w14:textId="77777777" w:rsidR="004E0E11" w:rsidRDefault="00774DDB">
      <w:pPr>
        <w:pStyle w:val="a3"/>
        <w:divId w:val="1145316898"/>
      </w:pPr>
      <w:r>
        <w:rPr>
          <w:rStyle w:val="a4"/>
        </w:rPr>
        <w:t>备注</w:t>
      </w:r>
      <w:r>
        <w:t xml:space="preserve"> </w:t>
      </w:r>
    </w:p>
    <w:p w14:paraId="28BC3AE5" w14:textId="77777777" w:rsidR="004E0E11" w:rsidRDefault="00774DDB">
      <w:pPr>
        <w:pStyle w:val="a3"/>
        <w:numPr>
          <w:ilvl w:val="0"/>
          <w:numId w:val="267"/>
        </w:numPr>
        <w:divId w:val="1145316898"/>
      </w:pPr>
      <w:r>
        <w:t>更多返回错误代码请看首页的错误代码描述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E8700CE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82C296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"title": "123"</w:t>
            </w:r>
          </w:p>
          <w:p w14:paraId="313D0F76" w14:textId="77777777" w:rsidR="004E0E11" w:rsidRDefault="004E0E11"/>
        </w:tc>
      </w:tr>
    </w:tbl>
    <w:p w14:paraId="6C3697A1" w14:textId="77777777" w:rsidR="004E0E11" w:rsidRDefault="00774DDB">
      <w:pPr>
        <w:pStyle w:val="a3"/>
        <w:numPr>
          <w:ilvl w:val="0"/>
          <w:numId w:val="267"/>
        </w:numPr>
        <w:divId w:val="1145316898"/>
      </w:pPr>
      <w:r>
        <w:t>}, { "id":"123", "label": "123", "key": "123", "title": "123" }, { "id":"123", "label": "123", "key": "123", "title": "123" }] }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7A9B56E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563EF8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fail:</w:t>
            </w:r>
          </w:p>
          <w:p w14:paraId="65E9DBFF" w14:textId="77777777" w:rsidR="004E0E11" w:rsidRDefault="004E0E11"/>
        </w:tc>
      </w:tr>
    </w:tbl>
    <w:p w14:paraId="24A2171A" w14:textId="77777777" w:rsidR="004E0E11" w:rsidRDefault="00774DDB">
      <w:pPr>
        <w:pStyle w:val="a3"/>
        <w:numPr>
          <w:ilvl w:val="0"/>
          <w:numId w:val="267"/>
        </w:numPr>
        <w:divId w:val="1145316898"/>
      </w:pPr>
      <w:r>
        <w:t>{ "status": 1, "message": "</w:t>
      </w:r>
      <w:r>
        <w:t>查询失败</w:t>
      </w:r>
      <w:r>
        <w:t>", "value": null }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C5F1DCE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95D07A0" w14:textId="77777777" w:rsidR="004E0E11" w:rsidRDefault="004E0E11">
            <w:pPr>
              <w:pStyle w:val="HTML0"/>
              <w:wordWrap w:val="0"/>
              <w:rPr>
                <w:rStyle w:val="HTML"/>
              </w:rPr>
            </w:pPr>
          </w:p>
          <w:p w14:paraId="00FA7466" w14:textId="77777777" w:rsidR="004E0E11" w:rsidRDefault="004E0E11">
            <w:pPr>
              <w:pStyle w:val="HTML0"/>
              <w:wordWrap w:val="0"/>
              <w:rPr>
                <w:rStyle w:val="HTML"/>
              </w:rPr>
            </w:pPr>
          </w:p>
          <w:p w14:paraId="2350167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**</w:t>
            </w:r>
            <w:r>
              <w:rPr>
                <w:rStyle w:val="HTML"/>
              </w:rPr>
              <w:t>返回参数说明</w:t>
            </w:r>
            <w:r>
              <w:rPr>
                <w:rStyle w:val="HTML"/>
              </w:rPr>
              <w:t xml:space="preserve">** </w:t>
            </w:r>
          </w:p>
          <w:p w14:paraId="527BA468" w14:textId="77777777" w:rsidR="004E0E11" w:rsidRDefault="004E0E11"/>
        </w:tc>
      </w:tr>
    </w:tbl>
    <w:p w14:paraId="18075F46" w14:textId="77777777" w:rsidR="004E0E11" w:rsidRDefault="004E0E11">
      <w:pPr>
        <w:divId w:val="1145316898"/>
        <w:rPr>
          <w:rFonts w:eastAsia="Times New Roman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803"/>
        <w:gridCol w:w="4295"/>
      </w:tblGrid>
      <w:tr w:rsidR="004E0E11" w14:paraId="2E9836D6" w14:textId="77777777">
        <w:trPr>
          <w:divId w:val="11453168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DDEC89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6C1F94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A84400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06C7C07" w14:textId="77777777">
        <w:trPr>
          <w:divId w:val="11453168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7C8C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2FA55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E7F34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全局配置描述</w:t>
            </w:r>
          </w:p>
        </w:tc>
      </w:tr>
    </w:tbl>
    <w:p w14:paraId="4CDEE9FD" w14:textId="77777777" w:rsidR="004E0E11" w:rsidRDefault="00774DDB">
      <w:pPr>
        <w:pStyle w:val="a3"/>
        <w:divId w:val="1145316898"/>
      </w:pPr>
      <w:r>
        <w:rPr>
          <w:rStyle w:val="a4"/>
        </w:rPr>
        <w:t>备注</w:t>
      </w:r>
      <w:r>
        <w:t xml:space="preserve"> </w:t>
      </w:r>
    </w:p>
    <w:p w14:paraId="1EC379C3" w14:textId="77777777" w:rsidR="004E0E11" w:rsidRDefault="00774DDB">
      <w:pPr>
        <w:numPr>
          <w:ilvl w:val="0"/>
          <w:numId w:val="268"/>
        </w:numPr>
        <w:spacing w:before="100" w:beforeAutospacing="1" w:after="100" w:afterAutospacing="1"/>
        <w:divId w:val="114531689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C22E210" w14:textId="77777777" w:rsidR="004E0E11" w:rsidRDefault="00774DDB">
      <w:pPr>
        <w:pStyle w:val="3"/>
        <w:divId w:val="1821650124"/>
        <w:rPr>
          <w:rFonts w:eastAsia="Times New Roman"/>
        </w:rPr>
      </w:pPr>
      <w:r>
        <w:rPr>
          <w:rFonts w:eastAsia="Times New Roman"/>
        </w:rPr>
        <w:t>2.9.2</w:t>
      </w:r>
      <w:r>
        <w:rPr>
          <w:rFonts w:ascii="MS Mincho" w:eastAsia="MS Mincho" w:hAnsi="MS Mincho" w:cs="MS Mincho"/>
        </w:rPr>
        <w:t>、一条配置</w:t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/>
        </w:rPr>
        <w:t>信息</w:t>
      </w:r>
    </w:p>
    <w:p w14:paraId="714770CD" w14:textId="77777777" w:rsidR="004E0E11" w:rsidRDefault="00774DDB">
      <w:pPr>
        <w:pStyle w:val="a3"/>
        <w:divId w:val="249120002"/>
      </w:pPr>
      <w:r>
        <w:rPr>
          <w:rStyle w:val="a4"/>
        </w:rPr>
        <w:t>简要描述：</w:t>
      </w:r>
      <w:r>
        <w:t xml:space="preserve"> </w:t>
      </w:r>
    </w:p>
    <w:p w14:paraId="5CBF6560" w14:textId="77777777" w:rsidR="004E0E11" w:rsidRDefault="00774DDB">
      <w:pPr>
        <w:numPr>
          <w:ilvl w:val="0"/>
          <w:numId w:val="269"/>
        </w:numPr>
        <w:spacing w:before="100" w:beforeAutospacing="1" w:after="100" w:afterAutospacing="1"/>
        <w:divId w:val="249120002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取一条全局配置信息接口</w:t>
      </w:r>
    </w:p>
    <w:p w14:paraId="35A10C49" w14:textId="77777777" w:rsidR="004E0E11" w:rsidRDefault="00774DDB">
      <w:pPr>
        <w:pStyle w:val="a3"/>
        <w:divId w:val="24912000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E612262" w14:textId="77777777" w:rsidR="004E0E11" w:rsidRDefault="00774DDB">
      <w:pPr>
        <w:numPr>
          <w:ilvl w:val="0"/>
          <w:numId w:val="270"/>
        </w:numPr>
        <w:spacing w:before="100" w:beforeAutospacing="1" w:after="100" w:afterAutospacing="1"/>
        <w:divId w:val="249120002"/>
        <w:rPr>
          <w:rFonts w:eastAsia="Times New Roman"/>
        </w:rPr>
      </w:pPr>
      <w:r>
        <w:rPr>
          <w:rStyle w:val="HTML"/>
        </w:rPr>
        <w:t>http://localhost/api/global/variable/item</w:t>
      </w:r>
    </w:p>
    <w:p w14:paraId="6F710FF2" w14:textId="77777777" w:rsidR="004E0E11" w:rsidRDefault="00774DDB">
      <w:pPr>
        <w:pStyle w:val="a3"/>
        <w:divId w:val="249120002"/>
      </w:pPr>
      <w:r>
        <w:rPr>
          <w:rStyle w:val="a4"/>
        </w:rPr>
        <w:t>请求方式：</w:t>
      </w:r>
    </w:p>
    <w:p w14:paraId="5F7DAAFA" w14:textId="77777777" w:rsidR="004E0E11" w:rsidRDefault="00774DDB">
      <w:pPr>
        <w:numPr>
          <w:ilvl w:val="0"/>
          <w:numId w:val="271"/>
        </w:numPr>
        <w:spacing w:before="100" w:beforeAutospacing="1" w:after="100" w:afterAutospacing="1"/>
        <w:divId w:val="249120002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73152098" w14:textId="77777777" w:rsidR="004E0E11" w:rsidRDefault="00774DDB">
      <w:pPr>
        <w:pStyle w:val="a3"/>
        <w:divId w:val="24912000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190"/>
        <w:gridCol w:w="1439"/>
        <w:gridCol w:w="3259"/>
      </w:tblGrid>
      <w:tr w:rsidR="004E0E11" w14:paraId="13BCF410" w14:textId="77777777">
        <w:trPr>
          <w:divId w:val="24912000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90570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66E83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E7E69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87044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FA5084B" w14:textId="77777777">
        <w:trPr>
          <w:divId w:val="24912000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BC7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507FF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4A0F1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3259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全局配置</w:t>
            </w:r>
            <w:r>
              <w:rPr>
                <w:rFonts w:eastAsia="Times New Roman"/>
              </w:rPr>
              <w:t>key</w:t>
            </w:r>
          </w:p>
        </w:tc>
      </w:tr>
    </w:tbl>
    <w:p w14:paraId="293C15CA" w14:textId="77777777" w:rsidR="004E0E11" w:rsidRDefault="00774DDB">
      <w:pPr>
        <w:pStyle w:val="a3"/>
        <w:divId w:val="249120002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C4EFE7B" w14:textId="77777777">
        <w:trPr>
          <w:divId w:val="24912000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11CB9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60A27C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EA4284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4AA8FE5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031EF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26D00F4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16E6FF3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36DACF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"title":"123"</w:t>
            </w:r>
          </w:p>
          <w:p w14:paraId="034FBEC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255596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F73FDE9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FE0C0BD" w14:textId="77777777" w:rsidR="004E0E11" w:rsidRDefault="004E0E11"/>
        </w:tc>
      </w:tr>
    </w:tbl>
    <w:p w14:paraId="2D859D36" w14:textId="77777777" w:rsidR="004E0E11" w:rsidRDefault="00774DDB">
      <w:pPr>
        <w:pStyle w:val="a3"/>
        <w:divId w:val="249120002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8DC99D0" w14:textId="77777777">
        <w:trPr>
          <w:divId w:val="24912000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9ECE31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FD0548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464786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40EC88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4D3833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002AD4E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6370C39" w14:textId="77777777" w:rsidR="004E0E11" w:rsidRDefault="004E0E11"/>
        </w:tc>
      </w:tr>
    </w:tbl>
    <w:p w14:paraId="12057DC5" w14:textId="77777777" w:rsidR="004E0E11" w:rsidRDefault="00774DDB">
      <w:pPr>
        <w:pStyle w:val="a3"/>
        <w:divId w:val="24912000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62F3F15F" w14:textId="77777777">
        <w:trPr>
          <w:divId w:val="24912000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7B69A8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3526EA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6C548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37FAF0A" w14:textId="77777777" w:rsidR="004E0E11" w:rsidRDefault="00774DDB">
      <w:pPr>
        <w:pStyle w:val="a3"/>
        <w:divId w:val="249120002"/>
      </w:pPr>
      <w:r>
        <w:rPr>
          <w:rStyle w:val="a4"/>
        </w:rPr>
        <w:t>备注</w:t>
      </w:r>
      <w:r>
        <w:t xml:space="preserve"> </w:t>
      </w:r>
    </w:p>
    <w:p w14:paraId="146AF132" w14:textId="77777777" w:rsidR="004E0E11" w:rsidRDefault="00774DDB">
      <w:pPr>
        <w:numPr>
          <w:ilvl w:val="0"/>
          <w:numId w:val="272"/>
        </w:numPr>
        <w:spacing w:before="100" w:beforeAutospacing="1" w:after="100" w:afterAutospacing="1"/>
        <w:divId w:val="24912000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5B3C77B" w14:textId="77777777" w:rsidR="004E0E11" w:rsidRDefault="00774DDB">
      <w:pPr>
        <w:pStyle w:val="a3"/>
        <w:divId w:val="249120002"/>
      </w:pPr>
      <w:r>
        <w:t>欢迎使用</w:t>
      </w:r>
      <w:r>
        <w:t>ShowDoc</w:t>
      </w:r>
      <w:r>
        <w:t>！</w:t>
      </w:r>
    </w:p>
    <w:p w14:paraId="3CF89BFD" w14:textId="77777777" w:rsidR="004E0E11" w:rsidRDefault="00774DDB">
      <w:pPr>
        <w:pStyle w:val="3"/>
        <w:divId w:val="1821650124"/>
        <w:rPr>
          <w:rFonts w:eastAsia="Times New Roman"/>
        </w:rPr>
      </w:pPr>
      <w:r>
        <w:rPr>
          <w:rFonts w:eastAsia="Times New Roman"/>
        </w:rPr>
        <w:t>2.9.3</w:t>
      </w:r>
      <w:r>
        <w:rPr>
          <w:rFonts w:ascii="MS Mincho" w:eastAsia="MS Mincho" w:hAnsi="MS Mincho" w:cs="MS Mincho"/>
        </w:rPr>
        <w:t>、新增</w:t>
      </w:r>
    </w:p>
    <w:p w14:paraId="28851EBD" w14:textId="77777777" w:rsidR="004E0E11" w:rsidRDefault="00774DDB">
      <w:pPr>
        <w:pStyle w:val="a3"/>
        <w:divId w:val="1023366318"/>
      </w:pPr>
      <w:r>
        <w:rPr>
          <w:rStyle w:val="a4"/>
        </w:rPr>
        <w:t>简要描述：</w:t>
      </w:r>
      <w:r>
        <w:t xml:space="preserve"> </w:t>
      </w:r>
    </w:p>
    <w:p w14:paraId="15F90CBC" w14:textId="77777777" w:rsidR="004E0E11" w:rsidRDefault="00774DDB">
      <w:pPr>
        <w:numPr>
          <w:ilvl w:val="0"/>
          <w:numId w:val="273"/>
        </w:numPr>
        <w:spacing w:before="100" w:beforeAutospacing="1" w:after="100" w:afterAutospacing="1"/>
        <w:divId w:val="1023366318"/>
        <w:rPr>
          <w:rFonts w:eastAsia="Times New Roman"/>
        </w:rPr>
      </w:pPr>
      <w:r>
        <w:rPr>
          <w:rFonts w:ascii="MS Mincho" w:eastAsia="MS Mincho" w:hAnsi="MS Mincho" w:cs="MS Mincho"/>
        </w:rPr>
        <w:t>用于新增全局配置的接口</w:t>
      </w:r>
    </w:p>
    <w:p w14:paraId="0E6A3422" w14:textId="77777777" w:rsidR="004E0E11" w:rsidRDefault="00774DDB">
      <w:pPr>
        <w:pStyle w:val="a3"/>
        <w:divId w:val="102336631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B5EB9CC" w14:textId="77777777" w:rsidR="004E0E11" w:rsidRDefault="00774DDB">
      <w:pPr>
        <w:numPr>
          <w:ilvl w:val="0"/>
          <w:numId w:val="274"/>
        </w:numPr>
        <w:spacing w:before="100" w:beforeAutospacing="1" w:after="100" w:afterAutospacing="1"/>
        <w:divId w:val="1023366318"/>
        <w:rPr>
          <w:rFonts w:eastAsia="Times New Roman"/>
        </w:rPr>
      </w:pPr>
      <w:r>
        <w:rPr>
          <w:rStyle w:val="HTML"/>
        </w:rPr>
        <w:t>http://localhost/api/global/variable/add</w:t>
      </w:r>
    </w:p>
    <w:p w14:paraId="1C0A787D" w14:textId="77777777" w:rsidR="004E0E11" w:rsidRDefault="00774DDB">
      <w:pPr>
        <w:pStyle w:val="a3"/>
        <w:divId w:val="1023366318"/>
      </w:pPr>
      <w:r>
        <w:rPr>
          <w:rStyle w:val="a4"/>
        </w:rPr>
        <w:t>请求方式：</w:t>
      </w:r>
    </w:p>
    <w:p w14:paraId="58BD21C9" w14:textId="77777777" w:rsidR="004E0E11" w:rsidRDefault="00774DDB">
      <w:pPr>
        <w:numPr>
          <w:ilvl w:val="0"/>
          <w:numId w:val="275"/>
        </w:numPr>
        <w:spacing w:before="100" w:beforeAutospacing="1" w:after="100" w:afterAutospacing="1"/>
        <w:divId w:val="102336631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6AC5F5B5" w14:textId="77777777" w:rsidR="004E0E11" w:rsidRDefault="00774DDB">
      <w:pPr>
        <w:pStyle w:val="a3"/>
        <w:divId w:val="102336631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4E0E11" w14:paraId="7DE99BDD" w14:textId="77777777">
        <w:trPr>
          <w:divId w:val="10233663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7700AD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5D2ED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DA487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E1BDC9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060D616E" w14:textId="77777777" w:rsidR="004E0E11" w:rsidRDefault="004E0E11">
      <w:pPr>
        <w:divId w:val="1023366318"/>
        <w:rPr>
          <w:rFonts w:eastAsia="Times New Roman"/>
          <w:vanish/>
        </w:rPr>
      </w:pP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2A45B3A" w14:textId="77777777">
        <w:trPr>
          <w:divId w:val="1023366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A5F5B0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734F4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"key":"123",</w:t>
            </w:r>
          </w:p>
          <w:p w14:paraId="558F6A2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"label":"123",</w:t>
            </w:r>
          </w:p>
          <w:p w14:paraId="79E92AB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"value":"123"</w:t>
            </w:r>
          </w:p>
          <w:p w14:paraId="0119B88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2C8F679" w14:textId="77777777" w:rsidR="004E0E11" w:rsidRDefault="004E0E11"/>
        </w:tc>
      </w:tr>
    </w:tbl>
    <w:p w14:paraId="764C61C9" w14:textId="77777777" w:rsidR="004E0E11" w:rsidRDefault="00774DDB">
      <w:pPr>
        <w:pStyle w:val="a3"/>
        <w:divId w:val="102336631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4BB7E97" w14:textId="77777777">
        <w:trPr>
          <w:divId w:val="1023366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B5052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36DB0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22115A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6A4871D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84464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72E0C2C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339DD8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"title":"123",</w:t>
            </w:r>
          </w:p>
          <w:p w14:paraId="499183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"value":"123"</w:t>
            </w:r>
          </w:p>
          <w:p w14:paraId="6E7992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900D7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405A0E6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9E802AD" w14:textId="77777777" w:rsidR="004E0E11" w:rsidRDefault="004E0E11"/>
        </w:tc>
      </w:tr>
    </w:tbl>
    <w:p w14:paraId="17F4353C" w14:textId="77777777" w:rsidR="004E0E11" w:rsidRDefault="00774DDB">
      <w:pPr>
        <w:pStyle w:val="a3"/>
        <w:divId w:val="102336631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19A4D4E" w14:textId="77777777">
        <w:trPr>
          <w:divId w:val="1023366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EAAF22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F1779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5297A00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DE4069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4FDC951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5C5121FF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F9210C6" w14:textId="77777777" w:rsidR="004E0E11" w:rsidRDefault="004E0E11"/>
        </w:tc>
      </w:tr>
    </w:tbl>
    <w:p w14:paraId="679466DA" w14:textId="77777777" w:rsidR="004E0E11" w:rsidRDefault="00774DDB">
      <w:pPr>
        <w:pStyle w:val="a3"/>
        <w:divId w:val="102336631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5BFC7FF4" w14:textId="77777777">
        <w:trPr>
          <w:divId w:val="10233663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33A97E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9E2698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F786D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00C5A709" w14:textId="77777777" w:rsidR="004E0E11" w:rsidRDefault="00774DDB">
      <w:pPr>
        <w:pStyle w:val="a3"/>
        <w:divId w:val="1023366318"/>
      </w:pPr>
      <w:r>
        <w:t>此为保存接口，</w:t>
      </w:r>
      <w:r>
        <w:t>label</w:t>
      </w:r>
      <w:r>
        <w:t>可以为空，</w:t>
      </w:r>
      <w:r>
        <w:t>key</w:t>
      </w:r>
      <w:r>
        <w:t>和</w:t>
      </w:r>
      <w:r>
        <w:t>value</w:t>
      </w:r>
      <w:r>
        <w:t>不可为空</w:t>
      </w:r>
    </w:p>
    <w:p w14:paraId="39A5AD42" w14:textId="77777777" w:rsidR="004E0E11" w:rsidRDefault="00774DDB">
      <w:pPr>
        <w:pStyle w:val="a3"/>
        <w:divId w:val="1023366318"/>
      </w:pPr>
      <w:r>
        <w:rPr>
          <w:rStyle w:val="a4"/>
        </w:rPr>
        <w:t>备注</w:t>
      </w:r>
      <w:r>
        <w:t xml:space="preserve"> </w:t>
      </w:r>
    </w:p>
    <w:p w14:paraId="23F47E2B" w14:textId="77777777" w:rsidR="004E0E11" w:rsidRDefault="00774DDB">
      <w:pPr>
        <w:numPr>
          <w:ilvl w:val="0"/>
          <w:numId w:val="276"/>
        </w:numPr>
        <w:spacing w:before="100" w:beforeAutospacing="1" w:after="100" w:afterAutospacing="1"/>
        <w:divId w:val="102336631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598F79B" w14:textId="77777777" w:rsidR="004E0E11" w:rsidRDefault="00774DDB">
      <w:pPr>
        <w:pStyle w:val="a3"/>
        <w:divId w:val="1023366318"/>
      </w:pPr>
      <w:r>
        <w:t>欢迎使用</w:t>
      </w:r>
      <w:r>
        <w:t>ShowDoc</w:t>
      </w:r>
      <w:r>
        <w:t>！</w:t>
      </w:r>
    </w:p>
    <w:p w14:paraId="085FFA29" w14:textId="77777777" w:rsidR="004E0E11" w:rsidRDefault="00774DDB">
      <w:pPr>
        <w:pStyle w:val="3"/>
        <w:divId w:val="1821650124"/>
        <w:rPr>
          <w:rFonts w:eastAsia="Times New Roman"/>
        </w:rPr>
      </w:pPr>
      <w:r>
        <w:rPr>
          <w:rFonts w:eastAsia="Times New Roman"/>
        </w:rPr>
        <w:t>2.9.4</w:t>
      </w:r>
      <w:r>
        <w:rPr>
          <w:rFonts w:ascii="MS Mincho" w:eastAsia="MS Mincho" w:hAnsi="MS Mincho" w:cs="MS Mincho"/>
        </w:rPr>
        <w:t>、修改</w:t>
      </w:r>
    </w:p>
    <w:p w14:paraId="650CAC51" w14:textId="77777777" w:rsidR="004E0E11" w:rsidRDefault="00774DDB">
      <w:pPr>
        <w:pStyle w:val="a3"/>
        <w:divId w:val="311062663"/>
      </w:pPr>
      <w:r>
        <w:rPr>
          <w:rStyle w:val="a4"/>
        </w:rPr>
        <w:t>简要描述：</w:t>
      </w:r>
      <w:r>
        <w:t xml:space="preserve"> </w:t>
      </w:r>
    </w:p>
    <w:p w14:paraId="323B8CD2" w14:textId="77777777" w:rsidR="004E0E11" w:rsidRDefault="00774DDB">
      <w:pPr>
        <w:numPr>
          <w:ilvl w:val="0"/>
          <w:numId w:val="277"/>
        </w:numPr>
        <w:spacing w:before="100" w:beforeAutospacing="1" w:after="100" w:afterAutospacing="1"/>
        <w:divId w:val="311062663"/>
        <w:rPr>
          <w:rFonts w:eastAsia="Times New Roman"/>
        </w:rPr>
      </w:pPr>
      <w:r>
        <w:rPr>
          <w:rFonts w:ascii="MS Mincho" w:eastAsia="MS Mincho" w:hAnsi="MS Mincho" w:cs="MS Mincho"/>
        </w:rPr>
        <w:t>用于修改全局配置的接口</w:t>
      </w:r>
    </w:p>
    <w:p w14:paraId="3196359F" w14:textId="77777777" w:rsidR="004E0E11" w:rsidRDefault="00774DDB">
      <w:pPr>
        <w:pStyle w:val="a3"/>
        <w:divId w:val="31106266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A93ECBA" w14:textId="77777777" w:rsidR="004E0E11" w:rsidRDefault="00774DDB">
      <w:pPr>
        <w:numPr>
          <w:ilvl w:val="0"/>
          <w:numId w:val="278"/>
        </w:numPr>
        <w:spacing w:before="100" w:beforeAutospacing="1" w:after="100" w:afterAutospacing="1"/>
        <w:divId w:val="311062663"/>
        <w:rPr>
          <w:rFonts w:eastAsia="Times New Roman"/>
        </w:rPr>
      </w:pPr>
      <w:r>
        <w:rPr>
          <w:rStyle w:val="HTML"/>
        </w:rPr>
        <w:t>http://localhost/api/global/variable/upd</w:t>
      </w:r>
    </w:p>
    <w:p w14:paraId="47ED7EDA" w14:textId="77777777" w:rsidR="004E0E11" w:rsidRDefault="00774DDB">
      <w:pPr>
        <w:pStyle w:val="a3"/>
        <w:divId w:val="311062663"/>
      </w:pPr>
      <w:r>
        <w:rPr>
          <w:rStyle w:val="a4"/>
        </w:rPr>
        <w:t>请求方式：</w:t>
      </w:r>
    </w:p>
    <w:p w14:paraId="7D283E85" w14:textId="77777777" w:rsidR="004E0E11" w:rsidRDefault="00774DDB">
      <w:pPr>
        <w:numPr>
          <w:ilvl w:val="0"/>
          <w:numId w:val="279"/>
        </w:numPr>
        <w:spacing w:before="100" w:beforeAutospacing="1" w:after="100" w:afterAutospacing="1"/>
        <w:divId w:val="311062663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BF35F8B" w14:textId="77777777" w:rsidR="004E0E11" w:rsidRDefault="00774DDB">
      <w:pPr>
        <w:pStyle w:val="a3"/>
        <w:divId w:val="31106266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4E0E11" w14:paraId="057E29B4" w14:textId="77777777">
        <w:trPr>
          <w:divId w:val="31106266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2A5084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03B48C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D641B5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78B32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541290E4" w14:textId="77777777" w:rsidR="004E0E11" w:rsidRDefault="004E0E11">
      <w:pPr>
        <w:divId w:val="311062663"/>
        <w:rPr>
          <w:rFonts w:eastAsia="Times New Roman"/>
          <w:vanish/>
        </w:rPr>
      </w:pP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5EDAAA3" w14:textId="77777777">
        <w:trPr>
          <w:divId w:val="311062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74D65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F28999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"id":"123",</w:t>
            </w:r>
          </w:p>
          <w:p w14:paraId="7399724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"key":"123",</w:t>
            </w:r>
          </w:p>
          <w:p w14:paraId="60C2C7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"label":"123",</w:t>
            </w:r>
          </w:p>
          <w:p w14:paraId="2B5EA1E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"value":"123"</w:t>
            </w:r>
          </w:p>
          <w:p w14:paraId="6875A4A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043AB267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此为修改接口，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不可以为空，其他可为空</w:t>
            </w:r>
          </w:p>
          <w:p w14:paraId="5ADAC613" w14:textId="77777777" w:rsidR="004E0E11" w:rsidRDefault="004E0E11"/>
        </w:tc>
      </w:tr>
    </w:tbl>
    <w:p w14:paraId="59B7D99F" w14:textId="77777777" w:rsidR="004E0E11" w:rsidRDefault="00774DDB">
      <w:pPr>
        <w:pStyle w:val="a3"/>
        <w:divId w:val="311062663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B802E8C" w14:textId="77777777">
        <w:trPr>
          <w:divId w:val="311062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D24A1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1592A1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4B008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0043CC8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40B3AA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7DD5F50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142700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3759E66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"title":"123",</w:t>
            </w:r>
          </w:p>
          <w:p w14:paraId="0EE89A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"value":"123"</w:t>
            </w:r>
          </w:p>
          <w:p w14:paraId="0C6A5A5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6717590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5BF0A3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CF8451D" w14:textId="77777777" w:rsidR="004E0E11" w:rsidRDefault="004E0E11"/>
        </w:tc>
      </w:tr>
    </w:tbl>
    <w:p w14:paraId="6F866F7F" w14:textId="77777777" w:rsidR="004E0E11" w:rsidRDefault="00774DDB">
      <w:pPr>
        <w:pStyle w:val="a3"/>
        <w:divId w:val="311062663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6B47CE69" w14:textId="77777777">
        <w:trPr>
          <w:divId w:val="311062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37055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79274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287FEF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4F0E96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7DBB41E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13DB6308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272DAFC" w14:textId="77777777" w:rsidR="004E0E11" w:rsidRDefault="004E0E11"/>
        </w:tc>
      </w:tr>
    </w:tbl>
    <w:p w14:paraId="3CC67C52" w14:textId="77777777" w:rsidR="004E0E11" w:rsidRDefault="00774DDB">
      <w:pPr>
        <w:pStyle w:val="a3"/>
        <w:divId w:val="31106266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59889226" w14:textId="77777777">
        <w:trPr>
          <w:divId w:val="31106266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59C181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556DC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60ED9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675BAE25" w14:textId="77777777" w:rsidR="004E0E11" w:rsidRDefault="00774DDB">
      <w:pPr>
        <w:pStyle w:val="a3"/>
        <w:divId w:val="311062663"/>
      </w:pPr>
      <w:r>
        <w:rPr>
          <w:rStyle w:val="a4"/>
        </w:rPr>
        <w:t>备注</w:t>
      </w:r>
      <w:r>
        <w:t xml:space="preserve"> </w:t>
      </w:r>
    </w:p>
    <w:p w14:paraId="4334A253" w14:textId="77777777" w:rsidR="004E0E11" w:rsidRDefault="00774DDB">
      <w:pPr>
        <w:numPr>
          <w:ilvl w:val="0"/>
          <w:numId w:val="280"/>
        </w:numPr>
        <w:spacing w:before="100" w:beforeAutospacing="1" w:after="100" w:afterAutospacing="1"/>
        <w:divId w:val="31106266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5441EAC" w14:textId="77777777" w:rsidR="004E0E11" w:rsidRDefault="00774DDB">
      <w:pPr>
        <w:pStyle w:val="a3"/>
        <w:divId w:val="311062663"/>
      </w:pPr>
      <w:r>
        <w:t>欢迎使用</w:t>
      </w:r>
      <w:r>
        <w:t>ShowDoc</w:t>
      </w:r>
      <w:r>
        <w:t>！</w:t>
      </w:r>
    </w:p>
    <w:p w14:paraId="31598221" w14:textId="77777777" w:rsidR="004E0E11" w:rsidRDefault="00774DDB">
      <w:pPr>
        <w:pStyle w:val="3"/>
        <w:divId w:val="1821650124"/>
        <w:rPr>
          <w:rFonts w:eastAsia="Times New Roman"/>
        </w:rPr>
      </w:pPr>
      <w:r>
        <w:rPr>
          <w:rFonts w:eastAsia="Times New Roman"/>
        </w:rPr>
        <w:t>2.9.5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</w:p>
    <w:p w14:paraId="51E1F711" w14:textId="77777777" w:rsidR="004E0E11" w:rsidRDefault="00774DDB">
      <w:pPr>
        <w:pStyle w:val="a3"/>
        <w:divId w:val="912860229"/>
      </w:pPr>
      <w:r>
        <w:rPr>
          <w:rStyle w:val="a4"/>
        </w:rPr>
        <w:t>简要描述：</w:t>
      </w:r>
      <w:r>
        <w:t xml:space="preserve"> </w:t>
      </w:r>
    </w:p>
    <w:p w14:paraId="64D0212A" w14:textId="77777777" w:rsidR="004E0E11" w:rsidRDefault="00774DDB">
      <w:pPr>
        <w:numPr>
          <w:ilvl w:val="0"/>
          <w:numId w:val="281"/>
        </w:numPr>
        <w:spacing w:before="100" w:beforeAutospacing="1" w:after="100" w:afterAutospacing="1"/>
        <w:divId w:val="912860229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除全局配置的接口</w:t>
      </w:r>
    </w:p>
    <w:p w14:paraId="1F9527DE" w14:textId="77777777" w:rsidR="004E0E11" w:rsidRDefault="00774DDB">
      <w:pPr>
        <w:pStyle w:val="a3"/>
        <w:divId w:val="91286022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82740CC" w14:textId="77777777" w:rsidR="004E0E11" w:rsidRDefault="00774DDB">
      <w:pPr>
        <w:numPr>
          <w:ilvl w:val="0"/>
          <w:numId w:val="282"/>
        </w:numPr>
        <w:spacing w:before="100" w:beforeAutospacing="1" w:after="100" w:afterAutospacing="1"/>
        <w:divId w:val="912860229"/>
        <w:rPr>
          <w:rFonts w:eastAsia="Times New Roman"/>
        </w:rPr>
      </w:pPr>
      <w:r>
        <w:rPr>
          <w:rStyle w:val="HTML"/>
        </w:rPr>
        <w:t>http://localhost/api/global/variable/del</w:t>
      </w:r>
    </w:p>
    <w:p w14:paraId="54EDA115" w14:textId="77777777" w:rsidR="004E0E11" w:rsidRDefault="00774DDB">
      <w:pPr>
        <w:pStyle w:val="a3"/>
        <w:divId w:val="912860229"/>
      </w:pPr>
      <w:r>
        <w:rPr>
          <w:rStyle w:val="a4"/>
        </w:rPr>
        <w:t>请求方式：</w:t>
      </w:r>
    </w:p>
    <w:p w14:paraId="3B498DB4" w14:textId="77777777" w:rsidR="004E0E11" w:rsidRDefault="00774DDB">
      <w:pPr>
        <w:numPr>
          <w:ilvl w:val="0"/>
          <w:numId w:val="283"/>
        </w:numPr>
        <w:spacing w:before="100" w:beforeAutospacing="1" w:after="100" w:afterAutospacing="1"/>
        <w:divId w:val="912860229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FCDFB86" w14:textId="77777777" w:rsidR="004E0E11" w:rsidRDefault="00774DDB">
      <w:pPr>
        <w:pStyle w:val="a3"/>
        <w:divId w:val="91286022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4E0E11" w14:paraId="66AB2745" w14:textId="77777777">
        <w:trPr>
          <w:divId w:val="91286022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C3701F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552789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7E8B3B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422C5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F0E67F8" w14:textId="77777777" w:rsidR="004E0E11" w:rsidRDefault="004E0E11">
      <w:pPr>
        <w:divId w:val="912860229"/>
        <w:rPr>
          <w:rFonts w:eastAsia="Times New Roman"/>
          <w:vanish/>
        </w:rPr>
      </w:pP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37650B7" w14:textId="77777777">
        <w:trPr>
          <w:divId w:val="9128602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6B770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655966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"id":"123",</w:t>
            </w:r>
          </w:p>
          <w:p w14:paraId="4C78B7E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"key":"123",</w:t>
            </w:r>
          </w:p>
          <w:p w14:paraId="4E34E1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"label":"123",</w:t>
            </w:r>
          </w:p>
          <w:p w14:paraId="5DB532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"value":"123"</w:t>
            </w:r>
          </w:p>
          <w:p w14:paraId="0B5A651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25E40F00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>此为删除接口，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不可以为空，其他可为空</w:t>
            </w:r>
          </w:p>
          <w:p w14:paraId="392033F7" w14:textId="77777777" w:rsidR="004E0E11" w:rsidRDefault="004E0E11"/>
        </w:tc>
      </w:tr>
    </w:tbl>
    <w:p w14:paraId="0D0348FC" w14:textId="77777777" w:rsidR="004E0E11" w:rsidRDefault="00774DDB">
      <w:pPr>
        <w:pStyle w:val="a3"/>
        <w:divId w:val="912860229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A941A39" w14:textId="77777777">
        <w:trPr>
          <w:divId w:val="9128602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213B07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8663C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53437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1F3305F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378919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43757A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0CF353D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6DE375F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"value":"123"</w:t>
            </w:r>
          </w:p>
          <w:p w14:paraId="4A31FE1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AEDA55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9EE38BB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303244B" w14:textId="77777777" w:rsidR="004E0E11" w:rsidRDefault="004E0E11"/>
        </w:tc>
      </w:tr>
    </w:tbl>
    <w:p w14:paraId="1EBEF9C4" w14:textId="77777777" w:rsidR="004E0E11" w:rsidRDefault="00774DDB">
      <w:pPr>
        <w:pStyle w:val="a3"/>
        <w:divId w:val="912860229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95F6460" w14:textId="77777777">
        <w:trPr>
          <w:divId w:val="9128602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F808DD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1CDA54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694A758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688B82A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4B1F12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0202C76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FA934E7" w14:textId="77777777" w:rsidR="004E0E11" w:rsidRDefault="004E0E11"/>
        </w:tc>
      </w:tr>
    </w:tbl>
    <w:p w14:paraId="3B9A9B48" w14:textId="77777777" w:rsidR="004E0E11" w:rsidRDefault="00774DDB">
      <w:pPr>
        <w:pStyle w:val="a3"/>
        <w:divId w:val="91286022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3AB4B421" w14:textId="77777777">
        <w:trPr>
          <w:divId w:val="91286022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543DBE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589A2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D1E33C3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16F2C3B" w14:textId="77777777" w:rsidR="004E0E11" w:rsidRDefault="00774DDB">
      <w:pPr>
        <w:pStyle w:val="a3"/>
        <w:divId w:val="912860229"/>
      </w:pPr>
      <w:r>
        <w:rPr>
          <w:rStyle w:val="a4"/>
        </w:rPr>
        <w:t>备注</w:t>
      </w:r>
      <w:r>
        <w:t xml:space="preserve"> </w:t>
      </w:r>
    </w:p>
    <w:p w14:paraId="6100AFE5" w14:textId="77777777" w:rsidR="004E0E11" w:rsidRDefault="00774DDB">
      <w:pPr>
        <w:numPr>
          <w:ilvl w:val="0"/>
          <w:numId w:val="284"/>
        </w:numPr>
        <w:spacing w:before="100" w:beforeAutospacing="1" w:after="100" w:afterAutospacing="1"/>
        <w:divId w:val="91286022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268C393" w14:textId="77777777" w:rsidR="004E0E11" w:rsidRDefault="00774DDB">
      <w:pPr>
        <w:pStyle w:val="a3"/>
        <w:divId w:val="912860229"/>
      </w:pPr>
      <w:r>
        <w:t>欢迎使用</w:t>
      </w:r>
      <w:r>
        <w:t>ShowDoc</w:t>
      </w:r>
      <w:r>
        <w:t>！</w:t>
      </w:r>
    </w:p>
    <w:p w14:paraId="3823C102" w14:textId="77777777" w:rsidR="004E0E11" w:rsidRDefault="00774DDB">
      <w:pPr>
        <w:pStyle w:val="1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APP</w:t>
      </w:r>
      <w:r>
        <w:rPr>
          <w:rFonts w:ascii="MS Mincho" w:eastAsia="MS Mincho" w:hAnsi="MS Mincho" w:cs="MS Mincho"/>
        </w:rPr>
        <w:t>管理端</w:t>
      </w:r>
    </w:p>
    <w:p w14:paraId="4EB04510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3.1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页统计总览</w:t>
      </w:r>
    </w:p>
    <w:p w14:paraId="5B5660C2" w14:textId="77777777" w:rsidR="004E0E11" w:rsidRDefault="00774DDB">
      <w:pPr>
        <w:pStyle w:val="a3"/>
        <w:divId w:val="1849370438"/>
      </w:pPr>
      <w:r>
        <w:rPr>
          <w:rStyle w:val="a4"/>
        </w:rPr>
        <w:t>简要描述：</w:t>
      </w:r>
      <w:r>
        <w:t xml:space="preserve"> </w:t>
      </w:r>
    </w:p>
    <w:p w14:paraId="1BCAEC8A" w14:textId="77777777" w:rsidR="004E0E11" w:rsidRDefault="00774DDB">
      <w:pPr>
        <w:numPr>
          <w:ilvl w:val="0"/>
          <w:numId w:val="285"/>
        </w:numPr>
        <w:spacing w:before="100" w:beforeAutospacing="1" w:after="100" w:afterAutospacing="1"/>
        <w:divId w:val="1849370438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用水量</w:t>
      </w:r>
      <w:r>
        <w:rPr>
          <w:rFonts w:ascii="SimSun" w:eastAsia="SimSun" w:hAnsi="SimSun" w:cs="SimSun"/>
        </w:rPr>
        <w:t>趋势</w:t>
      </w:r>
    </w:p>
    <w:p w14:paraId="52E1197D" w14:textId="77777777" w:rsidR="004E0E11" w:rsidRDefault="00774DDB">
      <w:pPr>
        <w:pStyle w:val="a3"/>
        <w:divId w:val="184937043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09BA275" w14:textId="77777777" w:rsidR="004E0E11" w:rsidRDefault="00774DDB">
      <w:pPr>
        <w:numPr>
          <w:ilvl w:val="0"/>
          <w:numId w:val="286"/>
        </w:numPr>
        <w:spacing w:before="100" w:beforeAutospacing="1" w:after="100" w:afterAutospacing="1"/>
        <w:divId w:val="1849370438"/>
        <w:rPr>
          <w:rFonts w:eastAsia="Times New Roman"/>
        </w:rPr>
      </w:pPr>
      <w:r>
        <w:rPr>
          <w:rStyle w:val="HTML"/>
        </w:rPr>
        <w:t>http://localhost/api/app/manage/overview</w:t>
      </w:r>
    </w:p>
    <w:p w14:paraId="0DB43860" w14:textId="77777777" w:rsidR="004E0E11" w:rsidRDefault="00774DDB">
      <w:pPr>
        <w:pStyle w:val="a3"/>
        <w:divId w:val="1849370438"/>
      </w:pPr>
      <w:r>
        <w:rPr>
          <w:rStyle w:val="a4"/>
        </w:rPr>
        <w:t>请求方式：</w:t>
      </w:r>
    </w:p>
    <w:p w14:paraId="55E3747E" w14:textId="77777777" w:rsidR="004E0E11" w:rsidRDefault="00774DDB">
      <w:pPr>
        <w:numPr>
          <w:ilvl w:val="0"/>
          <w:numId w:val="287"/>
        </w:numPr>
        <w:spacing w:before="100" w:beforeAutospacing="1" w:after="100" w:afterAutospacing="1"/>
        <w:divId w:val="1849370438"/>
        <w:rPr>
          <w:rFonts w:eastAsia="Times New Roman"/>
        </w:rPr>
      </w:pPr>
      <w:r>
        <w:rPr>
          <w:rFonts w:eastAsia="Times New Roman"/>
        </w:rPr>
        <w:t>GET</w:t>
      </w:r>
    </w:p>
    <w:p w14:paraId="11F8F9C4" w14:textId="77777777" w:rsidR="004E0E11" w:rsidRDefault="00774DDB">
      <w:pPr>
        <w:pStyle w:val="a3"/>
        <w:divId w:val="1849370438"/>
      </w:pPr>
      <w:r>
        <w:rPr>
          <w:rStyle w:val="a4"/>
        </w:rPr>
        <w:t>是否需要验证</w:t>
      </w:r>
    </w:p>
    <w:p w14:paraId="17928E93" w14:textId="77777777" w:rsidR="004E0E11" w:rsidRDefault="00774DDB">
      <w:pPr>
        <w:numPr>
          <w:ilvl w:val="0"/>
          <w:numId w:val="288"/>
        </w:numPr>
        <w:spacing w:before="100" w:beforeAutospacing="1" w:after="100" w:afterAutospacing="1"/>
        <w:divId w:val="1849370438"/>
        <w:rPr>
          <w:rFonts w:eastAsia="Times New Roman"/>
        </w:rPr>
      </w:pPr>
      <w:r>
        <w:rPr>
          <w:rFonts w:ascii="MS Mincho" w:eastAsia="MS Mincho" w:hAnsi="MS Mincho" w:cs="MS Mincho"/>
        </w:rPr>
        <w:t>是</w:t>
      </w:r>
    </w:p>
    <w:p w14:paraId="6C7463FB" w14:textId="77777777" w:rsidR="004E0E11" w:rsidRDefault="00774DDB">
      <w:pPr>
        <w:pStyle w:val="a3"/>
        <w:divId w:val="184937043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690"/>
        <w:gridCol w:w="2045"/>
        <w:gridCol w:w="1757"/>
      </w:tblGrid>
      <w:tr w:rsidR="004E0E11" w14:paraId="6B8706A6" w14:textId="77777777">
        <w:trPr>
          <w:divId w:val="18493704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82C986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1E0A4B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1C5B9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F1CE6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584E8B0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6FC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F3C1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4900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A12E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Id</w:t>
            </w:r>
          </w:p>
        </w:tc>
      </w:tr>
    </w:tbl>
    <w:p w14:paraId="16DF8A9F" w14:textId="77777777" w:rsidR="004E0E11" w:rsidRDefault="00774DDB">
      <w:pPr>
        <w:pStyle w:val="a3"/>
        <w:divId w:val="184937043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18BFFA5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8D5B1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90F2C3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620346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0C8798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8FA153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"deviceTotal":"123",</w:t>
            </w:r>
          </w:p>
          <w:p w14:paraId="3D0BF6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"deviceAdd":"123",</w:t>
            </w:r>
          </w:p>
          <w:p w14:paraId="0F0BF0A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"deviceExpTotal":"123",</w:t>
            </w:r>
          </w:p>
          <w:p w14:paraId="581C36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"yUseWater":"123",</w:t>
            </w:r>
          </w:p>
          <w:p w14:paraId="4D6C1AF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"mUseWater":"123"</w:t>
            </w:r>
          </w:p>
          <w:p w14:paraId="475271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0CCE58D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F8F2506" w14:textId="77777777" w:rsidR="004E0E11" w:rsidRDefault="004E0E11"/>
        </w:tc>
      </w:tr>
    </w:tbl>
    <w:p w14:paraId="72DB13B6" w14:textId="77777777" w:rsidR="004E0E11" w:rsidRDefault="00774DDB">
      <w:pPr>
        <w:pStyle w:val="a3"/>
        <w:divId w:val="184937043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CAF8365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99024D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9E2AE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58519AB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4DA87A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536E7B2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782851" w14:textId="77777777" w:rsidR="004E0E11" w:rsidRDefault="004E0E11"/>
        </w:tc>
      </w:tr>
    </w:tbl>
    <w:p w14:paraId="6450769B" w14:textId="77777777" w:rsidR="004E0E11" w:rsidRDefault="00774DDB">
      <w:pPr>
        <w:pStyle w:val="a3"/>
        <w:divId w:val="184937043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198"/>
        <w:gridCol w:w="3452"/>
      </w:tblGrid>
      <w:tr w:rsidR="004E0E11" w14:paraId="67F69C2A" w14:textId="77777777">
        <w:trPr>
          <w:divId w:val="18493704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DE30BF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A5020D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F096F1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FCE11E6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D1F1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3A851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115A9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总水表数</w:t>
            </w:r>
          </w:p>
        </w:tc>
      </w:tr>
      <w:tr w:rsidR="004E0E11" w14:paraId="26FEE7DA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918E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1D5E2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B2875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月增加水表数</w:t>
            </w:r>
          </w:p>
        </w:tc>
      </w:tr>
      <w:tr w:rsidR="004E0E11" w14:paraId="785ACF4B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11687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deviceExpTotal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E1880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2B61F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总异常水表数</w:t>
            </w:r>
          </w:p>
        </w:tc>
      </w:tr>
      <w:tr w:rsidR="004E0E11" w14:paraId="379D9F13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CF6CC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8CEF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C6259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  <w:tr w:rsidR="004E0E11" w14:paraId="25A3628C" w14:textId="77777777">
        <w:trPr>
          <w:divId w:val="1849370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C67B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5443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BCEB7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月用水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</w:tbl>
    <w:p w14:paraId="08084EA2" w14:textId="77777777" w:rsidR="004E0E11" w:rsidRDefault="00774DDB">
      <w:pPr>
        <w:pStyle w:val="a3"/>
        <w:divId w:val="1849370438"/>
      </w:pPr>
      <w:r>
        <w:rPr>
          <w:rStyle w:val="a4"/>
        </w:rPr>
        <w:t>备注</w:t>
      </w:r>
    </w:p>
    <w:p w14:paraId="41BD520D" w14:textId="77777777" w:rsidR="004E0E11" w:rsidRDefault="00774DDB">
      <w:pPr>
        <w:numPr>
          <w:ilvl w:val="0"/>
          <w:numId w:val="289"/>
        </w:numPr>
        <w:spacing w:before="100" w:beforeAutospacing="1" w:after="100" w:afterAutospacing="1"/>
        <w:divId w:val="184937043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7019537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3.2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用水量</w:t>
      </w:r>
      <w:r>
        <w:rPr>
          <w:rFonts w:ascii="SimSun" w:eastAsia="SimSun" w:hAnsi="SimSun" w:cs="SimSun"/>
        </w:rPr>
        <w:t>趋势</w:t>
      </w:r>
    </w:p>
    <w:p w14:paraId="32C62650" w14:textId="77777777" w:rsidR="004E0E11" w:rsidRDefault="00774DDB">
      <w:pPr>
        <w:pStyle w:val="a3"/>
        <w:divId w:val="497424535"/>
      </w:pPr>
      <w:r>
        <w:rPr>
          <w:rStyle w:val="a4"/>
        </w:rPr>
        <w:t>简要描述：</w:t>
      </w:r>
      <w:r>
        <w:t xml:space="preserve"> </w:t>
      </w:r>
    </w:p>
    <w:p w14:paraId="76B8A1E7" w14:textId="77777777" w:rsidR="004E0E11" w:rsidRDefault="00774DDB">
      <w:pPr>
        <w:numPr>
          <w:ilvl w:val="0"/>
          <w:numId w:val="290"/>
        </w:numPr>
        <w:spacing w:before="100" w:beforeAutospacing="1" w:after="100" w:afterAutospacing="1"/>
        <w:divId w:val="497424535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情况接口</w:t>
      </w:r>
    </w:p>
    <w:p w14:paraId="242808C4" w14:textId="77777777" w:rsidR="004E0E11" w:rsidRDefault="00774DDB">
      <w:pPr>
        <w:pStyle w:val="a3"/>
        <w:divId w:val="49742453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EE505C5" w14:textId="77777777" w:rsidR="004E0E11" w:rsidRDefault="00774DDB">
      <w:pPr>
        <w:numPr>
          <w:ilvl w:val="0"/>
          <w:numId w:val="291"/>
        </w:numPr>
        <w:spacing w:before="100" w:beforeAutospacing="1" w:after="100" w:afterAutospacing="1"/>
        <w:divId w:val="497424535"/>
        <w:rPr>
          <w:rFonts w:eastAsia="Times New Roman"/>
        </w:rPr>
      </w:pPr>
      <w:r>
        <w:rPr>
          <w:rStyle w:val="HTML"/>
        </w:rPr>
        <w:t>http://localhost/api/app/manage/trend</w:t>
      </w:r>
    </w:p>
    <w:p w14:paraId="231B23BF" w14:textId="77777777" w:rsidR="004E0E11" w:rsidRDefault="00774DDB">
      <w:pPr>
        <w:pStyle w:val="a3"/>
        <w:divId w:val="497424535"/>
      </w:pPr>
      <w:r>
        <w:rPr>
          <w:rStyle w:val="a4"/>
        </w:rPr>
        <w:t>请求方式：</w:t>
      </w:r>
    </w:p>
    <w:p w14:paraId="63370D4F" w14:textId="77777777" w:rsidR="004E0E11" w:rsidRDefault="00774DDB">
      <w:pPr>
        <w:numPr>
          <w:ilvl w:val="0"/>
          <w:numId w:val="292"/>
        </w:numPr>
        <w:spacing w:before="100" w:beforeAutospacing="1" w:after="100" w:afterAutospacing="1"/>
        <w:divId w:val="497424535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52066F02" w14:textId="77777777" w:rsidR="004E0E11" w:rsidRDefault="00774DDB">
      <w:pPr>
        <w:pStyle w:val="a3"/>
        <w:divId w:val="497424535"/>
      </w:pPr>
      <w:r>
        <w:rPr>
          <w:rStyle w:val="a4"/>
        </w:rPr>
        <w:t>是否需要验证</w:t>
      </w:r>
    </w:p>
    <w:p w14:paraId="5BDD7B5D" w14:textId="77777777" w:rsidR="004E0E11" w:rsidRDefault="00774DDB">
      <w:pPr>
        <w:numPr>
          <w:ilvl w:val="0"/>
          <w:numId w:val="293"/>
        </w:numPr>
        <w:spacing w:before="100" w:beforeAutospacing="1" w:after="100" w:afterAutospacing="1"/>
        <w:divId w:val="497424535"/>
        <w:rPr>
          <w:rFonts w:eastAsia="Times New Roman"/>
        </w:rPr>
      </w:pPr>
      <w:r>
        <w:rPr>
          <w:rFonts w:ascii="MS Mincho" w:eastAsia="MS Mincho" w:hAnsi="MS Mincho" w:cs="MS Mincho"/>
        </w:rPr>
        <w:t>是</w:t>
      </w:r>
    </w:p>
    <w:p w14:paraId="5AD27E3E" w14:textId="77777777" w:rsidR="004E0E11" w:rsidRDefault="00774DDB">
      <w:pPr>
        <w:pStyle w:val="a3"/>
        <w:divId w:val="49742453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87"/>
        <w:gridCol w:w="952"/>
        <w:gridCol w:w="5250"/>
      </w:tblGrid>
      <w:tr w:rsidR="004E0E11" w14:paraId="55839B0F" w14:textId="77777777">
        <w:trPr>
          <w:divId w:val="49742453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841FA1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24684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DC215E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D04212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3FCBAFC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065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97D5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F41B7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CE3C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C177151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9E22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9891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04DFA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3FD4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查询</w:t>
            </w:r>
            <w:r>
              <w:rPr>
                <w:rFonts w:ascii="MS Mincho" w:eastAsia="MS Mincho" w:hAnsi="MS Mincho" w:cs="MS Mincho"/>
              </w:rPr>
              <w:t>日期，格式：</w:t>
            </w:r>
            <w:r>
              <w:rPr>
                <w:rFonts w:eastAsia="Times New Roman"/>
              </w:rPr>
              <w:t>yyyy/MM</w:t>
            </w:r>
          </w:p>
        </w:tc>
      </w:tr>
      <w:tr w:rsidR="004E0E11" w14:paraId="139A454C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630DF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1A7E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214E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C8E8D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结束日期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，格式：</w:t>
            </w:r>
            <w:r>
              <w:rPr>
                <w:rFonts w:eastAsia="Times New Roman"/>
              </w:rPr>
              <w:t>yyyy/MM</w:t>
            </w:r>
          </w:p>
        </w:tc>
      </w:tr>
    </w:tbl>
    <w:p w14:paraId="20613461" w14:textId="77777777" w:rsidR="004E0E11" w:rsidRDefault="00774DDB">
      <w:pPr>
        <w:pStyle w:val="a3"/>
        <w:divId w:val="497424535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06D809A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C23277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7BAD928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CDA91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781509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A1A3C2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"old":[{</w:t>
            </w:r>
          </w:p>
          <w:p w14:paraId="3B83920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"useWater":123,</w:t>
            </w:r>
          </w:p>
          <w:p w14:paraId="418687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"date":"2017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8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</w:t>
            </w:r>
          </w:p>
          <w:p w14:paraId="611ACBA5" w14:textId="77777777" w:rsidR="004E0E11" w:rsidRDefault="004E0E11">
            <w:pPr>
              <w:pStyle w:val="HTML0"/>
              <w:wordWrap w:val="0"/>
              <w:rPr>
                <w:rStyle w:val="HTML"/>
              </w:rPr>
            </w:pPr>
          </w:p>
          <w:p w14:paraId="5C036C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14:paraId="0A6B47B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"now":[{</w:t>
            </w:r>
          </w:p>
          <w:p w14:paraId="50AAE82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"useWater":123,</w:t>
            </w:r>
          </w:p>
          <w:p w14:paraId="479A2F7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"date":"2018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8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</w:t>
            </w:r>
          </w:p>
          <w:p w14:paraId="011B9A4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</w:t>
            </w:r>
          </w:p>
          <w:p w14:paraId="1AFAA2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1C47931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0E1C5CA" w14:textId="77777777" w:rsidR="004E0E11" w:rsidRDefault="004E0E11"/>
        </w:tc>
      </w:tr>
    </w:tbl>
    <w:p w14:paraId="33EB8E91" w14:textId="77777777" w:rsidR="004E0E11" w:rsidRDefault="00774DDB">
      <w:pPr>
        <w:pStyle w:val="a3"/>
        <w:divId w:val="497424535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A1E2233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EC92C9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6C158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1000,</w:t>
            </w:r>
          </w:p>
          <w:p w14:paraId="3259F79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时间格式错误</w:t>
            </w:r>
            <w:r>
              <w:rPr>
                <w:rStyle w:val="HTML"/>
              </w:rPr>
              <w:t>",</w:t>
            </w:r>
          </w:p>
          <w:p w14:paraId="407CB59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0B4F829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45132FF" w14:textId="77777777" w:rsidR="004E0E11" w:rsidRDefault="004E0E11"/>
        </w:tc>
      </w:tr>
    </w:tbl>
    <w:p w14:paraId="3112D5E5" w14:textId="77777777" w:rsidR="004E0E11" w:rsidRDefault="00774DDB">
      <w:pPr>
        <w:pStyle w:val="a3"/>
        <w:divId w:val="49742453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448"/>
        <w:gridCol w:w="4291"/>
      </w:tblGrid>
      <w:tr w:rsidR="004E0E11" w14:paraId="75C90243" w14:textId="77777777">
        <w:trPr>
          <w:divId w:val="49742453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A4841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6C2E4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388EB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166EF21B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8AC1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9FC4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3E84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往期同日期数据</w:t>
            </w:r>
          </w:p>
        </w:tc>
      </w:tr>
      <w:tr w:rsidR="004E0E11" w14:paraId="7BCDBD07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4ABF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91A19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FBA6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本期数据</w:t>
            </w:r>
          </w:p>
        </w:tc>
      </w:tr>
      <w:tr w:rsidR="004E0E11" w14:paraId="1C2BFBCD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D9B2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A857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20D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4E0E11" w14:paraId="7B5525BC" w14:textId="77777777">
        <w:trPr>
          <w:divId w:val="497424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67AA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1752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BC214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当前日期</w:t>
            </w:r>
          </w:p>
        </w:tc>
      </w:tr>
    </w:tbl>
    <w:p w14:paraId="0C959D34" w14:textId="77777777" w:rsidR="004E0E11" w:rsidRDefault="00774DDB">
      <w:pPr>
        <w:pStyle w:val="a3"/>
        <w:divId w:val="497424535"/>
      </w:pPr>
      <w:r>
        <w:rPr>
          <w:rStyle w:val="a4"/>
        </w:rPr>
        <w:t>备注</w:t>
      </w:r>
      <w:r>
        <w:t xml:space="preserve"> “</w:t>
      </w:r>
      <w:r>
        <w:t>往期同日期</w:t>
      </w:r>
      <w:r>
        <w:t>”</w:t>
      </w:r>
      <w:r>
        <w:t>为去年今月的用水量</w:t>
      </w:r>
    </w:p>
    <w:p w14:paraId="62BC89C3" w14:textId="77777777" w:rsidR="004E0E11" w:rsidRDefault="00774DDB">
      <w:pPr>
        <w:numPr>
          <w:ilvl w:val="0"/>
          <w:numId w:val="294"/>
        </w:numPr>
        <w:spacing w:before="100" w:beforeAutospacing="1" w:after="100" w:afterAutospacing="1"/>
        <w:divId w:val="49742453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5FDEEAE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级联选择</w:t>
      </w:r>
    </w:p>
    <w:p w14:paraId="29BA782E" w14:textId="77777777" w:rsidR="004E0E11" w:rsidRDefault="00774DDB">
      <w:pPr>
        <w:pStyle w:val="a3"/>
        <w:divId w:val="671644028"/>
      </w:pPr>
      <w:r>
        <w:rPr>
          <w:rStyle w:val="a4"/>
        </w:rPr>
        <w:t>简要描述：</w:t>
      </w:r>
      <w:r>
        <w:t xml:space="preserve"> </w:t>
      </w:r>
    </w:p>
    <w:p w14:paraId="71A156FF" w14:textId="77777777" w:rsidR="004E0E11" w:rsidRDefault="00774DDB">
      <w:pPr>
        <w:numPr>
          <w:ilvl w:val="0"/>
          <w:numId w:val="295"/>
        </w:numPr>
        <w:spacing w:before="100" w:beforeAutospacing="1" w:after="100" w:afterAutospacing="1"/>
        <w:divId w:val="671644028"/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/>
        </w:rPr>
        <w:t>区域</w:t>
      </w:r>
      <w:r>
        <w:rPr>
          <w:rFonts w:ascii="SimSun" w:eastAsia="SimSun" w:hAnsi="SimSun" w:cs="SimSun"/>
        </w:rPr>
        <w:t>时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会出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五</w:t>
      </w:r>
      <w:r>
        <w:rPr>
          <w:rFonts w:ascii="SimSun" w:eastAsia="SimSun" w:hAnsi="SimSun" w:cs="SimSun"/>
        </w:rPr>
        <w:t>层结</w:t>
      </w:r>
      <w:r>
        <w:rPr>
          <w:rFonts w:ascii="MS Mincho" w:eastAsia="MS Mincho" w:hAnsi="MS Mincho" w:cs="MS Mincho"/>
        </w:rPr>
        <w:t>构。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级联选择</w:t>
      </w:r>
      <w:r>
        <w:rPr>
          <w:rFonts w:eastAsia="Times New Roman"/>
        </w:rPr>
        <w:t xml:space="preserve">) </w:t>
      </w:r>
      <w:r>
        <w:rPr>
          <w:rFonts w:ascii="MS Mincho" w:eastAsia="MS Mincho" w:hAnsi="MS Mincho" w:cs="MS Mincho"/>
        </w:rPr>
        <w:t>依次是：省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市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区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---&gt;</w:t>
      </w:r>
      <w:r>
        <w:rPr>
          <w:rFonts w:ascii="SimSun" w:eastAsia="SimSun" w:hAnsi="SimSun" w:cs="SimSun"/>
        </w:rPr>
        <w:t>栋</w:t>
      </w:r>
      <w:r>
        <w:rPr>
          <w:rFonts w:eastAsia="Times New Roman"/>
        </w:rPr>
        <w:t>---&gt;</w:t>
      </w:r>
      <w:r>
        <w:rPr>
          <w:rFonts w:ascii="SimSun" w:eastAsia="SimSun" w:hAnsi="SimSun" w:cs="SimSun"/>
        </w:rPr>
        <w:t>单元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楼</w:t>
      </w:r>
      <w:r>
        <w:rPr>
          <w:rFonts w:ascii="SimSun" w:eastAsia="SimSun" w:hAnsi="SimSun" w:cs="SimSun"/>
        </w:rPr>
        <w:t>层</w:t>
      </w:r>
      <w:r>
        <w:rPr>
          <w:rFonts w:eastAsia="Times New Roman"/>
        </w:rPr>
        <w:t>--&gt;</w:t>
      </w:r>
      <w:r>
        <w:rPr>
          <w:rFonts w:ascii="SimSun" w:eastAsia="SimSun" w:hAnsi="SimSun" w:cs="SimSun"/>
        </w:rPr>
        <w:t>门牌</w:t>
      </w:r>
      <w:r>
        <w:rPr>
          <w:rFonts w:eastAsia="Times New Roman"/>
        </w:rPr>
        <w:t>--&gt;</w:t>
      </w:r>
      <w:r>
        <w:rPr>
          <w:rFonts w:ascii="SimSun" w:eastAsia="SimSun" w:hAnsi="SimSun" w:cs="SimSun"/>
        </w:rPr>
        <w:t>设备</w:t>
      </w:r>
    </w:p>
    <w:p w14:paraId="5593701E" w14:textId="77777777" w:rsidR="004E0E11" w:rsidRDefault="00774DDB">
      <w:pPr>
        <w:pStyle w:val="a3"/>
        <w:divId w:val="67164402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44115EE" w14:textId="77777777" w:rsidR="004E0E11" w:rsidRDefault="00774DDB">
      <w:pPr>
        <w:numPr>
          <w:ilvl w:val="0"/>
          <w:numId w:val="296"/>
        </w:numPr>
        <w:spacing w:before="100" w:beforeAutospacing="1" w:after="100" w:afterAutospacing="1"/>
        <w:divId w:val="671644028"/>
        <w:rPr>
          <w:rFonts w:eastAsia="Times New Roman"/>
        </w:rPr>
      </w:pPr>
      <w:r>
        <w:rPr>
          <w:rStyle w:val="HTML"/>
        </w:rPr>
        <w:t>http://host:port/api/app/region</w:t>
      </w:r>
    </w:p>
    <w:p w14:paraId="1FF2F593" w14:textId="77777777" w:rsidR="004E0E11" w:rsidRDefault="00774DDB">
      <w:pPr>
        <w:pStyle w:val="a3"/>
        <w:divId w:val="671644028"/>
      </w:pPr>
      <w:r>
        <w:rPr>
          <w:rStyle w:val="a4"/>
        </w:rPr>
        <w:t>请求方式：</w:t>
      </w:r>
    </w:p>
    <w:p w14:paraId="46C3BF06" w14:textId="77777777" w:rsidR="004E0E11" w:rsidRDefault="00774DDB">
      <w:pPr>
        <w:numPr>
          <w:ilvl w:val="0"/>
          <w:numId w:val="297"/>
        </w:numPr>
        <w:spacing w:before="100" w:beforeAutospacing="1" w:after="100" w:afterAutospacing="1"/>
        <w:divId w:val="671644028"/>
        <w:rPr>
          <w:rFonts w:eastAsia="Times New Roman"/>
        </w:rPr>
      </w:pPr>
      <w:r>
        <w:rPr>
          <w:rFonts w:eastAsia="Times New Roman"/>
        </w:rPr>
        <w:t>GET</w:t>
      </w:r>
    </w:p>
    <w:p w14:paraId="5E8432FA" w14:textId="77777777" w:rsidR="004E0E11" w:rsidRDefault="00774DDB">
      <w:pPr>
        <w:pStyle w:val="a3"/>
        <w:divId w:val="67164402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53"/>
        <w:gridCol w:w="617"/>
        <w:gridCol w:w="4484"/>
      </w:tblGrid>
      <w:tr w:rsidR="004E0E11" w14:paraId="36E3B7B5" w14:textId="77777777">
        <w:trPr>
          <w:divId w:val="67164402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0A48CF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BFD78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1BB8DE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33F1A6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9C47533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0B64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:"Authorization:iwater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2078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B9358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46876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4E0E11" w14:paraId="6FBC038D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D0DAA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6115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8A015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6333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ID,0</w:t>
            </w:r>
            <w:r>
              <w:rPr>
                <w:rFonts w:ascii="MS Mincho" w:eastAsia="MS Mincho" w:hAnsi="MS Mincho" w:cs="MS Mincho"/>
              </w:rPr>
              <w:t>或空返回省的数据</w:t>
            </w:r>
          </w:p>
        </w:tc>
      </w:tr>
      <w:tr w:rsidR="004E0E11" w14:paraId="364138A4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E125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6FDF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E4CA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3F94E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4E0E11" w14:paraId="1EBDD0D9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6BEA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6DB73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1952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877C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示的数量</w:t>
            </w:r>
          </w:p>
        </w:tc>
      </w:tr>
    </w:tbl>
    <w:p w14:paraId="7301C77B" w14:textId="77777777" w:rsidR="004E0E11" w:rsidRDefault="00774DDB">
      <w:pPr>
        <w:pStyle w:val="a3"/>
        <w:divId w:val="671644028"/>
      </w:pPr>
      <w:r>
        <w:rPr>
          <w:rStyle w:val="a4"/>
        </w:rPr>
        <w:t>请求示例：</w:t>
      </w:r>
      <w:r>
        <w:t xml:space="preserve">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28C4AC9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64EB1CC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 xml:space="preserve"> http://host:port/iwater/api/app/region?id=xxxx&amp;start=xxxx&amp;count=xxx</w:t>
            </w:r>
          </w:p>
          <w:p w14:paraId="3407992E" w14:textId="77777777" w:rsidR="004E0E11" w:rsidRDefault="004E0E11"/>
        </w:tc>
      </w:tr>
    </w:tbl>
    <w:p w14:paraId="7B1DC906" w14:textId="77777777" w:rsidR="004E0E11" w:rsidRDefault="00774DDB">
      <w:pPr>
        <w:pStyle w:val="a3"/>
        <w:divId w:val="671644028"/>
      </w:pPr>
      <w:r>
        <w:rPr>
          <w:rStyle w:val="a4"/>
        </w:rPr>
        <w:t>返回示例</w:t>
      </w:r>
      <w:r>
        <w:t xml:space="preserve"> success</w:t>
      </w:r>
      <w:r>
        <w:t>：</w:t>
      </w:r>
      <w:r>
        <w:t xml:space="preserve"> </w:t>
      </w:r>
      <w:r>
        <w:t>获得区域列表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356EFA4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0B5DA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B875DA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31FD1A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66BA467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[{</w:t>
            </w:r>
          </w:p>
          <w:p w14:paraId="132EEEF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"name": "</w:t>
            </w:r>
            <w:r>
              <w:rPr>
                <w:rStyle w:val="HTML"/>
              </w:rPr>
              <w:t>贵阳市</w:t>
            </w:r>
            <w:r>
              <w:rPr>
                <w:rStyle w:val="HTML"/>
              </w:rPr>
              <w:t>",</w:t>
            </w:r>
          </w:p>
          <w:p w14:paraId="0A9182F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"pid": "e98baaf0039a45d890e927360d2a93e9",</w:t>
            </w:r>
          </w:p>
          <w:p w14:paraId="0B5A41C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"294752543fdd4de19f0ad4022d151d38"</w:t>
            </w:r>
          </w:p>
          <w:p w14:paraId="209964E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14:paraId="37C0B8F3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784239B" w14:textId="77777777" w:rsidR="004E0E11" w:rsidRDefault="004E0E11"/>
        </w:tc>
      </w:tr>
    </w:tbl>
    <w:p w14:paraId="593423A5" w14:textId="77777777" w:rsidR="004E0E11" w:rsidRDefault="00774DDB">
      <w:pPr>
        <w:pStyle w:val="a3"/>
        <w:divId w:val="671644028"/>
      </w:pPr>
      <w:r>
        <w:t>fail</w:t>
      </w:r>
      <w: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0C1718B7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0484C3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0A049D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03EC7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没有相关数据</w:t>
            </w:r>
            <w:r>
              <w:rPr>
                <w:rStyle w:val="HTML"/>
              </w:rPr>
              <w:t>",</w:t>
            </w:r>
          </w:p>
          <w:p w14:paraId="5384E5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"value":[]</w:t>
            </w:r>
          </w:p>
          <w:p w14:paraId="2C5FCFFE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2BB0761" w14:textId="77777777" w:rsidR="004E0E11" w:rsidRDefault="004E0E11"/>
        </w:tc>
      </w:tr>
    </w:tbl>
    <w:p w14:paraId="6D1BDD59" w14:textId="77777777" w:rsidR="004E0E11" w:rsidRDefault="00774DDB">
      <w:pPr>
        <w:pStyle w:val="a3"/>
        <w:divId w:val="67164402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997"/>
        <w:gridCol w:w="6082"/>
      </w:tblGrid>
      <w:tr w:rsidR="004E0E11" w14:paraId="12DC9738" w14:textId="77777777">
        <w:trPr>
          <w:divId w:val="67164402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1079A5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BB9C58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DB29B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77D1E00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A2003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EFBCC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2B48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区域名称</w:t>
            </w:r>
          </w:p>
        </w:tc>
      </w:tr>
      <w:tr w:rsidR="004E0E11" w14:paraId="171DCFDF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F4A1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D8C1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8ABA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ascii="SimSun" w:eastAsia="SimSun" w:hAnsi="SimSun" w:cs="SimSun"/>
              </w:rPr>
              <w:t>级节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，一</w:t>
            </w:r>
            <w:r>
              <w:rPr>
                <w:rFonts w:ascii="SimSun" w:eastAsia="SimSun" w:hAnsi="SimSun" w:cs="SimSun"/>
              </w:rPr>
              <w:t>级节</w:t>
            </w:r>
            <w:r>
              <w:rPr>
                <w:rFonts w:ascii="MS Mincho" w:eastAsia="MS Mincho" w:hAnsi="MS Mincho" w:cs="MS Mincho"/>
              </w:rPr>
              <w:t>点的</w:t>
            </w:r>
            <w:r>
              <w:rPr>
                <w:rFonts w:eastAsia="Times New Roman"/>
              </w:rPr>
              <w:t>pid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eastAsia="Times New Roman"/>
              </w:rPr>
              <w:t>0</w:t>
            </w:r>
          </w:p>
        </w:tc>
      </w:tr>
      <w:tr w:rsidR="004E0E11" w14:paraId="4CAEDD70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BC584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948E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2475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节点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BEE5224" w14:textId="77777777">
        <w:trPr>
          <w:divId w:val="6716440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1F92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7094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F16CF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检</w:t>
            </w:r>
            <w:r>
              <w:rPr>
                <w:rFonts w:ascii="MS Mincho" w:eastAsia="MS Mincho" w:hAnsi="MS Mincho" w:cs="MS Mincho"/>
              </w:rPr>
              <w:t>索到最后一</w:t>
            </w:r>
            <w:r>
              <w:rPr>
                <w:rFonts w:ascii="SimSun" w:eastAsia="SimSun" w:hAnsi="SimSun" w:cs="SimSun"/>
              </w:rPr>
              <w:t>级</w:t>
            </w:r>
            <w:r>
              <w:rPr>
                <w:rFonts w:ascii="MS Mincho" w:eastAsia="MS Mincho" w:hAnsi="MS Mincho" w:cs="MS Mincho"/>
              </w:rPr>
              <w:t>才会携</w:t>
            </w:r>
            <w:r>
              <w:rPr>
                <w:rFonts w:ascii="SimSun" w:eastAsia="SimSun" w:hAnsi="SimSun" w:cs="SimSun"/>
              </w:rPr>
              <w:t>带</w:t>
            </w:r>
          </w:p>
        </w:tc>
      </w:tr>
    </w:tbl>
    <w:p w14:paraId="40D20612" w14:textId="77777777" w:rsidR="004E0E11" w:rsidRDefault="00774DDB">
      <w:pPr>
        <w:pStyle w:val="a3"/>
        <w:divId w:val="671644028"/>
      </w:pPr>
      <w:r>
        <w:rPr>
          <w:rStyle w:val="a4"/>
        </w:rPr>
        <w:t>备注</w:t>
      </w:r>
      <w:r>
        <w:t xml:space="preserve"> </w:t>
      </w:r>
    </w:p>
    <w:p w14:paraId="543FB5F5" w14:textId="77777777" w:rsidR="004E0E11" w:rsidRDefault="00774DDB">
      <w:pPr>
        <w:numPr>
          <w:ilvl w:val="0"/>
          <w:numId w:val="298"/>
        </w:numPr>
        <w:spacing w:before="100" w:beforeAutospacing="1" w:after="100" w:afterAutospacing="1"/>
        <w:divId w:val="67164402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B34548B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3.4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列表</w:t>
      </w:r>
    </w:p>
    <w:p w14:paraId="119C187D" w14:textId="77777777" w:rsidR="004E0E11" w:rsidRDefault="00774DDB">
      <w:pPr>
        <w:pStyle w:val="a3"/>
        <w:divId w:val="841434538"/>
      </w:pPr>
      <w:r>
        <w:rPr>
          <w:rStyle w:val="a4"/>
        </w:rPr>
        <w:t>简要描述：</w:t>
      </w:r>
      <w:r>
        <w:t xml:space="preserve"> </w:t>
      </w:r>
    </w:p>
    <w:p w14:paraId="2C642B88" w14:textId="77777777" w:rsidR="004E0E11" w:rsidRDefault="00774DDB">
      <w:pPr>
        <w:numPr>
          <w:ilvl w:val="0"/>
          <w:numId w:val="299"/>
        </w:numPr>
        <w:spacing w:before="100" w:beforeAutospacing="1" w:after="100" w:afterAutospacing="1"/>
        <w:divId w:val="841434538"/>
        <w:rPr>
          <w:rFonts w:eastAsia="Times New Roman"/>
        </w:rPr>
      </w:pPr>
      <w:r>
        <w:rPr>
          <w:rFonts w:ascii="SimSun" w:eastAsia="SimSun" w:hAnsi="SimSun" w:cs="SimSun"/>
        </w:rPr>
        <w:t>显示所有列表</w:t>
      </w:r>
    </w:p>
    <w:p w14:paraId="19E6DC1F" w14:textId="77777777" w:rsidR="004E0E11" w:rsidRDefault="00774DDB">
      <w:pPr>
        <w:pStyle w:val="a3"/>
        <w:divId w:val="84143453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8975153" w14:textId="77777777" w:rsidR="004E0E11" w:rsidRDefault="00774DDB">
      <w:pPr>
        <w:numPr>
          <w:ilvl w:val="0"/>
          <w:numId w:val="300"/>
        </w:numPr>
        <w:spacing w:before="100" w:beforeAutospacing="1" w:after="100" w:afterAutospacing="1"/>
        <w:divId w:val="841434538"/>
        <w:rPr>
          <w:rFonts w:eastAsia="Times New Roman"/>
        </w:rPr>
      </w:pPr>
      <w:r>
        <w:rPr>
          <w:rStyle w:val="HTML"/>
        </w:rPr>
        <w:t>http://host:port/api/app/manage/devicelist</w:t>
      </w:r>
    </w:p>
    <w:p w14:paraId="7017C29A" w14:textId="77777777" w:rsidR="004E0E11" w:rsidRDefault="00774DDB">
      <w:pPr>
        <w:pStyle w:val="a3"/>
        <w:divId w:val="841434538"/>
      </w:pPr>
      <w:r>
        <w:rPr>
          <w:rStyle w:val="a4"/>
        </w:rPr>
        <w:t>请求方式：</w:t>
      </w:r>
    </w:p>
    <w:p w14:paraId="5A918BE6" w14:textId="77777777" w:rsidR="004E0E11" w:rsidRDefault="00774DDB">
      <w:pPr>
        <w:numPr>
          <w:ilvl w:val="0"/>
          <w:numId w:val="301"/>
        </w:numPr>
        <w:spacing w:before="100" w:beforeAutospacing="1" w:after="100" w:afterAutospacing="1"/>
        <w:divId w:val="841434538"/>
        <w:rPr>
          <w:rFonts w:eastAsia="Times New Roman"/>
        </w:rPr>
      </w:pPr>
      <w:r>
        <w:rPr>
          <w:rFonts w:eastAsia="Times New Roman"/>
        </w:rPr>
        <w:t>GET</w:t>
      </w:r>
    </w:p>
    <w:p w14:paraId="1CB0DD6F" w14:textId="77777777" w:rsidR="004E0E11" w:rsidRDefault="00774DDB">
      <w:pPr>
        <w:pStyle w:val="a3"/>
        <w:divId w:val="84143453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091"/>
        <w:gridCol w:w="1320"/>
        <w:gridCol w:w="4073"/>
      </w:tblGrid>
      <w:tr w:rsidR="004E0E11" w14:paraId="453E883B" w14:textId="77777777">
        <w:trPr>
          <w:divId w:val="8414345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82BADD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EB9B62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8DB8D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F9765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AD72256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D0CF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E7F9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543C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C08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 xml:space="preserve">ID </w:t>
            </w: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.....</w:t>
            </w:r>
            <w:r>
              <w:rPr>
                <w:rFonts w:ascii="SimSun" w:eastAsia="SimSun" w:hAnsi="SimSun" w:cs="SimSun"/>
              </w:rPr>
              <w:t>门牌</w:t>
            </w:r>
          </w:p>
        </w:tc>
      </w:tr>
      <w:tr w:rsidR="004E0E11" w14:paraId="68B187A6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4CE6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2646B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7512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6062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4E0E11" w14:paraId="5126C07F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ADCFA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035C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D90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D799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56B39B4E" w14:textId="77777777" w:rsidR="004E0E11" w:rsidRDefault="00774DDB">
      <w:pPr>
        <w:pStyle w:val="a3"/>
        <w:divId w:val="84143453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8E60DC2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359F1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C7F7BE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status: 0,</w:t>
            </w:r>
          </w:p>
          <w:p w14:paraId="71C0D36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message: "ok",</w:t>
            </w:r>
          </w:p>
          <w:p w14:paraId="0D7C42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value: {</w:t>
            </w:r>
          </w:p>
          <w:p w14:paraId="72FE1EB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globalCount: 11,</w:t>
            </w:r>
          </w:p>
          <w:p w14:paraId="19ED75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pageNo: 1,</w:t>
            </w:r>
          </w:p>
          <w:p w14:paraId="45C8390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pageSize: 1,</w:t>
            </w:r>
          </w:p>
          <w:p w14:paraId="2D3F95F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totalCount: 8,</w:t>
            </w:r>
          </w:p>
          <w:p w14:paraId="7B68B37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totalPage: 8,</w:t>
            </w:r>
          </w:p>
          <w:p w14:paraId="7ABABA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list: [{</w:t>
            </w:r>
          </w:p>
          <w:p w14:paraId="6889C1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householdId: "b7655d29860f4299a36743cb0fe2b7ba",</w:t>
            </w:r>
          </w:p>
          <w:p w14:paraId="07C0595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broken: 0,</w:t>
            </w:r>
          </w:p>
          <w:p w14:paraId="7930CA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imei: "1122334455660095",</w:t>
            </w:r>
          </w:p>
          <w:p w14:paraId="5FC363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id: "daf5dabbefaa48baaa1c866d3c5da6fa"</w:t>
            </w:r>
          </w:p>
          <w:p w14:paraId="65D8BA0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14:paraId="4664FFA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firstResult: 0,</w:t>
            </w:r>
          </w:p>
          <w:p w14:paraId="2BB1499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firstPage: true,</w:t>
            </w:r>
          </w:p>
          <w:p w14:paraId="4B620D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lastPage: false,</w:t>
            </w:r>
          </w:p>
          <w:p w14:paraId="0BBE6E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nextPage: 2,</w:t>
            </w:r>
          </w:p>
          <w:p w14:paraId="23AFB54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prevPage: 1</w:t>
            </w:r>
          </w:p>
          <w:p w14:paraId="26C9557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14E030FD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7C41853" w14:textId="77777777" w:rsidR="004E0E11" w:rsidRDefault="004E0E11"/>
        </w:tc>
      </w:tr>
    </w:tbl>
    <w:p w14:paraId="6CAA8AA4" w14:textId="77777777" w:rsidR="004E0E11" w:rsidRDefault="00774DDB">
      <w:pPr>
        <w:pStyle w:val="a3"/>
        <w:divId w:val="841434538"/>
      </w:pPr>
      <w:r>
        <w:t>fail</w:t>
      </w:r>
      <w: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3D73C93D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59594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660E58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E52F5B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没有相关数据</w:t>
            </w:r>
            <w:r>
              <w:rPr>
                <w:rStyle w:val="HTML"/>
              </w:rPr>
              <w:t>",</w:t>
            </w:r>
          </w:p>
          <w:p w14:paraId="0FAA31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"value":[]</w:t>
            </w:r>
          </w:p>
          <w:p w14:paraId="0F3012B5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24A74E8" w14:textId="77777777" w:rsidR="004E0E11" w:rsidRDefault="004E0E11"/>
        </w:tc>
      </w:tr>
    </w:tbl>
    <w:p w14:paraId="1DFC04A6" w14:textId="77777777" w:rsidR="004E0E11" w:rsidRDefault="00774DDB">
      <w:pPr>
        <w:pStyle w:val="a3"/>
        <w:divId w:val="84143453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84"/>
        <w:gridCol w:w="6111"/>
      </w:tblGrid>
      <w:tr w:rsidR="004E0E11" w14:paraId="721A43D0" w14:textId="77777777">
        <w:trPr>
          <w:divId w:val="8414345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84B25D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F7017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002F1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F0F46ED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A87BF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A7D6A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248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4E0E11" w14:paraId="529205C2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20A7E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D5E61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E7E6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131C1015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F3B5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794C3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6CE86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是否异常。</w:t>
            </w:r>
            <w:r>
              <w:rPr>
                <w:rFonts w:eastAsia="Times New Roman"/>
              </w:rPr>
              <w:t xml:space="preserve"> 0 : 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 xml:space="preserve"> 1: 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 xml:space="preserve"> 2: 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  <w:tr w:rsidR="004E0E11" w14:paraId="0F2E136F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A1C19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8D383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B184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最近度数</w:t>
            </w:r>
          </w:p>
        </w:tc>
      </w:tr>
      <w:tr w:rsidR="004E0E11" w14:paraId="79EB236B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AC546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2ECD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8AEE7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数据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条数</w:t>
            </w:r>
          </w:p>
        </w:tc>
      </w:tr>
      <w:tr w:rsidR="004E0E11" w14:paraId="0038085F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BAB821" w14:textId="77777777" w:rsidR="004E0E11" w:rsidRDefault="00774DDB">
            <w:pPr>
              <w:rPr>
                <w:rFonts w:eastAsia="Times New Roman"/>
              </w:rPr>
            </w:pPr>
            <w:del w:id="1" w:author="Unknown">
              <w:r>
                <w:rPr>
                  <w:rFonts w:eastAsia="Times New Roman"/>
                </w:rPr>
                <w:delText>globalCount</w:delText>
              </w:r>
            </w:del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36B8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4B6A40" w14:textId="77777777" w:rsidR="004E0E11" w:rsidRDefault="00774DDB">
            <w:pPr>
              <w:rPr>
                <w:rFonts w:eastAsia="Times New Roman"/>
              </w:rPr>
            </w:pPr>
            <w:del w:id="2" w:author="Unknown">
              <w:r>
                <w:rPr>
                  <w:rFonts w:ascii="MS Mincho" w:eastAsia="MS Mincho" w:hAnsi="MS Mincho" w:cs="MS Mincho"/>
                </w:rPr>
                <w:delText>数据</w:delText>
              </w:r>
              <w:r>
                <w:rPr>
                  <w:rFonts w:ascii="SimSun" w:eastAsia="SimSun" w:hAnsi="SimSun" w:cs="SimSun"/>
                </w:rPr>
                <w:delText>总</w:delText>
              </w:r>
              <w:r>
                <w:rPr>
                  <w:rFonts w:ascii="MS Mincho" w:eastAsia="MS Mincho" w:hAnsi="MS Mincho" w:cs="MS Mincho"/>
                </w:rPr>
                <w:delText>条数</w:delText>
              </w:r>
            </w:del>
            <w:r>
              <w:rPr>
                <w:rFonts w:ascii="MS Mincho" w:eastAsia="MS Mincho" w:hAnsi="MS Mincho" w:cs="MS Mincho"/>
              </w:rPr>
              <w:t>（所有的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APP</w:t>
            </w:r>
            <w:r>
              <w:rPr>
                <w:rFonts w:ascii="MS Mincho" w:eastAsia="MS Mincho" w:hAnsi="MS Mincho" w:cs="MS Mincho"/>
              </w:rPr>
              <w:t>端可忽略）</w:t>
            </w:r>
          </w:p>
        </w:tc>
      </w:tr>
      <w:tr w:rsidR="004E0E11" w14:paraId="4712AB3D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A5E661" w14:textId="77777777" w:rsidR="004E0E11" w:rsidRDefault="00774DDB">
            <w:pPr>
              <w:rPr>
                <w:rFonts w:eastAsia="Times New Roman"/>
              </w:rPr>
            </w:pPr>
            <w:del w:id="3" w:author="Unknown">
              <w:r>
                <w:rPr>
                  <w:rFonts w:eastAsia="Times New Roman"/>
                </w:rPr>
                <w:delText>firstPage</w:delText>
              </w:r>
            </w:del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3BDC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1364E7" w14:textId="77777777" w:rsidR="004E0E11" w:rsidRDefault="00774DDB">
            <w:pPr>
              <w:rPr>
                <w:rFonts w:eastAsia="Times New Roman"/>
              </w:rPr>
            </w:pPr>
            <w:del w:id="4" w:author="Unknown">
              <w:r>
                <w:rPr>
                  <w:rFonts w:ascii="MS Mincho" w:eastAsia="MS Mincho" w:hAnsi="MS Mincho" w:cs="MS Mincho"/>
                </w:rPr>
                <w:delText>是否第一</w:delText>
              </w:r>
              <w:r>
                <w:rPr>
                  <w:rFonts w:ascii="SimSun" w:eastAsia="SimSun" w:hAnsi="SimSun" w:cs="SimSun"/>
                </w:rPr>
                <w:delText>页</w:delText>
              </w:r>
            </w:del>
          </w:p>
        </w:tc>
      </w:tr>
      <w:tr w:rsidR="004E0E11" w14:paraId="033A97F1" w14:textId="77777777">
        <w:trPr>
          <w:divId w:val="841434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401B47" w14:textId="77777777" w:rsidR="004E0E11" w:rsidRDefault="00774DDB">
            <w:pPr>
              <w:rPr>
                <w:rFonts w:eastAsia="Times New Roman"/>
              </w:rPr>
            </w:pPr>
            <w:del w:id="5" w:author="Unknown">
              <w:r>
                <w:rPr>
                  <w:rFonts w:eastAsia="Times New Roman"/>
                </w:rPr>
                <w:delText>lastPage</w:delText>
              </w:r>
            </w:del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33DA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40CE63" w14:textId="77777777" w:rsidR="004E0E11" w:rsidRDefault="00774DDB">
            <w:pPr>
              <w:rPr>
                <w:rFonts w:eastAsia="Times New Roman"/>
              </w:rPr>
            </w:pPr>
            <w:del w:id="6" w:author="Unknown">
              <w:r>
                <w:rPr>
                  <w:rFonts w:ascii="MS Mincho" w:eastAsia="MS Mincho" w:hAnsi="MS Mincho" w:cs="MS Mincho"/>
                </w:rPr>
                <w:delText>是否最后一</w:delText>
              </w:r>
              <w:r>
                <w:rPr>
                  <w:rFonts w:ascii="SimSun" w:eastAsia="SimSun" w:hAnsi="SimSun" w:cs="SimSun"/>
                </w:rPr>
                <w:delText>页</w:delText>
              </w:r>
            </w:del>
          </w:p>
        </w:tc>
      </w:tr>
    </w:tbl>
    <w:p w14:paraId="79E3A235" w14:textId="77777777" w:rsidR="004E0E11" w:rsidRDefault="00774DDB">
      <w:pPr>
        <w:pStyle w:val="a3"/>
        <w:divId w:val="841434538"/>
      </w:pPr>
      <w:r>
        <w:rPr>
          <w:rStyle w:val="a4"/>
        </w:rPr>
        <w:t>备注</w:t>
      </w:r>
      <w:r>
        <w:t xml:space="preserve"> </w:t>
      </w:r>
    </w:p>
    <w:p w14:paraId="2CD2CB29" w14:textId="77777777" w:rsidR="004E0E11" w:rsidRDefault="00774DDB">
      <w:pPr>
        <w:numPr>
          <w:ilvl w:val="0"/>
          <w:numId w:val="302"/>
        </w:numPr>
        <w:spacing w:before="100" w:beforeAutospacing="1" w:after="100" w:afterAutospacing="1"/>
        <w:divId w:val="84143453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DC8B0B3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设备详</w:t>
      </w:r>
      <w:r>
        <w:rPr>
          <w:rFonts w:ascii="MS Mincho" w:eastAsia="MS Mincho" w:hAnsi="MS Mincho" w:cs="MS Mincho"/>
        </w:rPr>
        <w:t>情</w:t>
      </w:r>
    </w:p>
    <w:p w14:paraId="072F7D7A" w14:textId="77777777" w:rsidR="004E0E11" w:rsidRDefault="00774DDB">
      <w:pPr>
        <w:pStyle w:val="a3"/>
        <w:divId w:val="124390375"/>
      </w:pPr>
      <w:r>
        <w:rPr>
          <w:rStyle w:val="a4"/>
        </w:rPr>
        <w:t>简要描述：</w:t>
      </w:r>
      <w:r>
        <w:t xml:space="preserve"> </w:t>
      </w:r>
    </w:p>
    <w:p w14:paraId="43ED5882" w14:textId="77777777" w:rsidR="004E0E11" w:rsidRDefault="00774DDB">
      <w:pPr>
        <w:numPr>
          <w:ilvl w:val="0"/>
          <w:numId w:val="303"/>
        </w:numPr>
        <w:spacing w:before="100" w:beforeAutospacing="1" w:after="100" w:afterAutospacing="1"/>
        <w:divId w:val="124390375"/>
        <w:rPr>
          <w:rFonts w:eastAsia="Times New Roman"/>
        </w:rPr>
      </w:pPr>
      <w:r>
        <w:rPr>
          <w:rFonts w:ascii="SimSun" w:eastAsia="SimSun" w:hAnsi="SimSun" w:cs="SimSun"/>
        </w:rPr>
        <w:t>显示所有列表</w:t>
      </w:r>
    </w:p>
    <w:p w14:paraId="03694CFF" w14:textId="77777777" w:rsidR="004E0E11" w:rsidRDefault="00774DDB">
      <w:pPr>
        <w:pStyle w:val="a3"/>
        <w:divId w:val="12439037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9BB76F9" w14:textId="77777777" w:rsidR="004E0E11" w:rsidRDefault="00774DDB">
      <w:pPr>
        <w:numPr>
          <w:ilvl w:val="0"/>
          <w:numId w:val="304"/>
        </w:numPr>
        <w:spacing w:before="100" w:beforeAutospacing="1" w:after="100" w:afterAutospacing="1"/>
        <w:divId w:val="124390375"/>
        <w:rPr>
          <w:rFonts w:eastAsia="Times New Roman"/>
        </w:rPr>
      </w:pPr>
      <w:r>
        <w:rPr>
          <w:rStyle w:val="HTML"/>
        </w:rPr>
        <w:t>http://host:port/api/app/manage/deviceinfo</w:t>
      </w:r>
    </w:p>
    <w:p w14:paraId="27D03255" w14:textId="77777777" w:rsidR="004E0E11" w:rsidRDefault="00774DDB">
      <w:pPr>
        <w:pStyle w:val="a3"/>
        <w:divId w:val="124390375"/>
      </w:pPr>
      <w:r>
        <w:rPr>
          <w:rStyle w:val="a4"/>
        </w:rPr>
        <w:t>请求方式：</w:t>
      </w:r>
    </w:p>
    <w:p w14:paraId="7927B4BA" w14:textId="77777777" w:rsidR="004E0E11" w:rsidRDefault="00774DDB">
      <w:pPr>
        <w:numPr>
          <w:ilvl w:val="0"/>
          <w:numId w:val="305"/>
        </w:numPr>
        <w:spacing w:before="100" w:beforeAutospacing="1" w:after="100" w:afterAutospacing="1"/>
        <w:divId w:val="124390375"/>
        <w:rPr>
          <w:rFonts w:eastAsia="Times New Roman"/>
        </w:rPr>
      </w:pPr>
      <w:r>
        <w:rPr>
          <w:rFonts w:eastAsia="Times New Roman"/>
        </w:rPr>
        <w:t>GET</w:t>
      </w:r>
    </w:p>
    <w:p w14:paraId="034D3936" w14:textId="77777777" w:rsidR="004E0E11" w:rsidRDefault="00774DDB">
      <w:pPr>
        <w:pStyle w:val="a3"/>
        <w:divId w:val="12439037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418"/>
        <w:gridCol w:w="1716"/>
        <w:gridCol w:w="2773"/>
      </w:tblGrid>
      <w:tr w:rsidR="004E0E11" w14:paraId="6B9CECBF" w14:textId="77777777">
        <w:trPr>
          <w:divId w:val="1243903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49886F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A7F5E7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358FCA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7E1C70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7BA48BA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3344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E0C92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90889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D5235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设备的</w:t>
            </w:r>
            <w:r>
              <w:rPr>
                <w:rFonts w:eastAsia="Times New Roman"/>
              </w:rPr>
              <w:t>id</w:t>
            </w:r>
          </w:p>
        </w:tc>
      </w:tr>
    </w:tbl>
    <w:p w14:paraId="5084EC59" w14:textId="77777777" w:rsidR="004E0E11" w:rsidRDefault="00774DDB">
      <w:pPr>
        <w:pStyle w:val="a3"/>
        <w:divId w:val="124390375"/>
      </w:pPr>
      <w:r>
        <w:rPr>
          <w:rStyle w:val="a4"/>
        </w:rPr>
        <w:t>返回示例</w:t>
      </w:r>
      <w:r>
        <w:t xml:space="preserve"> </w:t>
      </w:r>
      <w:r>
        <w:t>有</w:t>
      </w:r>
      <w:r>
        <w:t>"</w:t>
      </w:r>
      <w:r>
        <w:t>最近读数</w:t>
      </w:r>
      <w:r>
        <w:t>"</w:t>
      </w:r>
      <w:r>
        <w:t>的详情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531F578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66BF7F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71371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FF0684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54DC684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2699E78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"5af7d9addfcf5d3d2870f465",</w:t>
            </w:r>
          </w:p>
          <w:p w14:paraId="7954F20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"householdId": "5afd60e99b44ab1880e47be0",</w:t>
            </w:r>
          </w:p>
          <w:p w14:paraId="4AD6B0C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"2222222222",</w:t>
            </w:r>
          </w:p>
          <w:p w14:paraId="29492E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"readNum": 8888.8,</w:t>
            </w:r>
          </w:p>
          <w:p w14:paraId="777A1A1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"broken": 0,</w:t>
            </w:r>
          </w:p>
          <w:p w14:paraId="2248009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"region":{</w:t>
            </w:r>
          </w:p>
          <w:p w14:paraId="3F4B235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"province":"</w:t>
            </w:r>
            <w:r>
              <w:rPr>
                <w:rStyle w:val="HTML"/>
              </w:rPr>
              <w:t>省</w:t>
            </w:r>
            <w:r>
              <w:rPr>
                <w:rStyle w:val="HTML"/>
              </w:rPr>
              <w:t>",</w:t>
            </w:r>
          </w:p>
          <w:p w14:paraId="4097272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"city":"</w:t>
            </w:r>
            <w:r>
              <w:rPr>
                <w:rStyle w:val="HTML"/>
              </w:rPr>
              <w:t>市</w:t>
            </w:r>
            <w:r>
              <w:rPr>
                <w:rStyle w:val="HTML"/>
              </w:rPr>
              <w:t>",</w:t>
            </w:r>
          </w:p>
          <w:p w14:paraId="01C5001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"region":"</w:t>
            </w:r>
            <w:r>
              <w:rPr>
                <w:rStyle w:val="HTML"/>
              </w:rPr>
              <w:t>区</w:t>
            </w:r>
            <w:r>
              <w:rPr>
                <w:rStyle w:val="HTML"/>
              </w:rPr>
              <w:t>",</w:t>
            </w:r>
          </w:p>
          <w:p w14:paraId="7DA264A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"community":"</w:t>
            </w:r>
            <w:r>
              <w:rPr>
                <w:rStyle w:val="HTML"/>
              </w:rPr>
              <w:t>小区</w:t>
            </w:r>
            <w:r>
              <w:rPr>
                <w:rStyle w:val="HTML"/>
              </w:rPr>
              <w:t>",</w:t>
            </w:r>
          </w:p>
          <w:p w14:paraId="59FC27C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"floor":"</w:t>
            </w:r>
            <w:r>
              <w:rPr>
                <w:rStyle w:val="HTML"/>
              </w:rPr>
              <w:t>楼栋</w:t>
            </w:r>
            <w:r>
              <w:rPr>
                <w:rStyle w:val="HTML"/>
              </w:rPr>
              <w:t>",</w:t>
            </w:r>
          </w:p>
          <w:p w14:paraId="398E9D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"unit":"</w:t>
            </w:r>
            <w:r>
              <w:rPr>
                <w:rStyle w:val="HTML"/>
              </w:rPr>
              <w:t>单元</w:t>
            </w:r>
            <w:r>
              <w:rPr>
                <w:rStyle w:val="HTML"/>
              </w:rPr>
              <w:t>",</w:t>
            </w:r>
          </w:p>
          <w:p w14:paraId="2F4BE7D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"layer":"</w:t>
            </w:r>
            <w:r>
              <w:rPr>
                <w:rStyle w:val="HTML"/>
              </w:rPr>
              <w:t>楼层</w:t>
            </w:r>
            <w:r>
              <w:rPr>
                <w:rStyle w:val="HTML"/>
              </w:rPr>
              <w:t>",</w:t>
            </w:r>
          </w:p>
          <w:p w14:paraId="0E098C1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"card":"</w:t>
            </w:r>
            <w:r>
              <w:rPr>
                <w:rStyle w:val="HTML"/>
              </w:rPr>
              <w:t>门牌</w:t>
            </w:r>
            <w:r>
              <w:rPr>
                <w:rStyle w:val="HTML"/>
              </w:rPr>
              <w:t>"</w:t>
            </w:r>
          </w:p>
          <w:p w14:paraId="1F50A45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3BDE18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"picUrl":"/xxx/xxx/xxx.jpg"</w:t>
            </w:r>
          </w:p>
          <w:p w14:paraId="56826A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644E34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748FFB0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685C70C" w14:textId="77777777" w:rsidR="004E0E11" w:rsidRDefault="004E0E11"/>
        </w:tc>
      </w:tr>
    </w:tbl>
    <w:p w14:paraId="28A2DBD4" w14:textId="77777777" w:rsidR="004E0E11" w:rsidRDefault="00774DDB">
      <w:pPr>
        <w:pStyle w:val="a3"/>
        <w:divId w:val="12439037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684"/>
        <w:gridCol w:w="6389"/>
      </w:tblGrid>
      <w:tr w:rsidR="004E0E11" w14:paraId="1C289AE4" w14:textId="77777777">
        <w:trPr>
          <w:divId w:val="1243903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AD828B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9DA52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7D5B25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918E9AD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CACF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534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60A7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  <w:r>
              <w:rPr>
                <w:rFonts w:ascii="MS Mincho" w:eastAsia="MS Mincho" w:hAnsi="MS Mincho" w:cs="MS Mincho"/>
              </w:rPr>
              <w:t>正常返回</w:t>
            </w:r>
            <w:r>
              <w:rPr>
                <w:rFonts w:eastAsia="Times New Roman"/>
              </w:rPr>
              <w:t>,-1</w:t>
            </w:r>
            <w:r>
              <w:rPr>
                <w:rFonts w:ascii="MS Mincho" w:eastAsia="MS Mincho" w:hAnsi="MS Mincho" w:cs="MS Mincho"/>
              </w:rPr>
              <w:t>未找到数据</w:t>
            </w:r>
          </w:p>
        </w:tc>
      </w:tr>
      <w:tr w:rsidR="004E0E11" w14:paraId="35D0DA1D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C9731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51A3C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05FD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08C1323C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4C52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15C6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73DB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79EC8624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B0DC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87C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D3F1B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设备唯一标示</w:t>
            </w:r>
          </w:p>
        </w:tc>
      </w:tr>
      <w:tr w:rsidR="004E0E11" w14:paraId="0BD063A9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E307A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A9F6D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70BB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读数。此处该字段表示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0</w:t>
            </w:r>
          </w:p>
        </w:tc>
      </w:tr>
      <w:tr w:rsidR="004E0E11" w14:paraId="4AD5B516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8BF68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7D72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98FAA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是否异常。</w:t>
            </w:r>
            <w:r>
              <w:rPr>
                <w:rFonts w:eastAsia="Times New Roman"/>
              </w:rPr>
              <w:t xml:space="preserve"> 0 : 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 xml:space="preserve"> 1 : 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 xml:space="preserve"> 2 : 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  <w:tr w:rsidR="004E0E11" w14:paraId="67439F3C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90D89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D223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AD73E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区域路径</w:t>
            </w:r>
          </w:p>
        </w:tc>
      </w:tr>
      <w:tr w:rsidR="004E0E11" w14:paraId="2DEC807E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409D7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E66BF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C905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省</w:t>
            </w:r>
          </w:p>
        </w:tc>
      </w:tr>
      <w:tr w:rsidR="004E0E11" w14:paraId="27C8D4DB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0A1A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B2C0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8A180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</w:p>
        </w:tc>
      </w:tr>
      <w:tr w:rsidR="004E0E11" w14:paraId="52DAA80A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AA9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5BF8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2A6E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</w:t>
            </w:r>
          </w:p>
        </w:tc>
      </w:tr>
      <w:tr w:rsidR="004E0E11" w14:paraId="5D5C7E72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6D6E9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3839F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15CCB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</w:p>
        </w:tc>
      </w:tr>
      <w:tr w:rsidR="004E0E11" w14:paraId="6E34B8E0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6BCB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59CA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C038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栋</w:t>
            </w:r>
          </w:p>
        </w:tc>
      </w:tr>
      <w:tr w:rsidR="004E0E11" w14:paraId="1ED42360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A557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0D04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6BD4E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4E0E11" w14:paraId="56815A86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5DD1D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483F9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BD0BF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4E0E11" w14:paraId="29AD5340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7AA55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24D7B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743F4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门牌</w:t>
            </w:r>
          </w:p>
        </w:tc>
      </w:tr>
      <w:tr w:rsidR="004E0E11" w14:paraId="6FE0C5F7" w14:textId="77777777">
        <w:trPr>
          <w:divId w:val="124390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5F95D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043FE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14893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</w:t>
            </w:r>
          </w:p>
        </w:tc>
      </w:tr>
    </w:tbl>
    <w:p w14:paraId="1D177D68" w14:textId="77777777" w:rsidR="004E0E11" w:rsidRDefault="00774DDB">
      <w:pPr>
        <w:pStyle w:val="a3"/>
        <w:divId w:val="124390375"/>
      </w:pPr>
      <w:r>
        <w:rPr>
          <w:rStyle w:val="a4"/>
        </w:rPr>
        <w:t>备注</w:t>
      </w:r>
      <w:r>
        <w:t xml:space="preserve"> </w:t>
      </w:r>
    </w:p>
    <w:p w14:paraId="2932CF2E" w14:textId="77777777" w:rsidR="004E0E11" w:rsidRDefault="00774DDB">
      <w:pPr>
        <w:numPr>
          <w:ilvl w:val="0"/>
          <w:numId w:val="306"/>
        </w:numPr>
        <w:spacing w:before="100" w:beforeAutospacing="1" w:after="100" w:afterAutospacing="1"/>
        <w:divId w:val="12439037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D42EDBB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信息（更改）</w:t>
      </w:r>
    </w:p>
    <w:p w14:paraId="2BA6E67E" w14:textId="77777777" w:rsidR="004E0E11" w:rsidRDefault="00774DDB">
      <w:pPr>
        <w:pStyle w:val="a3"/>
        <w:divId w:val="187261058"/>
      </w:pPr>
      <w:r>
        <w:rPr>
          <w:rStyle w:val="a4"/>
        </w:rPr>
        <w:t>简要描述：</w:t>
      </w:r>
      <w:r>
        <w:t xml:space="preserve"> </w:t>
      </w:r>
    </w:p>
    <w:p w14:paraId="3CE53528" w14:textId="77777777" w:rsidR="004E0E11" w:rsidRDefault="00774DDB">
      <w:pPr>
        <w:numPr>
          <w:ilvl w:val="0"/>
          <w:numId w:val="307"/>
        </w:numPr>
        <w:spacing w:before="100" w:beforeAutospacing="1" w:after="100" w:afterAutospacing="1"/>
        <w:divId w:val="187261058"/>
        <w:rPr>
          <w:rFonts w:eastAsia="Times New Roman"/>
        </w:rPr>
      </w:pPr>
      <w:r>
        <w:rPr>
          <w:rFonts w:ascii="MS Mincho" w:eastAsia="MS Mincho" w:hAnsi="MS Mincho" w:cs="MS Mincho"/>
        </w:rPr>
        <w:t>更新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40352103" w14:textId="77777777" w:rsidR="004E0E11" w:rsidRDefault="00774DDB">
      <w:pPr>
        <w:pStyle w:val="a3"/>
        <w:divId w:val="18726105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14055FE" w14:textId="77777777" w:rsidR="004E0E11" w:rsidRDefault="00774DDB">
      <w:pPr>
        <w:numPr>
          <w:ilvl w:val="0"/>
          <w:numId w:val="308"/>
        </w:numPr>
        <w:spacing w:before="100" w:beforeAutospacing="1" w:after="100" w:afterAutospacing="1"/>
        <w:divId w:val="187261058"/>
        <w:rPr>
          <w:rFonts w:eastAsia="Times New Roman"/>
        </w:rPr>
      </w:pPr>
      <w:r>
        <w:rPr>
          <w:rStyle w:val="HTML"/>
        </w:rPr>
        <w:t>http://host:port/api/app/manage/device/update</w:t>
      </w:r>
    </w:p>
    <w:p w14:paraId="2C2FCC50" w14:textId="77777777" w:rsidR="004E0E11" w:rsidRDefault="00774DDB">
      <w:pPr>
        <w:pStyle w:val="a3"/>
        <w:divId w:val="187261058"/>
      </w:pPr>
      <w:r>
        <w:rPr>
          <w:rStyle w:val="a4"/>
        </w:rPr>
        <w:t>请求方式：</w:t>
      </w:r>
    </w:p>
    <w:p w14:paraId="40BDE723" w14:textId="77777777" w:rsidR="004E0E11" w:rsidRDefault="00774DDB">
      <w:pPr>
        <w:numPr>
          <w:ilvl w:val="0"/>
          <w:numId w:val="309"/>
        </w:numPr>
        <w:spacing w:before="100" w:beforeAutospacing="1" w:after="100" w:afterAutospacing="1"/>
        <w:divId w:val="187261058"/>
        <w:rPr>
          <w:rFonts w:eastAsia="Times New Roman"/>
        </w:rPr>
      </w:pPr>
      <w:r>
        <w:rPr>
          <w:rFonts w:eastAsia="Times New Roman"/>
        </w:rPr>
        <w:t>GET</w:t>
      </w:r>
    </w:p>
    <w:p w14:paraId="50590DE5" w14:textId="77777777" w:rsidR="004E0E11" w:rsidRDefault="00774DDB">
      <w:pPr>
        <w:pStyle w:val="a3"/>
        <w:divId w:val="18726105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1506"/>
        <w:gridCol w:w="1822"/>
        <w:gridCol w:w="2433"/>
      </w:tblGrid>
      <w:tr w:rsidR="004E0E11" w14:paraId="1E04AF8F" w14:textId="77777777">
        <w:trPr>
          <w:divId w:val="1872610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376DE6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23F424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FDE795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E2708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225C134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FCEB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A7D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FBDF1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A9E0E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</w:tbl>
    <w:p w14:paraId="5D71C639" w14:textId="77777777" w:rsidR="004E0E11" w:rsidRDefault="00774DDB">
      <w:pPr>
        <w:pStyle w:val="a3"/>
        <w:divId w:val="18726105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5E8CFFD2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0CE6CD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A32892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FC3E8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59BB0F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849BB6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"communityId": "a46042f7969e4b7bb1e375f6ada501ad",</w:t>
            </w:r>
          </w:p>
          <w:p w14:paraId="3FA73CF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"regionId": "25049fd416564fab9ea936d48270da2a",</w:t>
            </w:r>
          </w:p>
          <w:p w14:paraId="0DDB25A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"householdId": "2a460506ccd84f6193a194146e48d6bd",</w:t>
            </w:r>
          </w:p>
          <w:p w14:paraId="2B40418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"deviceId": "0553360f828644fd9f1153f739119d01",</w:t>
            </w:r>
          </w:p>
          <w:p w14:paraId="5B1F757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1,</w:t>
            </w:r>
          </w:p>
          <w:p w14:paraId="60E96B3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"1122334455660099",</w:t>
            </w:r>
          </w:p>
          <w:p w14:paraId="75C3A7F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"floor": "1</w:t>
            </w:r>
            <w:r>
              <w:rPr>
                <w:rStyle w:val="HTML"/>
              </w:rPr>
              <w:t>栋</w:t>
            </w:r>
            <w:r>
              <w:rPr>
                <w:rStyle w:val="HTML"/>
              </w:rPr>
              <w:t>",</w:t>
            </w:r>
          </w:p>
          <w:p w14:paraId="6E0EF63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"unit": "1</w:t>
            </w:r>
            <w:r>
              <w:rPr>
                <w:rStyle w:val="HTML"/>
              </w:rPr>
              <w:t>单元</w:t>
            </w:r>
            <w:r>
              <w:rPr>
                <w:rStyle w:val="HTML"/>
              </w:rPr>
              <w:t>",</w:t>
            </w:r>
          </w:p>
          <w:p w14:paraId="4F09376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"layer": "1</w:t>
            </w:r>
            <w:r>
              <w:rPr>
                <w:rStyle w:val="HTML"/>
              </w:rPr>
              <w:t>层</w:t>
            </w:r>
            <w:r>
              <w:rPr>
                <w:rStyle w:val="HTML"/>
              </w:rPr>
              <w:t>",</w:t>
            </w:r>
          </w:p>
          <w:p w14:paraId="2FA07CD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"card": "1001",</w:t>
            </w:r>
          </w:p>
          <w:p w14:paraId="3AE2CE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"consumptionId": "34ee357838ff4b90b7934d66219b79ef",</w:t>
            </w:r>
          </w:p>
          <w:p w14:paraId="2A098E8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"picReaded": 1,</w:t>
            </w:r>
          </w:p>
          <w:p w14:paraId="4BAE2ED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"typeId": "c00caef8b3c84e54b1741131a08c3c78"</w:t>
            </w:r>
          </w:p>
          <w:p w14:paraId="74476E0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7354FBC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E4BD73D" w14:textId="77777777" w:rsidR="004E0E11" w:rsidRDefault="004E0E11"/>
        </w:tc>
      </w:tr>
    </w:tbl>
    <w:p w14:paraId="623F1220" w14:textId="77777777" w:rsidR="004E0E11" w:rsidRDefault="00774DDB">
      <w:pPr>
        <w:pStyle w:val="a3"/>
        <w:divId w:val="18726105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84"/>
        <w:gridCol w:w="6136"/>
      </w:tblGrid>
      <w:tr w:rsidR="004E0E11" w14:paraId="7C204970" w14:textId="77777777">
        <w:trPr>
          <w:divId w:val="1872610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8A7329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4D747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7A0BB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0A873B3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AE455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A744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F4C1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FC5EEF0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6B73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48DD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5F6C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258230B2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6C38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D141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CBB8E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4E0E11" w14:paraId="095B03CF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92D2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B221F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CDDB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4E0E11" w14:paraId="097A5A84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ADD8B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0C1D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A617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4E0E11" w14:paraId="537DA57F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EF41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B6C3B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7F1C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门牌号</w:t>
            </w:r>
          </w:p>
        </w:tc>
      </w:tr>
      <w:tr w:rsidR="004E0E11" w14:paraId="151C3AAC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42CD2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C45C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2081B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74BFF1E9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03840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EC7BB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54369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4E0E11" w14:paraId="76CD1A08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B05F9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4F3B7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A9B6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设备唯一编号</w:t>
            </w:r>
          </w:p>
        </w:tc>
      </w:tr>
      <w:tr w:rsidR="004E0E11" w14:paraId="114C8E73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CAAC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E16B1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D62B6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</w:p>
        </w:tc>
      </w:tr>
      <w:tr w:rsidR="004E0E11" w14:paraId="13D5C34B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019EE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38F4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A08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与最近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数有关的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CB2023E" w14:textId="77777777">
        <w:trPr>
          <w:divId w:val="187261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B1D7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B1F11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7A58E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读数。此处该字段表示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0</w:t>
            </w:r>
          </w:p>
        </w:tc>
      </w:tr>
    </w:tbl>
    <w:p w14:paraId="140CDA52" w14:textId="77777777" w:rsidR="004E0E11" w:rsidRDefault="00774DDB">
      <w:pPr>
        <w:pStyle w:val="a3"/>
        <w:divId w:val="187261058"/>
      </w:pPr>
      <w:r>
        <w:rPr>
          <w:rStyle w:val="a4"/>
        </w:rPr>
        <w:t>备注</w:t>
      </w:r>
      <w:r>
        <w:t xml:space="preserve"> </w:t>
      </w:r>
    </w:p>
    <w:p w14:paraId="4C202E71" w14:textId="77777777" w:rsidR="004E0E11" w:rsidRDefault="00774DDB">
      <w:pPr>
        <w:numPr>
          <w:ilvl w:val="0"/>
          <w:numId w:val="310"/>
        </w:numPr>
        <w:spacing w:before="100" w:beforeAutospacing="1" w:after="100" w:afterAutospacing="1"/>
        <w:divId w:val="18726105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9A276CD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3.7</w:t>
      </w:r>
      <w:r>
        <w:rPr>
          <w:rFonts w:ascii="MS Mincho" w:eastAsia="MS Mincho" w:hAnsi="MS Mincho" w:cs="MS Mincho"/>
        </w:rPr>
        <w:t>、更新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38B45078" w14:textId="77777777" w:rsidR="004E0E11" w:rsidRDefault="00774DDB">
      <w:pPr>
        <w:pStyle w:val="a3"/>
        <w:divId w:val="268243682"/>
      </w:pPr>
      <w:r>
        <w:rPr>
          <w:rStyle w:val="a4"/>
        </w:rPr>
        <w:t>简要描述：</w:t>
      </w:r>
      <w:r>
        <w:t xml:space="preserve"> </w:t>
      </w:r>
    </w:p>
    <w:p w14:paraId="787FD5B2" w14:textId="77777777" w:rsidR="004E0E11" w:rsidRDefault="00774DDB">
      <w:pPr>
        <w:numPr>
          <w:ilvl w:val="0"/>
          <w:numId w:val="311"/>
        </w:numPr>
        <w:spacing w:before="100" w:beforeAutospacing="1" w:after="100" w:afterAutospacing="1"/>
        <w:divId w:val="268243682"/>
        <w:rPr>
          <w:rFonts w:eastAsia="Times New Roman"/>
        </w:rPr>
      </w:pPr>
      <w:r>
        <w:rPr>
          <w:rFonts w:ascii="MS Mincho" w:eastAsia="MS Mincho" w:hAnsi="MS Mincho" w:cs="MS Mincho"/>
        </w:rPr>
        <w:t>更新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5B360027" w14:textId="77777777" w:rsidR="004E0E11" w:rsidRDefault="00774DDB">
      <w:pPr>
        <w:pStyle w:val="a3"/>
        <w:divId w:val="26824368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1B0C6FD" w14:textId="77777777" w:rsidR="004E0E11" w:rsidRDefault="00774DDB">
      <w:pPr>
        <w:numPr>
          <w:ilvl w:val="0"/>
          <w:numId w:val="312"/>
        </w:numPr>
        <w:spacing w:before="100" w:beforeAutospacing="1" w:after="100" w:afterAutospacing="1"/>
        <w:divId w:val="268243682"/>
        <w:rPr>
          <w:rFonts w:eastAsia="Times New Roman"/>
        </w:rPr>
      </w:pPr>
      <w:r>
        <w:rPr>
          <w:rStyle w:val="HTML"/>
        </w:rPr>
        <w:t>http://host:port/api/app/manage/device/update</w:t>
      </w:r>
    </w:p>
    <w:p w14:paraId="35CEA430" w14:textId="77777777" w:rsidR="004E0E11" w:rsidRDefault="00774DDB">
      <w:pPr>
        <w:pStyle w:val="a3"/>
        <w:divId w:val="268243682"/>
      </w:pPr>
      <w:r>
        <w:rPr>
          <w:rStyle w:val="a4"/>
        </w:rPr>
        <w:t>请求方式：</w:t>
      </w:r>
    </w:p>
    <w:p w14:paraId="537D9BD4" w14:textId="77777777" w:rsidR="004E0E11" w:rsidRDefault="00774DDB">
      <w:pPr>
        <w:numPr>
          <w:ilvl w:val="0"/>
          <w:numId w:val="313"/>
        </w:numPr>
        <w:spacing w:before="100" w:beforeAutospacing="1" w:after="100" w:afterAutospacing="1"/>
        <w:divId w:val="268243682"/>
        <w:rPr>
          <w:rFonts w:eastAsia="Times New Roman"/>
        </w:rPr>
      </w:pPr>
      <w:r>
        <w:rPr>
          <w:rFonts w:eastAsia="Times New Roman"/>
        </w:rPr>
        <w:t>POST</w:t>
      </w:r>
    </w:p>
    <w:p w14:paraId="14CFFE6B" w14:textId="77777777" w:rsidR="004E0E11" w:rsidRDefault="00774DDB">
      <w:pPr>
        <w:pStyle w:val="a3"/>
        <w:divId w:val="26824368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44"/>
        <w:gridCol w:w="684"/>
        <w:gridCol w:w="5692"/>
      </w:tblGrid>
      <w:tr w:rsidR="004E0E11" w14:paraId="1AA9BF14" w14:textId="77777777">
        <w:trPr>
          <w:divId w:val="2682436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A5FFFA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FDF66A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87235B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82880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154FAE8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1414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6D8D6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D5848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4AE58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2660D31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2A885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BC9D2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E612E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6FD5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751795F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14F07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5A9D2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4C1F1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52609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4E0E11" w14:paraId="74AA93D5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AA018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09BE4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D6B8D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7EB9C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4E0E11" w14:paraId="4B13FD8B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F652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CAEF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6144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96AA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4E0E11" w14:paraId="3EF3E52C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F2AC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C96B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35AEC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7F192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门牌号</w:t>
            </w:r>
          </w:p>
        </w:tc>
      </w:tr>
      <w:tr w:rsidR="004E0E11" w14:paraId="5022C936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ABAF4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6F74D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2D56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21436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C71B4B2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E08D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F4F87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EDC6F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6359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4E0E11" w14:paraId="36EDEE8E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2DF35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DD594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B6B84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7900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设备唯一编号</w:t>
            </w:r>
          </w:p>
        </w:tc>
      </w:tr>
      <w:tr w:rsidR="004E0E11" w14:paraId="6961ADC3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E5A16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6D511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CBEDE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7303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</w:p>
        </w:tc>
      </w:tr>
      <w:tr w:rsidR="004E0E11" w14:paraId="49C23821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3F37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B0366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25131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5B5B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与最近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数有关的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44CCA15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F01B5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567C4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EB74A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E827D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读数。此处该字段表示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0</w:t>
            </w:r>
          </w:p>
        </w:tc>
      </w:tr>
    </w:tbl>
    <w:p w14:paraId="00F147D9" w14:textId="77777777" w:rsidR="004E0E11" w:rsidRDefault="00774DDB">
      <w:pPr>
        <w:pStyle w:val="a3"/>
        <w:divId w:val="268243682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402D5674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35DF67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6C6357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"communityId": "5b03826bb95fe52690264ced",</w:t>
            </w:r>
          </w:p>
          <w:p w14:paraId="7CFEC90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 "5af6c9110fa4fb0b743cc04d",</w:t>
            </w:r>
          </w:p>
          <w:p w14:paraId="55743D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"householdId": "5afd60e99b44ab1880e47be0",</w:t>
            </w:r>
          </w:p>
          <w:p w14:paraId="676F388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"floor": "1</w:t>
            </w:r>
            <w:r>
              <w:rPr>
                <w:rStyle w:val="HTML"/>
              </w:rPr>
              <w:t>栋</w:t>
            </w:r>
            <w:r>
              <w:rPr>
                <w:rStyle w:val="HTML"/>
              </w:rPr>
              <w:t>",</w:t>
            </w:r>
          </w:p>
          <w:p w14:paraId="30D806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"unit": "</w:t>
            </w:r>
            <w:r>
              <w:rPr>
                <w:rStyle w:val="HTML"/>
              </w:rPr>
              <w:t>三单元</w:t>
            </w:r>
            <w:r>
              <w:rPr>
                <w:rStyle w:val="HTML"/>
              </w:rPr>
              <w:t>",</w:t>
            </w:r>
          </w:p>
          <w:p w14:paraId="6A8DBBC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"layer": "19-4",</w:t>
            </w:r>
          </w:p>
          <w:p w14:paraId="5A69EF2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"card": "5af7d9addfcf5d3d2870f465",</w:t>
            </w:r>
          </w:p>
          <w:p w14:paraId="2D07880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 1,</w:t>
            </w:r>
          </w:p>
          <w:p w14:paraId="14FB240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"deviceId":"xxxxxxx",</w:t>
            </w:r>
          </w:p>
          <w:p w14:paraId="01A106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"2222222222",</w:t>
            </w:r>
          </w:p>
          <w:p w14:paraId="1985B81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"consumptionId": "5afaaf0cf690bd27206dd858",</w:t>
            </w:r>
          </w:p>
          <w:p w14:paraId="39F4859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"picReaded": 4444.4</w:t>
            </w:r>
          </w:p>
          <w:p w14:paraId="74B6473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FD6D81C" w14:textId="77777777" w:rsidR="004E0E11" w:rsidRDefault="004E0E11"/>
        </w:tc>
      </w:tr>
    </w:tbl>
    <w:p w14:paraId="265A8765" w14:textId="77777777" w:rsidR="004E0E11" w:rsidRDefault="00774DDB">
      <w:pPr>
        <w:pStyle w:val="a3"/>
        <w:divId w:val="26824368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7768D3C" w14:textId="77777777">
        <w:trPr>
          <w:divId w:val="268243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A08ECB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36DAC6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17AC9C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3E9C78A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13CDFEA2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0AE3D67" w14:textId="77777777" w:rsidR="004E0E11" w:rsidRDefault="004E0E11"/>
        </w:tc>
      </w:tr>
    </w:tbl>
    <w:p w14:paraId="3A14F117" w14:textId="77777777" w:rsidR="004E0E11" w:rsidRDefault="00774DDB">
      <w:pPr>
        <w:pStyle w:val="a3"/>
        <w:divId w:val="26824368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4C964A6D" w14:textId="77777777">
        <w:trPr>
          <w:divId w:val="2682436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071E55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77CFE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6F016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3CB2084C" w14:textId="77777777" w:rsidR="004E0E11" w:rsidRDefault="00774DDB">
      <w:pPr>
        <w:pStyle w:val="a3"/>
        <w:divId w:val="268243682"/>
      </w:pPr>
      <w:r>
        <w:rPr>
          <w:rStyle w:val="a4"/>
        </w:rPr>
        <w:t>备注</w:t>
      </w:r>
      <w:r>
        <w:t xml:space="preserve"> </w:t>
      </w:r>
    </w:p>
    <w:p w14:paraId="14F51724" w14:textId="77777777" w:rsidR="004E0E11" w:rsidRDefault="00774DDB">
      <w:pPr>
        <w:numPr>
          <w:ilvl w:val="0"/>
          <w:numId w:val="314"/>
        </w:numPr>
        <w:spacing w:before="100" w:beforeAutospacing="1" w:after="100" w:afterAutospacing="1"/>
        <w:divId w:val="26824368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9857727" w14:textId="77777777" w:rsidR="004E0E11" w:rsidRDefault="00774DDB">
      <w:pPr>
        <w:pStyle w:val="2"/>
        <w:divId w:val="481848630"/>
        <w:rPr>
          <w:rFonts w:eastAsia="Times New Roman"/>
        </w:rPr>
      </w:pPr>
      <w:r>
        <w:rPr>
          <w:rFonts w:eastAsia="Times New Roman"/>
        </w:rPr>
        <w:t>3.8</w:t>
      </w:r>
      <w:r>
        <w:rPr>
          <w:rFonts w:ascii="MS Mincho" w:eastAsia="MS Mincho" w:hAnsi="MS Mincho" w:cs="MS Mincho"/>
        </w:rPr>
        <w:t>、用水明</w:t>
      </w:r>
      <w:r>
        <w:rPr>
          <w:rFonts w:ascii="SimSun" w:eastAsia="SimSun" w:hAnsi="SimSun" w:cs="SimSun"/>
        </w:rPr>
        <w:t>细</w:t>
      </w:r>
    </w:p>
    <w:p w14:paraId="3038DA0D" w14:textId="77777777" w:rsidR="004E0E11" w:rsidRDefault="00774DDB">
      <w:pPr>
        <w:pStyle w:val="a3"/>
        <w:divId w:val="196508948"/>
      </w:pPr>
      <w:r>
        <w:rPr>
          <w:rStyle w:val="a4"/>
        </w:rPr>
        <w:t>简要描述：</w:t>
      </w:r>
      <w:r>
        <w:t xml:space="preserve"> </w:t>
      </w:r>
    </w:p>
    <w:p w14:paraId="1011F81F" w14:textId="77777777" w:rsidR="004E0E11" w:rsidRDefault="00774DDB">
      <w:pPr>
        <w:numPr>
          <w:ilvl w:val="0"/>
          <w:numId w:val="315"/>
        </w:numPr>
        <w:spacing w:before="100" w:beforeAutospacing="1" w:after="100" w:afterAutospacing="1"/>
        <w:divId w:val="196508948"/>
        <w:rPr>
          <w:rFonts w:eastAsia="Times New Roman"/>
        </w:rPr>
      </w:pPr>
      <w:r>
        <w:rPr>
          <w:rFonts w:ascii="MS Mincho" w:eastAsia="MS Mincho" w:hAnsi="MS Mincho" w:cs="MS Mincho"/>
        </w:rPr>
        <w:t>用于管理端用水明</w:t>
      </w:r>
      <w:r>
        <w:rPr>
          <w:rFonts w:ascii="SimSun" w:eastAsia="SimSun" w:hAnsi="SimSun" w:cs="SimSun"/>
        </w:rPr>
        <w:t>细</w:t>
      </w:r>
      <w:r>
        <w:rPr>
          <w:rFonts w:ascii="MS Mincho" w:eastAsia="MS Mincho" w:hAnsi="MS Mincho" w:cs="MS Mincho"/>
        </w:rPr>
        <w:t>中上月及本月用水</w:t>
      </w:r>
    </w:p>
    <w:p w14:paraId="1C68771C" w14:textId="77777777" w:rsidR="004E0E11" w:rsidRDefault="00774DDB">
      <w:pPr>
        <w:pStyle w:val="a3"/>
        <w:divId w:val="19650894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EAE2956" w14:textId="77777777" w:rsidR="004E0E11" w:rsidRDefault="00774DDB">
      <w:pPr>
        <w:numPr>
          <w:ilvl w:val="0"/>
          <w:numId w:val="316"/>
        </w:numPr>
        <w:spacing w:before="100" w:beforeAutospacing="1" w:after="100" w:afterAutospacing="1"/>
        <w:divId w:val="196508948"/>
        <w:rPr>
          <w:rFonts w:eastAsia="Times New Roman"/>
        </w:rPr>
      </w:pPr>
      <w:r>
        <w:rPr>
          <w:rStyle w:val="HTML"/>
        </w:rPr>
        <w:t>http://localhost/api/app/manage/usewater</w:t>
      </w:r>
    </w:p>
    <w:p w14:paraId="2A74C2FA" w14:textId="77777777" w:rsidR="004E0E11" w:rsidRDefault="00774DDB">
      <w:pPr>
        <w:pStyle w:val="a3"/>
        <w:divId w:val="196508948"/>
      </w:pPr>
      <w:r>
        <w:rPr>
          <w:rStyle w:val="a4"/>
        </w:rPr>
        <w:t>请求方式：</w:t>
      </w:r>
    </w:p>
    <w:p w14:paraId="5C68B8AD" w14:textId="77777777" w:rsidR="004E0E11" w:rsidRDefault="00774DDB">
      <w:pPr>
        <w:numPr>
          <w:ilvl w:val="0"/>
          <w:numId w:val="317"/>
        </w:numPr>
        <w:spacing w:before="100" w:beforeAutospacing="1" w:after="100" w:afterAutospacing="1"/>
        <w:divId w:val="196508948"/>
        <w:rPr>
          <w:rFonts w:eastAsia="Times New Roman"/>
        </w:rPr>
      </w:pPr>
      <w:r>
        <w:rPr>
          <w:rFonts w:eastAsia="Times New Roman"/>
        </w:rPr>
        <w:t>GET</w:t>
      </w:r>
    </w:p>
    <w:p w14:paraId="3881A61B" w14:textId="77777777" w:rsidR="004E0E11" w:rsidRDefault="00774DDB">
      <w:pPr>
        <w:pStyle w:val="a3"/>
        <w:divId w:val="196508948"/>
      </w:pPr>
      <w:r>
        <w:rPr>
          <w:rStyle w:val="a4"/>
        </w:rPr>
        <w:t>是否需要验证</w:t>
      </w:r>
    </w:p>
    <w:p w14:paraId="60CE2ACE" w14:textId="77777777" w:rsidR="004E0E11" w:rsidRDefault="00774DDB">
      <w:pPr>
        <w:numPr>
          <w:ilvl w:val="0"/>
          <w:numId w:val="318"/>
        </w:numPr>
        <w:spacing w:before="100" w:beforeAutospacing="1" w:after="100" w:afterAutospacing="1"/>
        <w:divId w:val="196508948"/>
        <w:rPr>
          <w:rFonts w:eastAsia="Times New Roman"/>
        </w:rPr>
      </w:pPr>
      <w:r>
        <w:rPr>
          <w:rFonts w:ascii="MS Mincho" w:eastAsia="MS Mincho" w:hAnsi="MS Mincho" w:cs="MS Mincho"/>
        </w:rPr>
        <w:t>是</w:t>
      </w:r>
    </w:p>
    <w:p w14:paraId="604D083C" w14:textId="77777777" w:rsidR="004E0E11" w:rsidRDefault="00774DDB">
      <w:pPr>
        <w:pStyle w:val="a3"/>
        <w:divId w:val="19650894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984"/>
        <w:gridCol w:w="1191"/>
        <w:gridCol w:w="4486"/>
      </w:tblGrid>
      <w:tr w:rsidR="004E0E11" w14:paraId="0B9A613C" w14:textId="77777777">
        <w:trPr>
          <w:divId w:val="19650894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641D91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32F5E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10FDA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BE0D6B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72E40E8" w14:textId="77777777">
        <w:trPr>
          <w:divId w:val="1965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0EF1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3163A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9DCA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22053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市区</w:t>
            </w:r>
            <w:r>
              <w:rPr>
                <w:rFonts w:eastAsia="Times New Roman"/>
              </w:rPr>
              <w:t>....</w:t>
            </w:r>
            <w:r>
              <w:rPr>
                <w:rFonts w:ascii="SimSun" w:eastAsia="SimSun" w:hAnsi="SimSun" w:cs="SimSun"/>
              </w:rPr>
              <w:t>层门牌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任意</w:t>
            </w:r>
            <w:r>
              <w:rPr>
                <w:rFonts w:eastAsia="Times New Roman"/>
              </w:rPr>
              <w:t>ID</w:t>
            </w:r>
          </w:p>
        </w:tc>
      </w:tr>
    </w:tbl>
    <w:p w14:paraId="347CD3C8" w14:textId="77777777" w:rsidR="004E0E11" w:rsidRDefault="00774DDB">
      <w:pPr>
        <w:pStyle w:val="a3"/>
        <w:divId w:val="19650894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76CC979A" w14:textId="77777777">
        <w:trPr>
          <w:divId w:val="1965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3D56EC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1E07C14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A8F8E3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6050061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9064A9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old:{</w:t>
            </w:r>
          </w:p>
          <w:p w14:paraId="016953F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date:"2018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8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",</w:t>
            </w:r>
          </w:p>
          <w:p w14:paraId="40C6BFA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useWater:123</w:t>
            </w:r>
          </w:p>
          <w:p w14:paraId="23B29DB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16586D9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now: {</w:t>
            </w:r>
          </w:p>
          <w:p w14:paraId="596FF41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date: "2018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9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",</w:t>
            </w:r>
          </w:p>
          <w:p w14:paraId="36F515B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useWater: 1443</w:t>
            </w:r>
          </w:p>
          <w:p w14:paraId="734DE54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0E6143D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47526F6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D64959D" w14:textId="77777777" w:rsidR="004E0E11" w:rsidRDefault="004E0E11"/>
        </w:tc>
      </w:tr>
    </w:tbl>
    <w:p w14:paraId="21E0DA8B" w14:textId="77777777" w:rsidR="004E0E11" w:rsidRDefault="00774DDB">
      <w:pPr>
        <w:pStyle w:val="a3"/>
        <w:divId w:val="19650894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259C3AC" w14:textId="77777777">
        <w:trPr>
          <w:divId w:val="1965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A2CDA0A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5B59FC7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13BF6F96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32287C4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563363E9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C8CD87C" w14:textId="77777777" w:rsidR="004E0E11" w:rsidRDefault="004E0E11"/>
        </w:tc>
      </w:tr>
    </w:tbl>
    <w:p w14:paraId="18B460EC" w14:textId="77777777" w:rsidR="004E0E11" w:rsidRDefault="00774DDB">
      <w:pPr>
        <w:pStyle w:val="a3"/>
        <w:divId w:val="19650894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394"/>
        <w:gridCol w:w="4778"/>
      </w:tblGrid>
      <w:tr w:rsidR="004E0E11" w14:paraId="05B09322" w14:textId="77777777">
        <w:trPr>
          <w:divId w:val="19650894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AF7037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14DD6B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33BB9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0927212" w14:textId="77777777">
        <w:trPr>
          <w:divId w:val="1965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093BD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48B12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C19C3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上期（上月）</w:t>
            </w:r>
          </w:p>
        </w:tc>
      </w:tr>
      <w:tr w:rsidR="004E0E11" w14:paraId="48B9D392" w14:textId="77777777">
        <w:trPr>
          <w:divId w:val="1965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2F0E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3B100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E3517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本期（本月）</w:t>
            </w:r>
          </w:p>
        </w:tc>
      </w:tr>
      <w:tr w:rsidR="004E0E11" w14:paraId="1DABC611" w14:textId="77777777">
        <w:trPr>
          <w:divId w:val="1965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F6537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EDDF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A18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yyyy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MM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  <w:tr w:rsidR="004E0E11" w14:paraId="5B18F2A0" w14:textId="77777777">
        <w:trPr>
          <w:divId w:val="1965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DA378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91A0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BE498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</w:t>
            </w:r>
          </w:p>
        </w:tc>
      </w:tr>
    </w:tbl>
    <w:p w14:paraId="6720D1BE" w14:textId="77777777" w:rsidR="004E0E11" w:rsidRDefault="00774DDB">
      <w:pPr>
        <w:pStyle w:val="a3"/>
        <w:divId w:val="196508948"/>
      </w:pPr>
      <w:r>
        <w:rPr>
          <w:rStyle w:val="a4"/>
        </w:rPr>
        <w:t>备注</w:t>
      </w:r>
    </w:p>
    <w:p w14:paraId="711B5C42" w14:textId="77777777" w:rsidR="004E0E11" w:rsidRDefault="00774DDB">
      <w:pPr>
        <w:numPr>
          <w:ilvl w:val="0"/>
          <w:numId w:val="319"/>
        </w:numPr>
        <w:spacing w:before="100" w:beforeAutospacing="1" w:after="100" w:afterAutospacing="1"/>
        <w:divId w:val="19650894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1AF41F1" w14:textId="77777777" w:rsidR="004E0E11" w:rsidRDefault="00774DDB">
      <w:pPr>
        <w:pStyle w:val="1"/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APP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端</w:t>
      </w:r>
    </w:p>
    <w:p w14:paraId="7B819F07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4.1</w:t>
      </w:r>
      <w:r>
        <w:rPr>
          <w:rFonts w:ascii="MS Mincho" w:eastAsia="MS Mincho" w:hAnsi="MS Mincho" w:cs="MS Mincho"/>
        </w:rPr>
        <w:t>、短信</w:t>
      </w:r>
      <w:r>
        <w:rPr>
          <w:rFonts w:ascii="SimSun" w:eastAsia="SimSun" w:hAnsi="SimSun" w:cs="SimSun"/>
        </w:rPr>
        <w:t>验证码</w:t>
      </w:r>
    </w:p>
    <w:p w14:paraId="36BEBFA3" w14:textId="77777777" w:rsidR="004E0E11" w:rsidRDefault="00774DDB">
      <w:pPr>
        <w:pStyle w:val="a3"/>
        <w:divId w:val="34549564"/>
      </w:pPr>
      <w:r>
        <w:rPr>
          <w:rStyle w:val="a4"/>
        </w:rPr>
        <w:t>简要描述：</w:t>
      </w:r>
    </w:p>
    <w:p w14:paraId="4ECA9FDD" w14:textId="77777777" w:rsidR="004E0E11" w:rsidRDefault="00774DDB">
      <w:pPr>
        <w:numPr>
          <w:ilvl w:val="0"/>
          <w:numId w:val="320"/>
        </w:numPr>
        <w:spacing w:before="100" w:beforeAutospacing="1" w:after="100" w:afterAutospacing="1"/>
        <w:divId w:val="34549564"/>
        <w:rPr>
          <w:rFonts w:eastAsia="Times New Roman"/>
        </w:rPr>
      </w:pPr>
      <w:r>
        <w:rPr>
          <w:rFonts w:ascii="SimSun" w:eastAsia="SimSun" w:hAnsi="SimSun" w:cs="SimSun"/>
        </w:rPr>
        <w:t>获取短信验证码</w:t>
      </w:r>
    </w:p>
    <w:p w14:paraId="4E63BE58" w14:textId="77777777" w:rsidR="004E0E11" w:rsidRDefault="00774DDB">
      <w:pPr>
        <w:pStyle w:val="a3"/>
        <w:divId w:val="3454956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38A26BC" w14:textId="77777777" w:rsidR="004E0E11" w:rsidRDefault="00774DDB">
      <w:pPr>
        <w:numPr>
          <w:ilvl w:val="0"/>
          <w:numId w:val="321"/>
        </w:numPr>
        <w:spacing w:before="100" w:beforeAutospacing="1" w:after="100" w:afterAutospacing="1"/>
        <w:divId w:val="34549564"/>
        <w:rPr>
          <w:rFonts w:eastAsia="Times New Roman"/>
        </w:rPr>
      </w:pPr>
      <w:r>
        <w:rPr>
          <w:rStyle w:val="HTML"/>
        </w:rPr>
        <w:t>http://host:port/sms/captcha</w:t>
      </w:r>
    </w:p>
    <w:p w14:paraId="45FCE24C" w14:textId="77777777" w:rsidR="004E0E11" w:rsidRDefault="00774DDB">
      <w:pPr>
        <w:pStyle w:val="a3"/>
        <w:divId w:val="34549564"/>
      </w:pPr>
      <w:r>
        <w:rPr>
          <w:rStyle w:val="a4"/>
        </w:rPr>
        <w:t>请求方式：</w:t>
      </w:r>
    </w:p>
    <w:p w14:paraId="11825BF2" w14:textId="77777777" w:rsidR="004E0E11" w:rsidRDefault="00774DDB">
      <w:pPr>
        <w:numPr>
          <w:ilvl w:val="0"/>
          <w:numId w:val="322"/>
        </w:numPr>
        <w:spacing w:before="100" w:beforeAutospacing="1" w:after="100" w:afterAutospacing="1"/>
        <w:divId w:val="34549564"/>
        <w:rPr>
          <w:rFonts w:eastAsia="Times New Roman"/>
        </w:rPr>
      </w:pPr>
      <w:r>
        <w:rPr>
          <w:rFonts w:eastAsia="Times New Roman"/>
        </w:rPr>
        <w:t>GET</w:t>
      </w:r>
    </w:p>
    <w:p w14:paraId="510E20B0" w14:textId="77777777" w:rsidR="004E0E11" w:rsidRDefault="00774DDB">
      <w:pPr>
        <w:pStyle w:val="a3"/>
        <w:divId w:val="34549564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78"/>
        <w:gridCol w:w="1446"/>
        <w:gridCol w:w="3685"/>
      </w:tblGrid>
      <w:tr w:rsidR="004E0E11" w14:paraId="34370BBF" w14:textId="77777777">
        <w:trPr>
          <w:divId w:val="3454956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608EE9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FB6950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7F72B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610CD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2419ED2" w14:textId="77777777">
        <w:trPr>
          <w:divId w:val="345495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CA5E3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8DA79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643C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6C2E8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5A76DDD1" w14:textId="77777777" w:rsidR="004E0E11" w:rsidRDefault="00774DDB">
      <w:pPr>
        <w:pStyle w:val="a3"/>
        <w:divId w:val="34549564"/>
      </w:pPr>
      <w:r>
        <w:rPr>
          <w:rStyle w:val="a4"/>
        </w:rPr>
        <w:t>请求示例</w:t>
      </w:r>
    </w:p>
    <w:p w14:paraId="1D287AC3" w14:textId="77777777" w:rsidR="004E0E11" w:rsidRDefault="00774DDB">
      <w:pPr>
        <w:pStyle w:val="a3"/>
        <w:divId w:val="34549564"/>
      </w:pPr>
      <w:r>
        <w:rPr>
          <w:rStyle w:val="a4"/>
        </w:rPr>
        <w:t>返回示例</w:t>
      </w:r>
    </w:p>
    <w:p w14:paraId="34FA4A88" w14:textId="77777777" w:rsidR="004E0E11" w:rsidRDefault="00774DDB">
      <w:pPr>
        <w:pStyle w:val="HTML0"/>
        <w:divId w:val="34549564"/>
        <w:rPr>
          <w:rStyle w:val="HTML"/>
        </w:rPr>
      </w:pPr>
      <w:r>
        <w:rPr>
          <w:rStyle w:val="HTML"/>
        </w:rPr>
        <w:t xml:space="preserve">  {</w:t>
      </w:r>
    </w:p>
    <w:p w14:paraId="010A0606" w14:textId="77777777" w:rsidR="004E0E11" w:rsidRDefault="00774DDB">
      <w:pPr>
        <w:pStyle w:val="HTML0"/>
        <w:divId w:val="34549564"/>
        <w:rPr>
          <w:rStyle w:val="HTML"/>
        </w:rPr>
      </w:pPr>
      <w:r>
        <w:rPr>
          <w:rStyle w:val="HTML"/>
        </w:rPr>
        <w:t xml:space="preserve">    "status": 0,</w:t>
      </w:r>
    </w:p>
    <w:p w14:paraId="7895B3A5" w14:textId="77777777" w:rsidR="004E0E11" w:rsidRDefault="00774DDB">
      <w:pPr>
        <w:pStyle w:val="HTML0"/>
        <w:divId w:val="34549564"/>
        <w:rPr>
          <w:rStyle w:val="HTML"/>
        </w:rPr>
      </w:pPr>
      <w:r>
        <w:rPr>
          <w:rStyle w:val="HTML"/>
        </w:rPr>
        <w:t xml:space="preserve">    "message":"ok",</w:t>
      </w:r>
    </w:p>
    <w:p w14:paraId="2219CC3D" w14:textId="77777777" w:rsidR="004E0E11" w:rsidRDefault="00774DDB">
      <w:pPr>
        <w:pStyle w:val="HTML0"/>
        <w:divId w:val="34549564"/>
        <w:rPr>
          <w:rStyle w:val="HTML"/>
        </w:rPr>
      </w:pPr>
      <w:r>
        <w:rPr>
          <w:rStyle w:val="HTML"/>
        </w:rPr>
        <w:t xml:space="preserve">    "value": null</w:t>
      </w:r>
    </w:p>
    <w:p w14:paraId="52BCF296" w14:textId="77777777" w:rsidR="004E0E11" w:rsidRDefault="00774DDB">
      <w:pPr>
        <w:pStyle w:val="HTML0"/>
        <w:divId w:val="34549564"/>
      </w:pPr>
      <w:r>
        <w:rPr>
          <w:rStyle w:val="HTML"/>
        </w:rPr>
        <w:t xml:space="preserve">  }</w:t>
      </w:r>
    </w:p>
    <w:p w14:paraId="35B347B3" w14:textId="77777777" w:rsidR="004E0E11" w:rsidRDefault="00774DDB">
      <w:pPr>
        <w:pStyle w:val="a3"/>
        <w:divId w:val="34549564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4E0E11" w14:paraId="3F678E38" w14:textId="77777777">
        <w:trPr>
          <w:divId w:val="3454956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9D2646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61F2F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B2049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02C7C101" w14:textId="77777777" w:rsidR="004E0E11" w:rsidRDefault="00774DDB">
      <w:pPr>
        <w:pStyle w:val="a3"/>
        <w:divId w:val="34549564"/>
      </w:pPr>
      <w:r>
        <w:rPr>
          <w:rStyle w:val="a4"/>
        </w:rPr>
        <w:t>备注</w:t>
      </w:r>
    </w:p>
    <w:p w14:paraId="444401DB" w14:textId="77777777" w:rsidR="004E0E11" w:rsidRDefault="00774DDB">
      <w:pPr>
        <w:numPr>
          <w:ilvl w:val="0"/>
          <w:numId w:val="323"/>
        </w:numPr>
        <w:spacing w:before="100" w:beforeAutospacing="1" w:after="100" w:afterAutospacing="1"/>
        <w:divId w:val="3454956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007F4C6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4.2</w:t>
      </w:r>
      <w:r>
        <w:rPr>
          <w:rFonts w:ascii="MS Mincho" w:eastAsia="MS Mincho" w:hAnsi="MS Mincho" w:cs="MS Mincho"/>
        </w:rPr>
        <w:t>、短信</w:t>
      </w:r>
      <w:r>
        <w:rPr>
          <w:rFonts w:ascii="SimSun" w:eastAsia="SimSun" w:hAnsi="SimSun" w:cs="SimSun"/>
        </w:rPr>
        <w:t>验证码</w:t>
      </w:r>
      <w:r>
        <w:rPr>
          <w:rFonts w:ascii="MS Mincho" w:eastAsia="MS Mincho" w:hAnsi="MS Mincho" w:cs="MS Mincho"/>
        </w:rPr>
        <w:t>校</w:t>
      </w:r>
      <w:r>
        <w:rPr>
          <w:rFonts w:ascii="SimSun" w:eastAsia="SimSun" w:hAnsi="SimSun" w:cs="SimSun"/>
        </w:rPr>
        <w:t>验</w:t>
      </w:r>
    </w:p>
    <w:p w14:paraId="4C45FB9D" w14:textId="77777777" w:rsidR="004E0E11" w:rsidRDefault="00774DDB">
      <w:pPr>
        <w:pStyle w:val="a3"/>
        <w:divId w:val="77561065"/>
      </w:pPr>
      <w:r>
        <w:rPr>
          <w:rStyle w:val="a4"/>
        </w:rPr>
        <w:t>简要描述：</w:t>
      </w:r>
    </w:p>
    <w:p w14:paraId="33D28BE8" w14:textId="77777777" w:rsidR="004E0E11" w:rsidRDefault="00774DDB">
      <w:pPr>
        <w:numPr>
          <w:ilvl w:val="0"/>
          <w:numId w:val="324"/>
        </w:numPr>
        <w:spacing w:before="100" w:beforeAutospacing="1" w:after="100" w:afterAutospacing="1"/>
        <w:divId w:val="77561065"/>
        <w:rPr>
          <w:rFonts w:eastAsia="Times New Roman"/>
        </w:rPr>
      </w:pPr>
      <w:r>
        <w:rPr>
          <w:rFonts w:ascii="MS Mincho" w:eastAsia="MS Mincho" w:hAnsi="MS Mincho" w:cs="MS Mincho"/>
        </w:rPr>
        <w:t>短信</w:t>
      </w:r>
      <w:r>
        <w:rPr>
          <w:rFonts w:ascii="SimSun" w:eastAsia="SimSun" w:hAnsi="SimSun" w:cs="SimSun"/>
        </w:rPr>
        <w:t>验证码</w:t>
      </w:r>
      <w:r>
        <w:rPr>
          <w:rFonts w:ascii="MS Mincho" w:eastAsia="MS Mincho" w:hAnsi="MS Mincho" w:cs="MS Mincho"/>
        </w:rPr>
        <w:t>校</w:t>
      </w:r>
      <w:r>
        <w:rPr>
          <w:rFonts w:ascii="SimSun" w:eastAsia="SimSun" w:hAnsi="SimSun" w:cs="SimSun"/>
        </w:rPr>
        <w:t>验</w:t>
      </w:r>
    </w:p>
    <w:p w14:paraId="2F4E0A8A" w14:textId="77777777" w:rsidR="004E0E11" w:rsidRDefault="00774DDB">
      <w:pPr>
        <w:pStyle w:val="a3"/>
        <w:divId w:val="7756106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5FF72001" w14:textId="77777777" w:rsidR="004E0E11" w:rsidRDefault="00774DDB">
      <w:pPr>
        <w:numPr>
          <w:ilvl w:val="0"/>
          <w:numId w:val="325"/>
        </w:numPr>
        <w:spacing w:before="100" w:beforeAutospacing="1" w:after="100" w:afterAutospacing="1"/>
        <w:divId w:val="77561065"/>
        <w:rPr>
          <w:rFonts w:eastAsia="Times New Roman"/>
        </w:rPr>
      </w:pPr>
      <w:r>
        <w:rPr>
          <w:rStyle w:val="HTML"/>
        </w:rPr>
        <w:t>http://host:port/sms/captcha/verify</w:t>
      </w:r>
    </w:p>
    <w:p w14:paraId="2693B855" w14:textId="77777777" w:rsidR="004E0E11" w:rsidRDefault="00774DDB">
      <w:pPr>
        <w:pStyle w:val="a3"/>
        <w:divId w:val="77561065"/>
      </w:pPr>
      <w:r>
        <w:rPr>
          <w:rStyle w:val="a4"/>
        </w:rPr>
        <w:t>请求方式：</w:t>
      </w:r>
    </w:p>
    <w:p w14:paraId="0C1352EC" w14:textId="77777777" w:rsidR="004E0E11" w:rsidRDefault="00774DDB">
      <w:pPr>
        <w:numPr>
          <w:ilvl w:val="0"/>
          <w:numId w:val="326"/>
        </w:numPr>
        <w:spacing w:before="100" w:beforeAutospacing="1" w:after="100" w:afterAutospacing="1"/>
        <w:divId w:val="77561065"/>
        <w:rPr>
          <w:rFonts w:eastAsia="Times New Roman"/>
        </w:rPr>
      </w:pPr>
      <w:r>
        <w:rPr>
          <w:rFonts w:eastAsia="Times New Roman"/>
        </w:rPr>
        <w:t>POST</w:t>
      </w:r>
    </w:p>
    <w:p w14:paraId="5C60EA7E" w14:textId="77777777" w:rsidR="004E0E11" w:rsidRDefault="00774DDB">
      <w:pPr>
        <w:pStyle w:val="a3"/>
        <w:divId w:val="77561065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73"/>
        <w:gridCol w:w="1441"/>
        <w:gridCol w:w="3671"/>
      </w:tblGrid>
      <w:tr w:rsidR="004E0E11" w14:paraId="6A33DEE9" w14:textId="77777777">
        <w:trPr>
          <w:divId w:val="7756106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D10DDE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1DE9F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A59D0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D859F0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F6C633D" w14:textId="77777777">
        <w:trPr>
          <w:divId w:val="775610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FB70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059F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B7502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8A5F0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4E0E11" w14:paraId="223E784C" w14:textId="77777777">
        <w:trPr>
          <w:divId w:val="775610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27F0E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captcha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50B9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F429F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FAA95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短信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5199B65A" w14:textId="77777777" w:rsidR="004E0E11" w:rsidRDefault="00774DDB">
      <w:pPr>
        <w:pStyle w:val="a3"/>
        <w:divId w:val="77561065"/>
      </w:pPr>
      <w:r>
        <w:rPr>
          <w:rStyle w:val="a4"/>
        </w:rPr>
        <w:t>请求示例</w:t>
      </w:r>
    </w:p>
    <w:p w14:paraId="10F5841F" w14:textId="77777777" w:rsidR="004E0E11" w:rsidRDefault="00774DDB">
      <w:pPr>
        <w:pStyle w:val="HTML0"/>
        <w:divId w:val="77561065"/>
        <w:rPr>
          <w:rStyle w:val="HTML"/>
        </w:rPr>
      </w:pPr>
      <w:r>
        <w:rPr>
          <w:rStyle w:val="HTML"/>
        </w:rPr>
        <w:t xml:space="preserve">    {</w:t>
      </w:r>
    </w:p>
    <w:p w14:paraId="35DA628B" w14:textId="77777777" w:rsidR="004E0E11" w:rsidRDefault="00774DDB">
      <w:pPr>
        <w:pStyle w:val="HTML0"/>
        <w:divId w:val="77561065"/>
        <w:rPr>
          <w:rStyle w:val="HTML"/>
        </w:rPr>
      </w:pPr>
      <w:r>
        <w:rPr>
          <w:rStyle w:val="HTML"/>
        </w:rPr>
        <w:t xml:space="preserve">        "user":"13812345678",</w:t>
      </w:r>
    </w:p>
    <w:p w14:paraId="16033AB3" w14:textId="77777777" w:rsidR="004E0E11" w:rsidRDefault="00774DDB">
      <w:pPr>
        <w:pStyle w:val="HTML0"/>
        <w:divId w:val="77561065"/>
        <w:rPr>
          <w:rStyle w:val="HTML"/>
        </w:rPr>
      </w:pPr>
      <w:r>
        <w:rPr>
          <w:rStyle w:val="HTML"/>
        </w:rPr>
        <w:t xml:space="preserve">        "captcha":"123321"</w:t>
      </w:r>
    </w:p>
    <w:p w14:paraId="14EFB474" w14:textId="77777777" w:rsidR="004E0E11" w:rsidRDefault="00774DDB">
      <w:pPr>
        <w:pStyle w:val="HTML0"/>
        <w:divId w:val="77561065"/>
      </w:pPr>
      <w:r>
        <w:rPr>
          <w:rStyle w:val="HTML"/>
        </w:rPr>
        <w:t xml:space="preserve">    }</w:t>
      </w:r>
    </w:p>
    <w:p w14:paraId="4AEA8E4C" w14:textId="77777777" w:rsidR="004E0E11" w:rsidRDefault="00774DDB">
      <w:pPr>
        <w:pStyle w:val="a3"/>
        <w:divId w:val="77561065"/>
      </w:pPr>
      <w:r>
        <w:rPr>
          <w:rStyle w:val="a4"/>
        </w:rPr>
        <w:t>返回示例</w:t>
      </w:r>
    </w:p>
    <w:p w14:paraId="2361D061" w14:textId="77777777" w:rsidR="004E0E11" w:rsidRDefault="00774DDB">
      <w:pPr>
        <w:pStyle w:val="HTML0"/>
        <w:divId w:val="77561065"/>
        <w:rPr>
          <w:rStyle w:val="HTML"/>
        </w:rPr>
      </w:pPr>
      <w:r>
        <w:rPr>
          <w:rStyle w:val="HTML"/>
        </w:rPr>
        <w:t xml:space="preserve">  {</w:t>
      </w:r>
    </w:p>
    <w:p w14:paraId="7A83D9C0" w14:textId="77777777" w:rsidR="004E0E11" w:rsidRDefault="00774DDB">
      <w:pPr>
        <w:pStyle w:val="HTML0"/>
        <w:divId w:val="77561065"/>
        <w:rPr>
          <w:rStyle w:val="HTML"/>
        </w:rPr>
      </w:pPr>
      <w:r>
        <w:rPr>
          <w:rStyle w:val="HTML"/>
        </w:rPr>
        <w:t xml:space="preserve">    "status": 0,</w:t>
      </w:r>
    </w:p>
    <w:p w14:paraId="2F4583A7" w14:textId="77777777" w:rsidR="004E0E11" w:rsidRDefault="00774DDB">
      <w:pPr>
        <w:pStyle w:val="HTML0"/>
        <w:divId w:val="77561065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校验成功</w:t>
      </w:r>
      <w:r>
        <w:rPr>
          <w:rStyle w:val="HTML"/>
        </w:rPr>
        <w:t>",</w:t>
      </w:r>
    </w:p>
    <w:p w14:paraId="18D85C89" w14:textId="77777777" w:rsidR="004E0E11" w:rsidRDefault="00774DDB">
      <w:pPr>
        <w:pStyle w:val="HTML0"/>
        <w:divId w:val="77561065"/>
        <w:rPr>
          <w:rStyle w:val="HTML"/>
        </w:rPr>
      </w:pPr>
      <w:r>
        <w:rPr>
          <w:rStyle w:val="HTML"/>
        </w:rPr>
        <w:t xml:space="preserve">    "value": {}</w:t>
      </w:r>
    </w:p>
    <w:p w14:paraId="3F62B675" w14:textId="77777777" w:rsidR="004E0E11" w:rsidRDefault="00774DDB">
      <w:pPr>
        <w:pStyle w:val="HTML0"/>
        <w:divId w:val="77561065"/>
      </w:pPr>
      <w:r>
        <w:rPr>
          <w:rStyle w:val="HTML"/>
        </w:rPr>
        <w:t xml:space="preserve">  }</w:t>
      </w:r>
    </w:p>
    <w:p w14:paraId="48FE734E" w14:textId="77777777" w:rsidR="004E0E11" w:rsidRDefault="00774DDB">
      <w:pPr>
        <w:pStyle w:val="a3"/>
        <w:divId w:val="77561065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4E0E11" w14:paraId="136C1C57" w14:textId="77777777">
        <w:trPr>
          <w:divId w:val="7756106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49A5824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3450F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213FA0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9D78AF2" w14:textId="77777777">
        <w:trPr>
          <w:divId w:val="775610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7ECC1" w14:textId="77777777" w:rsidR="004E0E11" w:rsidRDefault="004E0E11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3A9275F7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45402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CFA44EC" w14:textId="77777777" w:rsidR="004E0E11" w:rsidRDefault="00774DDB">
      <w:pPr>
        <w:pStyle w:val="a3"/>
        <w:divId w:val="77561065"/>
      </w:pPr>
      <w:r>
        <w:rPr>
          <w:rStyle w:val="a4"/>
        </w:rPr>
        <w:t>备注</w:t>
      </w:r>
    </w:p>
    <w:p w14:paraId="5832F7DC" w14:textId="77777777" w:rsidR="004E0E11" w:rsidRDefault="00774DDB">
      <w:pPr>
        <w:numPr>
          <w:ilvl w:val="0"/>
          <w:numId w:val="327"/>
        </w:numPr>
        <w:spacing w:before="100" w:beforeAutospacing="1" w:after="100" w:afterAutospacing="1"/>
        <w:divId w:val="7756106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65BA2F1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4.3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注册</w:t>
      </w:r>
    </w:p>
    <w:p w14:paraId="7486C03A" w14:textId="77777777" w:rsidR="004E0E11" w:rsidRDefault="00774DDB">
      <w:pPr>
        <w:pStyle w:val="a3"/>
        <w:divId w:val="572810595"/>
      </w:pPr>
      <w:r>
        <w:rPr>
          <w:rStyle w:val="a4"/>
        </w:rPr>
        <w:t>简要描述：</w:t>
      </w:r>
    </w:p>
    <w:p w14:paraId="7089789D" w14:textId="77777777" w:rsidR="004E0E11" w:rsidRDefault="00774DDB">
      <w:pPr>
        <w:numPr>
          <w:ilvl w:val="0"/>
          <w:numId w:val="328"/>
        </w:numPr>
        <w:spacing w:before="100" w:beforeAutospacing="1" w:after="100" w:afterAutospacing="1"/>
        <w:divId w:val="572810595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注册</w:t>
      </w:r>
    </w:p>
    <w:p w14:paraId="64E50F80" w14:textId="77777777" w:rsidR="004E0E11" w:rsidRDefault="00774DDB">
      <w:pPr>
        <w:pStyle w:val="a3"/>
        <w:divId w:val="57281059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42909411" w14:textId="77777777" w:rsidR="004E0E11" w:rsidRDefault="00774DDB">
      <w:pPr>
        <w:numPr>
          <w:ilvl w:val="0"/>
          <w:numId w:val="329"/>
        </w:numPr>
        <w:spacing w:before="100" w:beforeAutospacing="1" w:after="100" w:afterAutospacing="1"/>
        <w:divId w:val="572810595"/>
        <w:rPr>
          <w:rFonts w:eastAsia="Times New Roman"/>
        </w:rPr>
      </w:pPr>
      <w:r>
        <w:rPr>
          <w:rStyle w:val="HTML"/>
        </w:rPr>
        <w:t>http://host:port/app/api/customer/register</w:t>
      </w:r>
    </w:p>
    <w:p w14:paraId="3F8D1F9A" w14:textId="77777777" w:rsidR="004E0E11" w:rsidRDefault="00774DDB">
      <w:pPr>
        <w:pStyle w:val="a3"/>
        <w:divId w:val="572810595"/>
      </w:pPr>
      <w:r>
        <w:rPr>
          <w:rStyle w:val="a4"/>
        </w:rPr>
        <w:t>请求方式：</w:t>
      </w:r>
    </w:p>
    <w:p w14:paraId="24021F1A" w14:textId="77777777" w:rsidR="004E0E11" w:rsidRDefault="00774DDB">
      <w:pPr>
        <w:numPr>
          <w:ilvl w:val="0"/>
          <w:numId w:val="330"/>
        </w:numPr>
        <w:spacing w:before="100" w:beforeAutospacing="1" w:after="100" w:afterAutospacing="1"/>
        <w:divId w:val="572810595"/>
        <w:rPr>
          <w:rFonts w:eastAsia="Times New Roman"/>
        </w:rPr>
      </w:pPr>
      <w:r>
        <w:rPr>
          <w:rFonts w:eastAsia="Times New Roman"/>
        </w:rPr>
        <w:t>POST</w:t>
      </w:r>
    </w:p>
    <w:p w14:paraId="006FFF37" w14:textId="77777777" w:rsidR="004E0E11" w:rsidRDefault="00774DDB">
      <w:pPr>
        <w:pStyle w:val="a3"/>
        <w:divId w:val="572810595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698"/>
        <w:gridCol w:w="790"/>
        <w:gridCol w:w="5299"/>
      </w:tblGrid>
      <w:tr w:rsidR="004E0E11" w14:paraId="6D0E40B1" w14:textId="77777777">
        <w:trPr>
          <w:divId w:val="5728105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39EA17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A647A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18822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446D96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F88EDF6" w14:textId="77777777">
        <w:trPr>
          <w:divId w:val="572810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D4BA1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F2EA1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0ADB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874C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请简单对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验证</w:t>
            </w:r>
          </w:p>
        </w:tc>
      </w:tr>
      <w:tr w:rsidR="004E0E11" w14:paraId="664D78BF" w14:textId="77777777">
        <w:trPr>
          <w:divId w:val="572810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1DEB5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D9E42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3C3C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4A87E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帐号</w:t>
            </w:r>
          </w:p>
        </w:tc>
      </w:tr>
      <w:tr w:rsidR="004E0E11" w14:paraId="5B7F8073" w14:textId="77777777">
        <w:trPr>
          <w:divId w:val="572810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1E159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E68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1E31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510D7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短信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  <w:tr w:rsidR="004E0E11" w14:paraId="7AD18191" w14:textId="77777777">
        <w:trPr>
          <w:divId w:val="572810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FA84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75FD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45AA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B29A2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526493FB" w14:textId="77777777" w:rsidR="004E0E11" w:rsidRDefault="00774DDB">
      <w:pPr>
        <w:pStyle w:val="a3"/>
        <w:divId w:val="572810595"/>
      </w:pPr>
      <w:r>
        <w:rPr>
          <w:rStyle w:val="a4"/>
        </w:rPr>
        <w:t>请求示例</w:t>
      </w:r>
    </w:p>
    <w:p w14:paraId="778DEB35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{</w:t>
      </w:r>
    </w:p>
    <w:p w14:paraId="1A854718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    "phone":"admin",</w:t>
      </w:r>
    </w:p>
    <w:p w14:paraId="06051A7F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    "loginName":"138....",</w:t>
      </w:r>
    </w:p>
    <w:p w14:paraId="0CD62526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    "smsCode":"1234",</w:t>
      </w:r>
    </w:p>
    <w:p w14:paraId="0E5BE053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    "pwd":"xxxxx"</w:t>
      </w:r>
    </w:p>
    <w:p w14:paraId="75B9887F" w14:textId="77777777" w:rsidR="004E0E11" w:rsidRDefault="00774DDB">
      <w:pPr>
        <w:pStyle w:val="HTML0"/>
        <w:divId w:val="572810595"/>
      </w:pPr>
      <w:r>
        <w:rPr>
          <w:rStyle w:val="HTML"/>
        </w:rPr>
        <w:t xml:space="preserve">    }</w:t>
      </w:r>
    </w:p>
    <w:p w14:paraId="69B660C0" w14:textId="77777777" w:rsidR="004E0E11" w:rsidRDefault="00774DDB">
      <w:pPr>
        <w:pStyle w:val="a3"/>
        <w:divId w:val="572810595"/>
      </w:pPr>
      <w:r>
        <w:rPr>
          <w:rStyle w:val="a4"/>
        </w:rPr>
        <w:t>返回示例</w:t>
      </w:r>
    </w:p>
    <w:p w14:paraId="14AAA641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{</w:t>
      </w:r>
    </w:p>
    <w:p w14:paraId="71B8D2CB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"status": 0,</w:t>
      </w:r>
    </w:p>
    <w:p w14:paraId="5A7BA503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"message":"ok",</w:t>
      </w:r>
    </w:p>
    <w:p w14:paraId="54765A40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"value": {</w:t>
      </w:r>
    </w:p>
    <w:p w14:paraId="5B71343F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    "token":"xxxxxx"</w:t>
      </w:r>
    </w:p>
    <w:p w14:paraId="20EE3D6A" w14:textId="77777777" w:rsidR="004E0E11" w:rsidRDefault="00774DDB">
      <w:pPr>
        <w:pStyle w:val="HTML0"/>
        <w:divId w:val="572810595"/>
        <w:rPr>
          <w:rStyle w:val="HTML"/>
        </w:rPr>
      </w:pPr>
      <w:r>
        <w:rPr>
          <w:rStyle w:val="HTML"/>
        </w:rPr>
        <w:t xml:space="preserve">    }</w:t>
      </w:r>
    </w:p>
    <w:p w14:paraId="6EB6CDE4" w14:textId="77777777" w:rsidR="004E0E11" w:rsidRDefault="00774DDB">
      <w:pPr>
        <w:pStyle w:val="HTML0"/>
        <w:divId w:val="572810595"/>
      </w:pPr>
      <w:r>
        <w:rPr>
          <w:rStyle w:val="HTML"/>
        </w:rPr>
        <w:t xml:space="preserve">  }</w:t>
      </w:r>
    </w:p>
    <w:p w14:paraId="7605A17B" w14:textId="77777777" w:rsidR="004E0E11" w:rsidRDefault="00774DDB">
      <w:pPr>
        <w:pStyle w:val="a3"/>
        <w:divId w:val="572810595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165"/>
        <w:gridCol w:w="5709"/>
      </w:tblGrid>
      <w:tr w:rsidR="004E0E11" w14:paraId="152490C8" w14:textId="77777777">
        <w:trPr>
          <w:divId w:val="5728105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110DD0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EFD0ED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2E52A0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2939567" w14:textId="77777777">
        <w:trPr>
          <w:divId w:val="572810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D2F52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1422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6B25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注册完成后下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token</w:t>
            </w:r>
          </w:p>
        </w:tc>
      </w:tr>
    </w:tbl>
    <w:p w14:paraId="22D79724" w14:textId="77777777" w:rsidR="004E0E11" w:rsidRDefault="00774DDB">
      <w:pPr>
        <w:pStyle w:val="a3"/>
        <w:divId w:val="572810595"/>
      </w:pPr>
      <w:r>
        <w:rPr>
          <w:rStyle w:val="a4"/>
        </w:rPr>
        <w:t>备注</w:t>
      </w:r>
    </w:p>
    <w:p w14:paraId="43CE0A55" w14:textId="77777777" w:rsidR="004E0E11" w:rsidRDefault="00774DDB">
      <w:pPr>
        <w:numPr>
          <w:ilvl w:val="0"/>
          <w:numId w:val="331"/>
        </w:numPr>
        <w:spacing w:before="100" w:beforeAutospacing="1" w:after="100" w:afterAutospacing="1"/>
        <w:divId w:val="57281059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eastAsia="Times New Roman"/>
        </w:rPr>
        <w:t>````</w:t>
      </w:r>
    </w:p>
    <w:p w14:paraId="526F38F1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4.4</w:t>
      </w:r>
      <w:r>
        <w:rPr>
          <w:rFonts w:ascii="MS Mincho" w:eastAsia="MS Mincho" w:hAnsi="MS Mincho" w:cs="MS Mincho"/>
        </w:rPr>
        <w:t>、通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名及手机号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验证码</w:t>
      </w:r>
    </w:p>
    <w:p w14:paraId="0FE85C22" w14:textId="77777777" w:rsidR="004E0E11" w:rsidRDefault="00774DDB">
      <w:pPr>
        <w:pStyle w:val="a3"/>
        <w:divId w:val="827985429"/>
      </w:pPr>
      <w:r>
        <w:rPr>
          <w:rStyle w:val="a4"/>
        </w:rPr>
        <w:t>简要描述：</w:t>
      </w:r>
    </w:p>
    <w:p w14:paraId="60232B03" w14:textId="77777777" w:rsidR="004E0E11" w:rsidRDefault="00774DDB">
      <w:pPr>
        <w:numPr>
          <w:ilvl w:val="0"/>
          <w:numId w:val="332"/>
        </w:numPr>
        <w:spacing w:before="100" w:beforeAutospacing="1" w:after="100" w:afterAutospacing="1"/>
        <w:divId w:val="827985429"/>
        <w:rPr>
          <w:rFonts w:eastAsia="Times New Roman"/>
        </w:rPr>
      </w:pPr>
      <w:r>
        <w:rPr>
          <w:rFonts w:ascii="MS Mincho" w:eastAsia="MS Mincho" w:hAnsi="MS Mincho" w:cs="MS Mincho"/>
        </w:rPr>
        <w:t>用于找回密</w:t>
      </w:r>
      <w:r>
        <w:rPr>
          <w:rFonts w:ascii="SimSun" w:eastAsia="SimSun" w:hAnsi="SimSun" w:cs="SimSun"/>
        </w:rPr>
        <w:t>码时获</w:t>
      </w:r>
      <w:r>
        <w:rPr>
          <w:rFonts w:ascii="MS Mincho" w:eastAsia="MS Mincho" w:hAnsi="MS Mincho" w:cs="MS Mincho"/>
        </w:rPr>
        <w:t>取手机</w:t>
      </w:r>
      <w:r>
        <w:rPr>
          <w:rFonts w:ascii="SimSun" w:eastAsia="SimSun" w:hAnsi="SimSun" w:cs="SimSun"/>
        </w:rPr>
        <w:t>验证码</w:t>
      </w:r>
    </w:p>
    <w:p w14:paraId="403607CD" w14:textId="77777777" w:rsidR="004E0E11" w:rsidRDefault="00774DDB">
      <w:pPr>
        <w:pStyle w:val="a3"/>
        <w:divId w:val="82798542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73D62B05" w14:textId="77777777" w:rsidR="004E0E11" w:rsidRDefault="00774DDB">
      <w:pPr>
        <w:numPr>
          <w:ilvl w:val="0"/>
          <w:numId w:val="333"/>
        </w:numPr>
        <w:spacing w:before="100" w:beforeAutospacing="1" w:after="100" w:afterAutospacing="1"/>
        <w:divId w:val="827985429"/>
        <w:rPr>
          <w:rFonts w:eastAsia="Times New Roman"/>
        </w:rPr>
      </w:pPr>
      <w:r>
        <w:rPr>
          <w:rStyle w:val="HTML"/>
        </w:rPr>
        <w:t>http://host:port/app/api/customer/getsmscode</w:t>
      </w:r>
    </w:p>
    <w:p w14:paraId="7A3D6011" w14:textId="77777777" w:rsidR="004E0E11" w:rsidRDefault="00774DDB">
      <w:pPr>
        <w:pStyle w:val="a3"/>
        <w:divId w:val="827985429"/>
      </w:pPr>
      <w:r>
        <w:rPr>
          <w:rStyle w:val="a4"/>
        </w:rPr>
        <w:t>请求方式：</w:t>
      </w:r>
    </w:p>
    <w:p w14:paraId="1F9B52C1" w14:textId="77777777" w:rsidR="004E0E11" w:rsidRDefault="00774DDB">
      <w:pPr>
        <w:numPr>
          <w:ilvl w:val="0"/>
          <w:numId w:val="334"/>
        </w:numPr>
        <w:spacing w:before="100" w:beforeAutospacing="1" w:after="100" w:afterAutospacing="1"/>
        <w:divId w:val="827985429"/>
        <w:rPr>
          <w:rFonts w:eastAsia="Times New Roman"/>
        </w:rPr>
      </w:pPr>
      <w:r>
        <w:rPr>
          <w:rFonts w:eastAsia="Times New Roman"/>
        </w:rPr>
        <w:t>GET</w:t>
      </w:r>
    </w:p>
    <w:p w14:paraId="24C28337" w14:textId="77777777" w:rsidR="004E0E11" w:rsidRDefault="00774DDB">
      <w:pPr>
        <w:pStyle w:val="a3"/>
        <w:divId w:val="827985429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967"/>
        <w:gridCol w:w="1094"/>
        <w:gridCol w:w="4151"/>
      </w:tblGrid>
      <w:tr w:rsidR="004E0E11" w14:paraId="7F21FBDF" w14:textId="77777777">
        <w:trPr>
          <w:divId w:val="82798542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530AB4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728660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3DF68E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C7FC2C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44219C7" w14:textId="77777777">
        <w:trPr>
          <w:divId w:val="827985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C89CB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2FDD6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4CE37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E8D5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</w:tr>
      <w:tr w:rsidR="004E0E11" w14:paraId="5494A538" w14:textId="77777777">
        <w:trPr>
          <w:divId w:val="827985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E3BDD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F68CB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81176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6AC8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户绑</w:t>
            </w:r>
            <w:r>
              <w:rPr>
                <w:rFonts w:ascii="MS Mincho" w:eastAsia="MS Mincho" w:hAnsi="MS Mincho" w:cs="MS Mincho"/>
              </w:rPr>
              <w:t>定的手机号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65933999" w14:textId="77777777" w:rsidR="004E0E11" w:rsidRDefault="00774DDB">
      <w:pPr>
        <w:pStyle w:val="a3"/>
        <w:divId w:val="827985429"/>
      </w:pPr>
      <w:r>
        <w:rPr>
          <w:rStyle w:val="a4"/>
        </w:rPr>
        <w:t>返回示例</w:t>
      </w:r>
    </w:p>
    <w:p w14:paraId="5C157DC5" w14:textId="77777777" w:rsidR="004E0E11" w:rsidRDefault="00774DDB">
      <w:pPr>
        <w:pStyle w:val="HTML0"/>
        <w:divId w:val="827985429"/>
        <w:rPr>
          <w:rStyle w:val="HTML"/>
        </w:rPr>
      </w:pPr>
      <w:r>
        <w:rPr>
          <w:rStyle w:val="HTML"/>
        </w:rPr>
        <w:t xml:space="preserve">  {</w:t>
      </w:r>
    </w:p>
    <w:p w14:paraId="3F86CA94" w14:textId="77777777" w:rsidR="004E0E11" w:rsidRDefault="00774DDB">
      <w:pPr>
        <w:pStyle w:val="HTML0"/>
        <w:divId w:val="827985429"/>
        <w:rPr>
          <w:rStyle w:val="HTML"/>
        </w:rPr>
      </w:pPr>
      <w:r>
        <w:rPr>
          <w:rStyle w:val="HTML"/>
        </w:rPr>
        <w:t xml:space="preserve">    "status": 0,</w:t>
      </w:r>
    </w:p>
    <w:p w14:paraId="31166BB4" w14:textId="77777777" w:rsidR="004E0E11" w:rsidRDefault="00774DDB">
      <w:pPr>
        <w:pStyle w:val="HTML0"/>
        <w:divId w:val="827985429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验证码已发送</w:t>
      </w:r>
      <w:r>
        <w:rPr>
          <w:rStyle w:val="HTML"/>
        </w:rPr>
        <w:t>",</w:t>
      </w:r>
    </w:p>
    <w:p w14:paraId="442EAD5C" w14:textId="77777777" w:rsidR="004E0E11" w:rsidRDefault="00774DDB">
      <w:pPr>
        <w:pStyle w:val="HTML0"/>
        <w:divId w:val="827985429"/>
        <w:rPr>
          <w:rStyle w:val="HTML"/>
        </w:rPr>
      </w:pPr>
      <w:r>
        <w:rPr>
          <w:rStyle w:val="HTML"/>
        </w:rPr>
        <w:t xml:space="preserve">    "value":null</w:t>
      </w:r>
    </w:p>
    <w:p w14:paraId="4DBD7B83" w14:textId="77777777" w:rsidR="004E0E11" w:rsidRDefault="00774DDB">
      <w:pPr>
        <w:pStyle w:val="HTML0"/>
        <w:divId w:val="827985429"/>
      </w:pPr>
      <w:r>
        <w:rPr>
          <w:rStyle w:val="HTML"/>
        </w:rPr>
        <w:t xml:space="preserve">  }</w:t>
      </w:r>
    </w:p>
    <w:p w14:paraId="7938294D" w14:textId="77777777" w:rsidR="004E0E11" w:rsidRDefault="00774DDB">
      <w:pPr>
        <w:pStyle w:val="a3"/>
        <w:divId w:val="827985429"/>
      </w:pPr>
      <w:r>
        <w:rPr>
          <w:rStyle w:val="a4"/>
        </w:rPr>
        <w:t>备注</w:t>
      </w:r>
    </w:p>
    <w:p w14:paraId="7A957192" w14:textId="77777777" w:rsidR="004E0E11" w:rsidRDefault="00774DDB">
      <w:pPr>
        <w:numPr>
          <w:ilvl w:val="0"/>
          <w:numId w:val="335"/>
        </w:numPr>
        <w:spacing w:before="100" w:beforeAutospacing="1" w:after="100" w:afterAutospacing="1"/>
        <w:divId w:val="82798542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232DEF5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4.5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修改手机号</w:t>
      </w:r>
      <w:r>
        <w:rPr>
          <w:rFonts w:ascii="SimSun" w:eastAsia="SimSun" w:hAnsi="SimSun" w:cs="SimSun"/>
        </w:rPr>
        <w:t>码</w:t>
      </w:r>
    </w:p>
    <w:p w14:paraId="04A02CA8" w14:textId="77777777" w:rsidR="004E0E11" w:rsidRDefault="00774DDB">
      <w:pPr>
        <w:pStyle w:val="a3"/>
        <w:divId w:val="1253195865"/>
      </w:pPr>
      <w:r>
        <w:rPr>
          <w:rStyle w:val="a4"/>
        </w:rPr>
        <w:t>简要描述：</w:t>
      </w:r>
    </w:p>
    <w:p w14:paraId="0FDDDFBB" w14:textId="77777777" w:rsidR="004E0E11" w:rsidRDefault="00774DDB">
      <w:pPr>
        <w:numPr>
          <w:ilvl w:val="0"/>
          <w:numId w:val="336"/>
        </w:numPr>
        <w:spacing w:before="100" w:beforeAutospacing="1" w:after="100" w:afterAutospacing="1"/>
        <w:divId w:val="1253195865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修改手机号</w:t>
      </w:r>
      <w:r>
        <w:rPr>
          <w:rFonts w:ascii="SimSun" w:eastAsia="SimSun" w:hAnsi="SimSun" w:cs="SimSun"/>
        </w:rPr>
        <w:t>码</w:t>
      </w:r>
    </w:p>
    <w:p w14:paraId="4DDCD356" w14:textId="77777777" w:rsidR="004E0E11" w:rsidRDefault="00774DDB">
      <w:pPr>
        <w:pStyle w:val="a3"/>
        <w:divId w:val="125319586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2BA4723F" w14:textId="77777777" w:rsidR="004E0E11" w:rsidRDefault="00774DDB">
      <w:pPr>
        <w:numPr>
          <w:ilvl w:val="0"/>
          <w:numId w:val="337"/>
        </w:numPr>
        <w:spacing w:before="100" w:beforeAutospacing="1" w:after="100" w:afterAutospacing="1"/>
        <w:divId w:val="1253195865"/>
        <w:rPr>
          <w:rFonts w:eastAsia="Times New Roman"/>
        </w:rPr>
      </w:pPr>
      <w:r>
        <w:rPr>
          <w:rStyle w:val="HTML"/>
        </w:rPr>
        <w:t>http://host:port/app/api/customer/changephone</w:t>
      </w:r>
    </w:p>
    <w:p w14:paraId="5EBF92DB" w14:textId="77777777" w:rsidR="004E0E11" w:rsidRDefault="00774DDB">
      <w:pPr>
        <w:pStyle w:val="a3"/>
        <w:divId w:val="1253195865"/>
      </w:pPr>
      <w:r>
        <w:rPr>
          <w:rStyle w:val="a4"/>
        </w:rPr>
        <w:t>请求方式：</w:t>
      </w:r>
    </w:p>
    <w:p w14:paraId="7671CFB2" w14:textId="77777777" w:rsidR="004E0E11" w:rsidRDefault="00774DDB">
      <w:pPr>
        <w:numPr>
          <w:ilvl w:val="0"/>
          <w:numId w:val="338"/>
        </w:numPr>
        <w:spacing w:before="100" w:beforeAutospacing="1" w:after="100" w:afterAutospacing="1"/>
        <w:divId w:val="1253195865"/>
        <w:rPr>
          <w:rFonts w:eastAsia="Times New Roman"/>
        </w:rPr>
      </w:pPr>
      <w:r>
        <w:rPr>
          <w:rFonts w:eastAsia="Times New Roman"/>
        </w:rPr>
        <w:t>GET</w:t>
      </w:r>
    </w:p>
    <w:p w14:paraId="0739CE56" w14:textId="77777777" w:rsidR="004E0E11" w:rsidRDefault="00774DDB">
      <w:pPr>
        <w:pStyle w:val="a3"/>
        <w:divId w:val="1253195865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140"/>
        <w:gridCol w:w="1290"/>
        <w:gridCol w:w="3823"/>
      </w:tblGrid>
      <w:tr w:rsidR="004E0E11" w14:paraId="6E62ECCA" w14:textId="77777777">
        <w:trPr>
          <w:divId w:val="125319586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FAD77A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D44DA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B3256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ADD8CB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39896F94" w14:textId="77777777">
        <w:trPr>
          <w:divId w:val="12531958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2E3C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889CB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F0C90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5D2CB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4E0E11" w14:paraId="25246E7C" w14:textId="77777777">
        <w:trPr>
          <w:divId w:val="12531958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8A47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FFF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4ED1A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CE948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新手机号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01AF5F6C" w14:textId="77777777" w:rsidR="004E0E11" w:rsidRDefault="00774DDB">
      <w:pPr>
        <w:pStyle w:val="a3"/>
        <w:divId w:val="1253195865"/>
      </w:pPr>
      <w:r>
        <w:rPr>
          <w:rStyle w:val="a4"/>
        </w:rPr>
        <w:t>返回示例</w:t>
      </w:r>
    </w:p>
    <w:p w14:paraId="3FEC5394" w14:textId="77777777" w:rsidR="004E0E11" w:rsidRDefault="00774DDB">
      <w:pPr>
        <w:pStyle w:val="HTML0"/>
        <w:divId w:val="1253195865"/>
        <w:rPr>
          <w:rStyle w:val="HTML"/>
        </w:rPr>
      </w:pPr>
      <w:r>
        <w:rPr>
          <w:rStyle w:val="HTML"/>
        </w:rPr>
        <w:t xml:space="preserve">  {</w:t>
      </w:r>
    </w:p>
    <w:p w14:paraId="684F2816" w14:textId="77777777" w:rsidR="004E0E11" w:rsidRDefault="00774DDB">
      <w:pPr>
        <w:pStyle w:val="HTML0"/>
        <w:divId w:val="1253195865"/>
        <w:rPr>
          <w:rStyle w:val="HTML"/>
        </w:rPr>
      </w:pPr>
      <w:r>
        <w:rPr>
          <w:rStyle w:val="HTML"/>
        </w:rPr>
        <w:t xml:space="preserve">    "status": 0,</w:t>
      </w:r>
    </w:p>
    <w:p w14:paraId="3FC1C43C" w14:textId="77777777" w:rsidR="004E0E11" w:rsidRDefault="00774DDB">
      <w:pPr>
        <w:pStyle w:val="HTML0"/>
        <w:divId w:val="1253195865"/>
        <w:rPr>
          <w:rStyle w:val="HTML"/>
        </w:rPr>
      </w:pPr>
      <w:r>
        <w:rPr>
          <w:rStyle w:val="HTML"/>
        </w:rPr>
        <w:t xml:space="preserve">    "message":"ok",</w:t>
      </w:r>
    </w:p>
    <w:p w14:paraId="07920F63" w14:textId="77777777" w:rsidR="004E0E11" w:rsidRDefault="00774DDB">
      <w:pPr>
        <w:pStyle w:val="HTML0"/>
        <w:divId w:val="1253195865"/>
        <w:rPr>
          <w:rStyle w:val="HTML"/>
        </w:rPr>
      </w:pPr>
      <w:r>
        <w:rPr>
          <w:rStyle w:val="HTML"/>
        </w:rPr>
        <w:t xml:space="preserve">    "value": null</w:t>
      </w:r>
    </w:p>
    <w:p w14:paraId="0964F76D" w14:textId="77777777" w:rsidR="004E0E11" w:rsidRDefault="00774DDB">
      <w:pPr>
        <w:pStyle w:val="HTML0"/>
        <w:divId w:val="1253195865"/>
      </w:pPr>
      <w:r>
        <w:rPr>
          <w:rStyle w:val="HTML"/>
        </w:rPr>
        <w:t xml:space="preserve">  }</w:t>
      </w:r>
    </w:p>
    <w:p w14:paraId="0174B564" w14:textId="77777777" w:rsidR="004E0E11" w:rsidRDefault="00774DDB">
      <w:pPr>
        <w:numPr>
          <w:ilvl w:val="0"/>
          <w:numId w:val="339"/>
        </w:numPr>
        <w:spacing w:before="100" w:beforeAutospacing="1" w:after="100" w:afterAutospacing="1"/>
        <w:divId w:val="125319586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55F77EB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4.6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6A887439" w14:textId="77777777" w:rsidR="004E0E11" w:rsidRDefault="00774DDB">
      <w:pPr>
        <w:pStyle w:val="a3"/>
        <w:divId w:val="710305899"/>
      </w:pPr>
      <w:r>
        <w:rPr>
          <w:rStyle w:val="a4"/>
        </w:rPr>
        <w:t>简要描述：</w:t>
      </w:r>
    </w:p>
    <w:p w14:paraId="0FDF8BD9" w14:textId="77777777" w:rsidR="004E0E11" w:rsidRDefault="00774DDB">
      <w:pPr>
        <w:numPr>
          <w:ilvl w:val="0"/>
          <w:numId w:val="340"/>
        </w:numPr>
        <w:spacing w:before="100" w:beforeAutospacing="1" w:after="100" w:afterAutospacing="1"/>
        <w:divId w:val="710305899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0E04AED8" w14:textId="77777777" w:rsidR="004E0E11" w:rsidRDefault="00774DDB">
      <w:pPr>
        <w:pStyle w:val="a3"/>
        <w:divId w:val="71030589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4B451FC" w14:textId="77777777" w:rsidR="004E0E11" w:rsidRDefault="00774DDB">
      <w:pPr>
        <w:numPr>
          <w:ilvl w:val="0"/>
          <w:numId w:val="341"/>
        </w:numPr>
        <w:spacing w:before="100" w:beforeAutospacing="1" w:after="100" w:afterAutospacing="1"/>
        <w:divId w:val="710305899"/>
        <w:rPr>
          <w:rFonts w:eastAsia="Times New Roman"/>
        </w:rPr>
      </w:pPr>
      <w:r>
        <w:rPr>
          <w:rStyle w:val="HTML"/>
        </w:rPr>
        <w:t>http://host:port/app/api/customer/login</w:t>
      </w:r>
    </w:p>
    <w:p w14:paraId="74BA0F41" w14:textId="77777777" w:rsidR="004E0E11" w:rsidRDefault="00774DDB">
      <w:pPr>
        <w:pStyle w:val="a3"/>
        <w:divId w:val="710305899"/>
      </w:pPr>
      <w:r>
        <w:rPr>
          <w:rStyle w:val="a4"/>
        </w:rPr>
        <w:t>请求方式：</w:t>
      </w:r>
    </w:p>
    <w:p w14:paraId="20E8213C" w14:textId="77777777" w:rsidR="004E0E11" w:rsidRDefault="00774DDB">
      <w:pPr>
        <w:numPr>
          <w:ilvl w:val="0"/>
          <w:numId w:val="342"/>
        </w:numPr>
        <w:spacing w:before="100" w:beforeAutospacing="1" w:after="100" w:afterAutospacing="1"/>
        <w:divId w:val="710305899"/>
        <w:rPr>
          <w:rFonts w:eastAsia="Times New Roman"/>
        </w:rPr>
      </w:pPr>
      <w:r>
        <w:rPr>
          <w:rFonts w:eastAsia="Times New Roman"/>
        </w:rPr>
        <w:t>POST</w:t>
      </w:r>
    </w:p>
    <w:p w14:paraId="044FAE94" w14:textId="77777777" w:rsidR="004E0E11" w:rsidRDefault="00774DDB">
      <w:pPr>
        <w:pStyle w:val="a3"/>
        <w:divId w:val="710305899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1310"/>
        <w:gridCol w:w="1482"/>
        <w:gridCol w:w="3159"/>
      </w:tblGrid>
      <w:tr w:rsidR="004E0E11" w14:paraId="288F2954" w14:textId="77777777">
        <w:trPr>
          <w:divId w:val="7103058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FE9049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961B76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C593D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C5FD3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F2B487F" w14:textId="77777777">
        <w:trPr>
          <w:divId w:val="710305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313DE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209E3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62488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85EEE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</w:p>
        </w:tc>
      </w:tr>
      <w:tr w:rsidR="004E0E11" w14:paraId="664F0974" w14:textId="77777777">
        <w:trPr>
          <w:divId w:val="710305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89008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E65D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A8D5F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2443F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4E0E11" w14:paraId="508851DF" w14:textId="77777777">
        <w:trPr>
          <w:divId w:val="710305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2A9AF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8861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23A9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179A5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短信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18B9AB2F" w14:textId="77777777" w:rsidR="004E0E11" w:rsidRDefault="00774DDB">
      <w:pPr>
        <w:pStyle w:val="a3"/>
        <w:divId w:val="710305899"/>
      </w:pPr>
      <w:r>
        <w:rPr>
          <w:rStyle w:val="a4"/>
        </w:rPr>
        <w:t>请求示例</w:t>
      </w:r>
    </w:p>
    <w:p w14:paraId="25E8F561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{</w:t>
      </w:r>
    </w:p>
    <w:p w14:paraId="751A52C4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    "loginName":"13454657890",</w:t>
      </w:r>
    </w:p>
    <w:p w14:paraId="0DE622D1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    "pwd":"admin"</w:t>
      </w:r>
    </w:p>
    <w:p w14:paraId="50D257E8" w14:textId="77777777" w:rsidR="004E0E11" w:rsidRDefault="00774DDB">
      <w:pPr>
        <w:pStyle w:val="HTML0"/>
        <w:divId w:val="710305899"/>
      </w:pPr>
      <w:r>
        <w:rPr>
          <w:rStyle w:val="HTML"/>
        </w:rPr>
        <w:t xml:space="preserve">    }</w:t>
      </w:r>
    </w:p>
    <w:p w14:paraId="30835106" w14:textId="77777777" w:rsidR="004E0E11" w:rsidRDefault="00774DDB">
      <w:pPr>
        <w:pStyle w:val="a3"/>
        <w:divId w:val="710305899"/>
      </w:pPr>
      <w:r>
        <w:rPr>
          <w:rStyle w:val="a4"/>
        </w:rPr>
        <w:t>返回示例</w:t>
      </w:r>
    </w:p>
    <w:p w14:paraId="38C822AE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{</w:t>
      </w:r>
    </w:p>
    <w:p w14:paraId="70E73C55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"status": 0,</w:t>
      </w:r>
    </w:p>
    <w:p w14:paraId="720281E3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"message":"ok",</w:t>
      </w:r>
    </w:p>
    <w:p w14:paraId="653DC8CA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"value": {</w:t>
      </w:r>
    </w:p>
    <w:p w14:paraId="0E4CD9CF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    "phone":"123434",</w:t>
      </w:r>
    </w:p>
    <w:p w14:paraId="354C874F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    "token":"xxxxxxxxxx",</w:t>
      </w:r>
    </w:p>
    <w:p w14:paraId="53EFA283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    "imei":"xxxxxx"</w:t>
      </w:r>
    </w:p>
    <w:p w14:paraId="2B3A5A00" w14:textId="77777777" w:rsidR="004E0E11" w:rsidRDefault="00774DDB">
      <w:pPr>
        <w:pStyle w:val="HTML0"/>
        <w:divId w:val="710305899"/>
        <w:rPr>
          <w:rStyle w:val="HTML"/>
        </w:rPr>
      </w:pPr>
      <w:r>
        <w:rPr>
          <w:rStyle w:val="HTML"/>
        </w:rPr>
        <w:t xml:space="preserve">    }</w:t>
      </w:r>
    </w:p>
    <w:p w14:paraId="789B86BE" w14:textId="77777777" w:rsidR="004E0E11" w:rsidRDefault="00774DDB">
      <w:pPr>
        <w:pStyle w:val="HTML0"/>
        <w:divId w:val="710305899"/>
      </w:pPr>
      <w:r>
        <w:rPr>
          <w:rStyle w:val="HTML"/>
        </w:rPr>
        <w:t xml:space="preserve">  }</w:t>
      </w:r>
    </w:p>
    <w:p w14:paraId="018D1193" w14:textId="77777777" w:rsidR="004E0E11" w:rsidRDefault="00774DDB">
      <w:pPr>
        <w:pStyle w:val="a3"/>
        <w:divId w:val="710305899"/>
      </w:pPr>
      <w:r>
        <w:rPr>
          <w:rStyle w:val="a4"/>
        </w:rPr>
        <w:t>返回参数说明，</w:t>
      </w:r>
      <w:r>
        <w:rPr>
          <w:rStyle w:val="a4"/>
        </w:rPr>
        <w:t>status</w:t>
      </w:r>
      <w:r>
        <w:rPr>
          <w:rStyle w:val="a4"/>
        </w:rPr>
        <w:t>为</w:t>
      </w:r>
      <w:r>
        <w:rPr>
          <w:rStyle w:val="a4"/>
        </w:rPr>
        <w:t>0</w:t>
      </w:r>
      <w:r>
        <w:rPr>
          <w:rStyle w:val="a4"/>
        </w:rPr>
        <w:t>时返回</w:t>
      </w:r>
      <w:r>
        <w:rPr>
          <w:rStyle w:val="a4"/>
        </w:rPr>
        <w:t>,</w:t>
      </w:r>
      <w:r>
        <w:rPr>
          <w:rStyle w:val="a4"/>
        </w:rPr>
        <w:t>否则登陆失败</w:t>
      </w:r>
      <w:r>
        <w:rPr>
          <w:rStyle w:val="a4"/>
        </w:rPr>
        <w:t>,</w:t>
      </w:r>
      <w:r>
        <w:rPr>
          <w:rStyle w:val="a4"/>
        </w:rPr>
        <w:t>错误原因在</w:t>
      </w:r>
      <w:r>
        <w:rPr>
          <w:rStyle w:val="a4"/>
        </w:rPr>
        <w:t>message</w:t>
      </w:r>
      <w:r>
        <w:rPr>
          <w:rStyle w:val="a4"/>
        </w:rPr>
        <w:t>中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491"/>
        <w:gridCol w:w="4987"/>
      </w:tblGrid>
      <w:tr w:rsidR="004E0E11" w14:paraId="305865F7" w14:textId="77777777">
        <w:trPr>
          <w:divId w:val="7103058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BE7F34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C6C60C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C8A46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6FE445C" w14:textId="77777777">
        <w:trPr>
          <w:divId w:val="710305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4C82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3D3D4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6482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token</w:t>
            </w:r>
          </w:p>
        </w:tc>
      </w:tr>
      <w:tr w:rsidR="004E0E11" w14:paraId="2F08858D" w14:textId="77777777">
        <w:trPr>
          <w:divId w:val="710305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916E0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374FB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F9463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户绑</w:t>
            </w:r>
            <w:r>
              <w:rPr>
                <w:rFonts w:ascii="MS Mincho" w:eastAsia="MS Mincho" w:hAnsi="MS Mincho" w:cs="MS Mincho"/>
              </w:rPr>
              <w:t>定的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3DED1B58" w14:textId="77777777">
        <w:trPr>
          <w:divId w:val="7103058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F8419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F8659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5E2CE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户绑</w:t>
            </w:r>
            <w:r>
              <w:rPr>
                <w:rFonts w:ascii="MS Mincho" w:eastAsia="MS Mincho" w:hAnsi="MS Mincho" w:cs="MS Mincho"/>
              </w:rPr>
              <w:t>定的手机号</w:t>
            </w:r>
          </w:p>
        </w:tc>
      </w:tr>
    </w:tbl>
    <w:p w14:paraId="4C3EC3C1" w14:textId="77777777" w:rsidR="004E0E11" w:rsidRDefault="00774DDB">
      <w:pPr>
        <w:pStyle w:val="a3"/>
        <w:divId w:val="710305899"/>
      </w:pPr>
      <w:r>
        <w:rPr>
          <w:rStyle w:val="a4"/>
        </w:rPr>
        <w:t>status</w:t>
      </w:r>
      <w:r>
        <w:rPr>
          <w:rStyle w:val="a4"/>
        </w:rPr>
        <w:t>为</w:t>
      </w:r>
      <w:r>
        <w:rPr>
          <w:rStyle w:val="a4"/>
        </w:rPr>
        <w:t>288</w:t>
      </w:r>
      <w:r>
        <w:rPr>
          <w:rStyle w:val="a4"/>
        </w:rPr>
        <w:t>时返回</w:t>
      </w:r>
      <w:r>
        <w:t xml:space="preserve"> </w:t>
      </w:r>
      <w:r>
        <w:rPr>
          <w:rStyle w:val="a4"/>
        </w:rPr>
        <w:t>备注</w:t>
      </w:r>
    </w:p>
    <w:p w14:paraId="1EE89337" w14:textId="77777777" w:rsidR="004E0E11" w:rsidRDefault="00774DDB">
      <w:pPr>
        <w:numPr>
          <w:ilvl w:val="0"/>
          <w:numId w:val="343"/>
        </w:numPr>
        <w:spacing w:before="100" w:beforeAutospacing="1" w:after="100" w:afterAutospacing="1"/>
        <w:divId w:val="71030589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B645F20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4.7</w:t>
      </w:r>
      <w:r>
        <w:rPr>
          <w:rFonts w:ascii="MS Mincho" w:eastAsia="MS Mincho" w:hAnsi="MS Mincho" w:cs="MS Mincho"/>
        </w:rPr>
        <w:t>、退出登</w:t>
      </w:r>
      <w:r>
        <w:rPr>
          <w:rFonts w:ascii="SimSun" w:eastAsia="SimSun" w:hAnsi="SimSun" w:cs="SimSun"/>
        </w:rPr>
        <w:t>陆</w:t>
      </w:r>
    </w:p>
    <w:p w14:paraId="34A226AB" w14:textId="77777777" w:rsidR="004E0E11" w:rsidRDefault="00774DDB">
      <w:pPr>
        <w:pStyle w:val="a3"/>
        <w:divId w:val="1322541628"/>
      </w:pPr>
      <w:r>
        <w:rPr>
          <w:rStyle w:val="a4"/>
        </w:rPr>
        <w:t>简要描述：</w:t>
      </w:r>
    </w:p>
    <w:p w14:paraId="4BB23201" w14:textId="77777777" w:rsidR="004E0E11" w:rsidRDefault="00774DDB">
      <w:pPr>
        <w:numPr>
          <w:ilvl w:val="0"/>
          <w:numId w:val="344"/>
        </w:numPr>
        <w:spacing w:before="100" w:beforeAutospacing="1" w:after="100" w:afterAutospacing="1"/>
        <w:divId w:val="1322541628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0E353FEF" w14:textId="77777777" w:rsidR="004E0E11" w:rsidRDefault="00774DDB">
      <w:pPr>
        <w:pStyle w:val="a3"/>
        <w:divId w:val="132254162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2BE2790F" w14:textId="77777777" w:rsidR="004E0E11" w:rsidRDefault="00774DDB">
      <w:pPr>
        <w:numPr>
          <w:ilvl w:val="0"/>
          <w:numId w:val="345"/>
        </w:numPr>
        <w:spacing w:before="100" w:beforeAutospacing="1" w:after="100" w:afterAutospacing="1"/>
        <w:divId w:val="1322541628"/>
        <w:rPr>
          <w:rFonts w:eastAsia="Times New Roman"/>
        </w:rPr>
      </w:pPr>
      <w:r>
        <w:rPr>
          <w:rStyle w:val="HTML"/>
        </w:rPr>
        <w:t>http://host:port/app/api/customer/logout</w:t>
      </w:r>
    </w:p>
    <w:p w14:paraId="2A4B07FF" w14:textId="77777777" w:rsidR="004E0E11" w:rsidRDefault="00774DDB">
      <w:pPr>
        <w:pStyle w:val="a3"/>
        <w:divId w:val="1322541628"/>
      </w:pPr>
      <w:r>
        <w:rPr>
          <w:rStyle w:val="a4"/>
        </w:rPr>
        <w:t>请求方式：</w:t>
      </w:r>
    </w:p>
    <w:p w14:paraId="1B7E896C" w14:textId="77777777" w:rsidR="004E0E11" w:rsidRDefault="00774DDB">
      <w:pPr>
        <w:numPr>
          <w:ilvl w:val="0"/>
          <w:numId w:val="346"/>
        </w:numPr>
        <w:spacing w:before="100" w:beforeAutospacing="1" w:after="100" w:afterAutospacing="1"/>
        <w:divId w:val="1322541628"/>
        <w:rPr>
          <w:rFonts w:eastAsia="Times New Roman"/>
        </w:rPr>
      </w:pPr>
      <w:r>
        <w:rPr>
          <w:rFonts w:eastAsia="Times New Roman"/>
        </w:rPr>
        <w:t>GET</w:t>
      </w:r>
    </w:p>
    <w:p w14:paraId="606AA828" w14:textId="77777777" w:rsidR="004E0E11" w:rsidRDefault="00774DDB">
      <w:pPr>
        <w:pStyle w:val="a3"/>
        <w:divId w:val="1322541628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801"/>
        <w:gridCol w:w="2038"/>
        <w:gridCol w:w="1801"/>
      </w:tblGrid>
      <w:tr w:rsidR="004E0E11" w14:paraId="47A2DBD3" w14:textId="77777777">
        <w:trPr>
          <w:divId w:val="132254162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6C2020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D4141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14937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69605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9ED5931" w14:textId="77777777">
        <w:trPr>
          <w:divId w:val="1322541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D81A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FFE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79739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53D3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令牌</w:t>
            </w:r>
          </w:p>
        </w:tc>
      </w:tr>
    </w:tbl>
    <w:p w14:paraId="71835449" w14:textId="77777777" w:rsidR="004E0E11" w:rsidRDefault="00774DDB">
      <w:pPr>
        <w:pStyle w:val="a3"/>
        <w:divId w:val="1322541628"/>
      </w:pPr>
      <w:r>
        <w:rPr>
          <w:rStyle w:val="a4"/>
        </w:rPr>
        <w:t>返回示例</w:t>
      </w:r>
    </w:p>
    <w:p w14:paraId="56456A28" w14:textId="77777777" w:rsidR="004E0E11" w:rsidRDefault="00774DDB">
      <w:pPr>
        <w:pStyle w:val="HTML0"/>
        <w:divId w:val="1322541628"/>
        <w:rPr>
          <w:rStyle w:val="HTML"/>
        </w:rPr>
      </w:pPr>
      <w:r>
        <w:rPr>
          <w:rStyle w:val="HTML"/>
        </w:rPr>
        <w:t xml:space="preserve">  {</w:t>
      </w:r>
    </w:p>
    <w:p w14:paraId="40066144" w14:textId="77777777" w:rsidR="004E0E11" w:rsidRDefault="00774DDB">
      <w:pPr>
        <w:pStyle w:val="HTML0"/>
        <w:divId w:val="1322541628"/>
        <w:rPr>
          <w:rStyle w:val="HTML"/>
        </w:rPr>
      </w:pPr>
      <w:r>
        <w:rPr>
          <w:rStyle w:val="HTML"/>
        </w:rPr>
        <w:t xml:space="preserve">    "status": 0,</w:t>
      </w:r>
    </w:p>
    <w:p w14:paraId="4FCE3449" w14:textId="77777777" w:rsidR="004E0E11" w:rsidRDefault="00774DDB">
      <w:pPr>
        <w:pStyle w:val="HTML0"/>
        <w:ind w:left="600"/>
        <w:divId w:val="1322541628"/>
        <w:rPr>
          <w:rStyle w:val="HTML"/>
        </w:rPr>
      </w:pPr>
      <w:r>
        <w:rPr>
          <w:rStyle w:val="HTML"/>
        </w:rPr>
        <w:t xml:space="preserve">    "message":"ok",</w:t>
      </w:r>
    </w:p>
    <w:p w14:paraId="34B8B268" w14:textId="77777777" w:rsidR="004E0E11" w:rsidRDefault="00774DDB">
      <w:pPr>
        <w:pStyle w:val="HTML0"/>
        <w:ind w:left="600"/>
        <w:divId w:val="1322541628"/>
        <w:rPr>
          <w:rStyle w:val="HTML"/>
        </w:rPr>
      </w:pPr>
      <w:r>
        <w:rPr>
          <w:rStyle w:val="HTML"/>
        </w:rPr>
        <w:t xml:space="preserve">    "value": null</w:t>
      </w:r>
    </w:p>
    <w:p w14:paraId="2CA10A1D" w14:textId="77777777" w:rsidR="004E0E11" w:rsidRDefault="00774DDB">
      <w:pPr>
        <w:pStyle w:val="HTML0"/>
        <w:ind w:left="600"/>
        <w:divId w:val="1322541628"/>
      </w:pPr>
      <w:r>
        <w:rPr>
          <w:rStyle w:val="HTML"/>
        </w:rPr>
        <w:t xml:space="preserve">  }</w:t>
      </w:r>
    </w:p>
    <w:p w14:paraId="390DB534" w14:textId="77777777" w:rsidR="004E0E11" w:rsidRDefault="00774DDB">
      <w:pPr>
        <w:numPr>
          <w:ilvl w:val="0"/>
          <w:numId w:val="347"/>
        </w:numPr>
        <w:spacing w:before="100" w:beforeAutospacing="1" w:after="100" w:afterAutospacing="1"/>
        <w:ind w:left="1320"/>
        <w:divId w:val="132254162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DED6E58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取水表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型列表</w:t>
      </w:r>
    </w:p>
    <w:p w14:paraId="78AF19BB" w14:textId="77777777" w:rsidR="004E0E11" w:rsidRDefault="00774DDB">
      <w:pPr>
        <w:pStyle w:val="a3"/>
        <w:ind w:left="600"/>
        <w:divId w:val="183908329"/>
      </w:pPr>
      <w:r>
        <w:rPr>
          <w:rStyle w:val="a4"/>
        </w:rPr>
        <w:t>简要描述：</w:t>
      </w:r>
    </w:p>
    <w:p w14:paraId="707B0D1F" w14:textId="77777777" w:rsidR="004E0E11" w:rsidRDefault="00774DDB">
      <w:pPr>
        <w:numPr>
          <w:ilvl w:val="0"/>
          <w:numId w:val="348"/>
        </w:numPr>
        <w:spacing w:before="100" w:beforeAutospacing="1" w:after="100" w:afterAutospacing="1"/>
        <w:ind w:left="1320"/>
        <w:divId w:val="183908329"/>
        <w:rPr>
          <w:rFonts w:eastAsia="Times New Roman"/>
        </w:rPr>
      </w:pPr>
      <w:r>
        <w:rPr>
          <w:rFonts w:ascii="SimSun" w:eastAsia="SimSun" w:hAnsi="SimSun" w:cs="SimSun"/>
        </w:rPr>
        <w:t>获取水表类型列表</w:t>
      </w:r>
    </w:p>
    <w:p w14:paraId="3BB35792" w14:textId="77777777" w:rsidR="004E0E11" w:rsidRDefault="00774DDB">
      <w:pPr>
        <w:pStyle w:val="a3"/>
        <w:ind w:left="600"/>
        <w:divId w:val="18390832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A3358DF" w14:textId="77777777" w:rsidR="004E0E11" w:rsidRDefault="00774DDB">
      <w:pPr>
        <w:numPr>
          <w:ilvl w:val="0"/>
          <w:numId w:val="349"/>
        </w:numPr>
        <w:spacing w:before="100" w:beforeAutospacing="1" w:after="100" w:afterAutospacing="1"/>
        <w:ind w:left="1320"/>
        <w:divId w:val="183908329"/>
        <w:rPr>
          <w:rFonts w:eastAsia="Times New Roman"/>
        </w:rPr>
      </w:pPr>
      <w:r>
        <w:rPr>
          <w:rStyle w:val="HTML"/>
        </w:rPr>
        <w:t>http://host:port/app/api/customer/device/types</w:t>
      </w:r>
    </w:p>
    <w:p w14:paraId="4EE5653D" w14:textId="77777777" w:rsidR="004E0E11" w:rsidRDefault="00774DDB">
      <w:pPr>
        <w:pStyle w:val="a3"/>
        <w:ind w:left="600"/>
        <w:divId w:val="183908329"/>
      </w:pPr>
      <w:r>
        <w:rPr>
          <w:rStyle w:val="a4"/>
        </w:rPr>
        <w:t>请求方式：</w:t>
      </w:r>
    </w:p>
    <w:p w14:paraId="5169A329" w14:textId="77777777" w:rsidR="004E0E11" w:rsidRDefault="00774DDB">
      <w:pPr>
        <w:numPr>
          <w:ilvl w:val="0"/>
          <w:numId w:val="350"/>
        </w:numPr>
        <w:spacing w:before="100" w:beforeAutospacing="1" w:after="100" w:afterAutospacing="1"/>
        <w:ind w:left="1320"/>
        <w:divId w:val="183908329"/>
        <w:rPr>
          <w:rFonts w:eastAsia="Times New Roman"/>
        </w:rPr>
      </w:pPr>
      <w:r>
        <w:rPr>
          <w:rFonts w:eastAsia="Times New Roman"/>
        </w:rPr>
        <w:t>GET</w:t>
      </w:r>
    </w:p>
    <w:p w14:paraId="5CA5391B" w14:textId="77777777" w:rsidR="004E0E11" w:rsidRDefault="00774DDB">
      <w:pPr>
        <w:pStyle w:val="a3"/>
        <w:ind w:left="600"/>
        <w:divId w:val="183908329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997"/>
        <w:gridCol w:w="997"/>
        <w:gridCol w:w="4282"/>
      </w:tblGrid>
      <w:tr w:rsidR="004E0E11" w14:paraId="718686D7" w14:textId="77777777">
        <w:trPr>
          <w:divId w:val="18390832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98C992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DC269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5C0416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99ACCA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4A70EA0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EFCE8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D3FF8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FE544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F4F6A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索引数</w:t>
            </w:r>
          </w:p>
        </w:tc>
      </w:tr>
      <w:tr w:rsidR="004E0E11" w14:paraId="01C01DED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E9058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864AD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F0D2B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D0CF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示多少个数据</w:t>
            </w:r>
          </w:p>
        </w:tc>
      </w:tr>
    </w:tbl>
    <w:p w14:paraId="4248C0A6" w14:textId="77777777" w:rsidR="004E0E11" w:rsidRDefault="00774DDB">
      <w:pPr>
        <w:pStyle w:val="a3"/>
        <w:ind w:left="600"/>
        <w:divId w:val="18390832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1266DA78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C1378F2" w14:textId="77777777" w:rsidR="004E0E11" w:rsidRDefault="004E0E11">
            <w:pPr>
              <w:pStyle w:val="HTML0"/>
              <w:wordWrap w:val="0"/>
              <w:rPr>
                <w:rStyle w:val="HTML"/>
              </w:rPr>
            </w:pPr>
          </w:p>
          <w:p w14:paraId="1213C83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BF39F0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C295F6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0A3D0C2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3079D5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62AF6E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294EEAE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7,</w:t>
            </w:r>
          </w:p>
          <w:p w14:paraId="5395E0A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37D9415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24AD519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81F1E2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"5af56c1fa74973336cf4db52",</w:t>
            </w:r>
          </w:p>
          <w:p w14:paraId="4CD405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7CD933B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33A310A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11C2069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},.....</w:t>
            </w:r>
          </w:p>
          <w:p w14:paraId="5B82E23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472CFCE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23EFB24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3D96ADF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589C158C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76F386A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7780C878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229798B5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CCA2DF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63536C19" w14:textId="77777777" w:rsidR="004E0E11" w:rsidRDefault="004E0E11"/>
        </w:tc>
      </w:tr>
    </w:tbl>
    <w:p w14:paraId="0ED7E9D7" w14:textId="77777777" w:rsidR="004E0E11" w:rsidRDefault="00774DDB">
      <w:pPr>
        <w:pStyle w:val="a3"/>
        <w:ind w:left="600"/>
        <w:divId w:val="183908329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1555"/>
        <w:gridCol w:w="2495"/>
      </w:tblGrid>
      <w:tr w:rsidR="004E0E11" w14:paraId="7CE3BA90" w14:textId="77777777">
        <w:trPr>
          <w:divId w:val="18390832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32921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1AF33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3F158AD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67B3F0FB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791EB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9C752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4719C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一共大小</w:t>
            </w:r>
          </w:p>
        </w:tc>
      </w:tr>
      <w:tr w:rsidR="004E0E11" w14:paraId="7C7C7241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30AE4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9B364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7F3E0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4315ED3C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38194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EA7C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E6BE0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0E11" w14:paraId="7E88A59F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B01F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C6710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EA609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硬件版本</w:t>
            </w:r>
          </w:p>
        </w:tc>
      </w:tr>
      <w:tr w:rsidR="004E0E11" w14:paraId="6A3A14CB" w14:textId="77777777">
        <w:trPr>
          <w:divId w:val="183908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46AF0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4CF7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871B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软件版本</w:t>
            </w:r>
          </w:p>
        </w:tc>
      </w:tr>
    </w:tbl>
    <w:p w14:paraId="513C9EA4" w14:textId="77777777" w:rsidR="004E0E11" w:rsidRDefault="00774DDB">
      <w:pPr>
        <w:pStyle w:val="a3"/>
        <w:ind w:left="600"/>
        <w:divId w:val="183908329"/>
      </w:pPr>
      <w:r>
        <w:t>其它字段可忽略</w:t>
      </w:r>
    </w:p>
    <w:p w14:paraId="1D9ECCD3" w14:textId="77777777" w:rsidR="004E0E11" w:rsidRDefault="00774DDB">
      <w:pPr>
        <w:pStyle w:val="a3"/>
        <w:ind w:left="600"/>
        <w:divId w:val="183908329"/>
      </w:pPr>
      <w:r>
        <w:rPr>
          <w:rStyle w:val="a4"/>
        </w:rPr>
        <w:t>备注</w:t>
      </w:r>
    </w:p>
    <w:p w14:paraId="70248CEC" w14:textId="77777777" w:rsidR="004E0E11" w:rsidRDefault="00774DDB">
      <w:pPr>
        <w:numPr>
          <w:ilvl w:val="0"/>
          <w:numId w:val="351"/>
        </w:numPr>
        <w:spacing w:before="100" w:beforeAutospacing="1" w:after="100" w:afterAutospacing="1"/>
        <w:ind w:left="1320"/>
        <w:divId w:val="18390832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53F2482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4.9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修改密</w:t>
      </w:r>
      <w:r>
        <w:rPr>
          <w:rFonts w:ascii="SimSun" w:eastAsia="SimSun" w:hAnsi="SimSun" w:cs="SimSun"/>
        </w:rPr>
        <w:t>码</w:t>
      </w:r>
    </w:p>
    <w:p w14:paraId="226862EC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简要描述：</w:t>
      </w:r>
    </w:p>
    <w:p w14:paraId="19A7CD74" w14:textId="77777777" w:rsidR="004E0E11" w:rsidRDefault="00774DDB">
      <w:pPr>
        <w:numPr>
          <w:ilvl w:val="0"/>
          <w:numId w:val="352"/>
        </w:numPr>
        <w:spacing w:before="100" w:beforeAutospacing="1" w:after="100" w:afterAutospacing="1"/>
        <w:ind w:left="1320"/>
        <w:divId w:val="933562016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修改密</w:t>
      </w:r>
      <w:r>
        <w:rPr>
          <w:rFonts w:ascii="SimSun" w:eastAsia="SimSun" w:hAnsi="SimSun" w:cs="SimSun"/>
        </w:rPr>
        <w:t>码</w:t>
      </w:r>
    </w:p>
    <w:p w14:paraId="5581AD30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ADDE04E" w14:textId="77777777" w:rsidR="004E0E11" w:rsidRDefault="00774DDB">
      <w:pPr>
        <w:numPr>
          <w:ilvl w:val="0"/>
          <w:numId w:val="353"/>
        </w:numPr>
        <w:spacing w:before="100" w:beforeAutospacing="1" w:after="100" w:afterAutospacing="1"/>
        <w:ind w:left="1320"/>
        <w:divId w:val="933562016"/>
        <w:rPr>
          <w:rFonts w:eastAsia="Times New Roman"/>
        </w:rPr>
      </w:pPr>
      <w:r>
        <w:rPr>
          <w:rStyle w:val="HTML"/>
        </w:rPr>
        <w:t>http://host:port/app/api/customer/changepwd</w:t>
      </w:r>
    </w:p>
    <w:p w14:paraId="5CF2F051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请求方式：</w:t>
      </w:r>
    </w:p>
    <w:p w14:paraId="6EFA477D" w14:textId="77777777" w:rsidR="004E0E11" w:rsidRDefault="00774DDB">
      <w:pPr>
        <w:numPr>
          <w:ilvl w:val="0"/>
          <w:numId w:val="354"/>
        </w:numPr>
        <w:spacing w:before="100" w:beforeAutospacing="1" w:after="100" w:afterAutospacing="1"/>
        <w:ind w:left="1320"/>
        <w:divId w:val="933562016"/>
        <w:rPr>
          <w:rFonts w:eastAsia="Times New Roman"/>
        </w:rPr>
      </w:pPr>
      <w:r>
        <w:rPr>
          <w:rFonts w:eastAsia="Times New Roman"/>
        </w:rPr>
        <w:t>POST</w:t>
      </w:r>
    </w:p>
    <w:p w14:paraId="12956E1D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153"/>
        <w:gridCol w:w="1304"/>
        <w:gridCol w:w="2781"/>
      </w:tblGrid>
      <w:tr w:rsidR="004E0E11" w14:paraId="41BE49D1" w14:textId="77777777">
        <w:trPr>
          <w:divId w:val="93356201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9AE110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CEE4E5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30125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83D464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7B749760" w14:textId="77777777">
        <w:trPr>
          <w:divId w:val="933562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22B4F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8519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3534A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15AC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旧密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4E0E11" w14:paraId="521C5F68" w14:textId="77777777">
        <w:trPr>
          <w:divId w:val="933562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E02D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33943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C8BCE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0468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新密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2584FE50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请求示例</w:t>
      </w:r>
    </w:p>
    <w:p w14:paraId="7A1CFB41" w14:textId="77777777" w:rsidR="004E0E11" w:rsidRDefault="00774DDB">
      <w:pPr>
        <w:pStyle w:val="HTML0"/>
        <w:ind w:left="600"/>
        <w:divId w:val="933562016"/>
        <w:rPr>
          <w:rStyle w:val="HTML"/>
        </w:rPr>
      </w:pPr>
      <w:r>
        <w:rPr>
          <w:rStyle w:val="HTML"/>
        </w:rPr>
        <w:t xml:space="preserve">    {</w:t>
      </w:r>
    </w:p>
    <w:p w14:paraId="44DFF5A8" w14:textId="77777777" w:rsidR="004E0E11" w:rsidRDefault="00774DDB">
      <w:pPr>
        <w:pStyle w:val="HTML0"/>
        <w:ind w:left="600"/>
        <w:divId w:val="933562016"/>
        <w:rPr>
          <w:rStyle w:val="HTML"/>
        </w:rPr>
      </w:pPr>
      <w:r>
        <w:rPr>
          <w:rStyle w:val="HTML"/>
        </w:rPr>
        <w:t xml:space="preserve">        "pwd":"111111",</w:t>
      </w:r>
    </w:p>
    <w:p w14:paraId="5EE01069" w14:textId="77777777" w:rsidR="004E0E11" w:rsidRDefault="00774DDB">
      <w:pPr>
        <w:pStyle w:val="HTML0"/>
        <w:ind w:left="600"/>
        <w:divId w:val="933562016"/>
        <w:rPr>
          <w:rStyle w:val="HTML"/>
        </w:rPr>
      </w:pPr>
      <w:r>
        <w:rPr>
          <w:rStyle w:val="HTML"/>
        </w:rPr>
        <w:t xml:space="preserve">        "oldPwd":"123321"</w:t>
      </w:r>
    </w:p>
    <w:p w14:paraId="54E278F1" w14:textId="77777777" w:rsidR="004E0E11" w:rsidRDefault="00774DDB">
      <w:pPr>
        <w:pStyle w:val="HTML0"/>
        <w:ind w:left="600"/>
        <w:divId w:val="933562016"/>
      </w:pPr>
      <w:r>
        <w:rPr>
          <w:rStyle w:val="HTML"/>
        </w:rPr>
        <w:t xml:space="preserve">    }</w:t>
      </w:r>
    </w:p>
    <w:p w14:paraId="0F468581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返回示例</w:t>
      </w:r>
    </w:p>
    <w:p w14:paraId="1F7C5213" w14:textId="77777777" w:rsidR="004E0E11" w:rsidRDefault="00774DDB">
      <w:pPr>
        <w:pStyle w:val="HTML0"/>
        <w:ind w:left="600"/>
        <w:divId w:val="933562016"/>
        <w:rPr>
          <w:rStyle w:val="HTML"/>
        </w:rPr>
      </w:pPr>
      <w:r>
        <w:rPr>
          <w:rStyle w:val="HTML"/>
        </w:rPr>
        <w:t xml:space="preserve">  {</w:t>
      </w:r>
    </w:p>
    <w:p w14:paraId="7F655CD2" w14:textId="77777777" w:rsidR="004E0E11" w:rsidRDefault="00774DDB">
      <w:pPr>
        <w:pStyle w:val="HTML0"/>
        <w:ind w:left="600"/>
        <w:divId w:val="933562016"/>
        <w:rPr>
          <w:rStyle w:val="HTML"/>
        </w:rPr>
      </w:pPr>
      <w:r>
        <w:rPr>
          <w:rStyle w:val="HTML"/>
        </w:rPr>
        <w:t xml:space="preserve">    "status": 0,</w:t>
      </w:r>
    </w:p>
    <w:p w14:paraId="6EA6CDC9" w14:textId="77777777" w:rsidR="004E0E11" w:rsidRDefault="00774DDB">
      <w:pPr>
        <w:pStyle w:val="HTML0"/>
        <w:ind w:left="600"/>
        <w:divId w:val="933562016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请求成功</w:t>
      </w:r>
      <w:r>
        <w:rPr>
          <w:rStyle w:val="HTML"/>
        </w:rPr>
        <w:t>",</w:t>
      </w:r>
    </w:p>
    <w:p w14:paraId="10318EA2" w14:textId="77777777" w:rsidR="004E0E11" w:rsidRDefault="00774DDB">
      <w:pPr>
        <w:pStyle w:val="HTML0"/>
        <w:ind w:left="600"/>
        <w:divId w:val="933562016"/>
        <w:rPr>
          <w:rStyle w:val="HTML"/>
        </w:rPr>
      </w:pPr>
      <w:r>
        <w:rPr>
          <w:rStyle w:val="HTML"/>
        </w:rPr>
        <w:t xml:space="preserve">    "value": {}</w:t>
      </w:r>
    </w:p>
    <w:p w14:paraId="5839A502" w14:textId="77777777" w:rsidR="004E0E11" w:rsidRDefault="00774DDB">
      <w:pPr>
        <w:pStyle w:val="HTML0"/>
        <w:ind w:left="600"/>
        <w:divId w:val="933562016"/>
      </w:pPr>
      <w:r>
        <w:rPr>
          <w:rStyle w:val="HTML"/>
        </w:rPr>
        <w:t xml:space="preserve">  }</w:t>
      </w:r>
    </w:p>
    <w:p w14:paraId="367C147F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4E0E11" w14:paraId="4BFC6506" w14:textId="77777777">
        <w:trPr>
          <w:divId w:val="93356201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12B0CA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B91253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A4D211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4620F846" w14:textId="77777777">
        <w:trPr>
          <w:divId w:val="933562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BC6AF3" w14:textId="77777777" w:rsidR="004E0E11" w:rsidRDefault="004E0E11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535FC8F6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D79A9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9E171E3" w14:textId="77777777" w:rsidR="004E0E11" w:rsidRDefault="00774DDB">
      <w:pPr>
        <w:pStyle w:val="a3"/>
        <w:ind w:left="600"/>
        <w:divId w:val="933562016"/>
      </w:pPr>
      <w:r>
        <w:rPr>
          <w:rStyle w:val="a4"/>
        </w:rPr>
        <w:t>备注</w:t>
      </w:r>
    </w:p>
    <w:p w14:paraId="58DB1736" w14:textId="77777777" w:rsidR="004E0E11" w:rsidRDefault="00774DDB">
      <w:pPr>
        <w:numPr>
          <w:ilvl w:val="0"/>
          <w:numId w:val="355"/>
        </w:numPr>
        <w:spacing w:before="100" w:beforeAutospacing="1" w:after="100" w:afterAutospacing="1"/>
        <w:ind w:left="1320"/>
        <w:divId w:val="93356201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816554C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4.10</w:t>
      </w:r>
      <w:r>
        <w:rPr>
          <w:rFonts w:ascii="MS Mincho" w:eastAsia="MS Mincho" w:hAnsi="MS Mincho" w:cs="MS Mincho"/>
        </w:rPr>
        <w:t>、找回密</w:t>
      </w:r>
      <w:r>
        <w:rPr>
          <w:rFonts w:ascii="SimSun" w:eastAsia="SimSun" w:hAnsi="SimSun" w:cs="SimSun"/>
        </w:rPr>
        <w:t>码</w:t>
      </w:r>
    </w:p>
    <w:p w14:paraId="3BD326EA" w14:textId="77777777" w:rsidR="004E0E11" w:rsidRDefault="00774DDB">
      <w:pPr>
        <w:pStyle w:val="a3"/>
        <w:ind w:left="600"/>
        <w:divId w:val="603920757"/>
      </w:pPr>
      <w:r>
        <w:rPr>
          <w:rStyle w:val="a4"/>
        </w:rPr>
        <w:t>简要描述：</w:t>
      </w:r>
    </w:p>
    <w:p w14:paraId="2E88C4D6" w14:textId="77777777" w:rsidR="004E0E11" w:rsidRDefault="00774DDB">
      <w:pPr>
        <w:numPr>
          <w:ilvl w:val="0"/>
          <w:numId w:val="356"/>
        </w:numPr>
        <w:spacing w:before="100" w:beforeAutospacing="1" w:after="100" w:afterAutospacing="1"/>
        <w:ind w:left="1320"/>
        <w:divId w:val="603920757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4FF419D0" w14:textId="77777777" w:rsidR="004E0E11" w:rsidRDefault="00774DDB">
      <w:pPr>
        <w:pStyle w:val="a3"/>
        <w:ind w:left="600"/>
        <w:divId w:val="60392075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28F12C2" w14:textId="77777777" w:rsidR="004E0E11" w:rsidRDefault="00774DDB">
      <w:pPr>
        <w:numPr>
          <w:ilvl w:val="0"/>
          <w:numId w:val="357"/>
        </w:numPr>
        <w:spacing w:before="100" w:beforeAutospacing="1" w:after="100" w:afterAutospacing="1"/>
        <w:ind w:left="1320"/>
        <w:divId w:val="603920757"/>
        <w:rPr>
          <w:rFonts w:eastAsia="Times New Roman"/>
        </w:rPr>
      </w:pPr>
      <w:r>
        <w:rPr>
          <w:rStyle w:val="HTML"/>
        </w:rPr>
        <w:t>http://host:port/app/api/customer/retrievepwd</w:t>
      </w:r>
    </w:p>
    <w:p w14:paraId="25CF8048" w14:textId="77777777" w:rsidR="004E0E11" w:rsidRDefault="00774DDB">
      <w:pPr>
        <w:pStyle w:val="a3"/>
        <w:ind w:left="600"/>
        <w:divId w:val="603920757"/>
      </w:pPr>
      <w:r>
        <w:rPr>
          <w:rStyle w:val="a4"/>
        </w:rPr>
        <w:t>请求方式：</w:t>
      </w:r>
    </w:p>
    <w:p w14:paraId="247921E6" w14:textId="77777777" w:rsidR="004E0E11" w:rsidRDefault="00774DDB">
      <w:pPr>
        <w:numPr>
          <w:ilvl w:val="0"/>
          <w:numId w:val="358"/>
        </w:numPr>
        <w:spacing w:before="100" w:beforeAutospacing="1" w:after="100" w:afterAutospacing="1"/>
        <w:ind w:left="1320"/>
        <w:divId w:val="603920757"/>
        <w:rPr>
          <w:rFonts w:eastAsia="Times New Roman"/>
        </w:rPr>
      </w:pPr>
      <w:r>
        <w:rPr>
          <w:rFonts w:eastAsia="Times New Roman"/>
        </w:rPr>
        <w:t>POST</w:t>
      </w:r>
    </w:p>
    <w:p w14:paraId="561642EE" w14:textId="77777777" w:rsidR="004E0E11" w:rsidRDefault="00774DDB">
      <w:pPr>
        <w:pStyle w:val="a3"/>
        <w:ind w:left="600"/>
        <w:divId w:val="603920757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1441"/>
        <w:gridCol w:w="1630"/>
        <w:gridCol w:w="2119"/>
      </w:tblGrid>
      <w:tr w:rsidR="004E0E11" w14:paraId="1A1F97B2" w14:textId="77777777">
        <w:trPr>
          <w:divId w:val="60392075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F127E2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37E61E6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7EBC8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143AC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48FDF7B" w14:textId="77777777">
        <w:trPr>
          <w:divId w:val="6039207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0B525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63BDA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6FCA3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EA22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</w:tr>
      <w:tr w:rsidR="004E0E11" w14:paraId="600E0826" w14:textId="77777777">
        <w:trPr>
          <w:divId w:val="6039207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7D2A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D09E8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5DF36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4FEB9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4E0E11" w14:paraId="76B340C9" w14:textId="77777777">
        <w:trPr>
          <w:divId w:val="6039207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5B832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C357D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0DC9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033FC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55C94A8A" w14:textId="77777777" w:rsidR="004E0E11" w:rsidRDefault="00774DDB">
      <w:pPr>
        <w:pStyle w:val="a3"/>
        <w:ind w:left="600"/>
        <w:divId w:val="603920757"/>
      </w:pPr>
      <w:r>
        <w:rPr>
          <w:rStyle w:val="a4"/>
        </w:rPr>
        <w:t>请求</w:t>
      </w:r>
    </w:p>
    <w:p w14:paraId="263D8326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>{</w:t>
      </w:r>
    </w:p>
    <w:p w14:paraId="20DD1BAD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"loginName":"111",</w:t>
      </w:r>
    </w:p>
    <w:p w14:paraId="5D7B91A4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"pwd":"123",</w:t>
      </w:r>
    </w:p>
    <w:p w14:paraId="688F1997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"smsCode":"1234"</w:t>
      </w:r>
    </w:p>
    <w:p w14:paraId="54D5ADF7" w14:textId="77777777" w:rsidR="004E0E11" w:rsidRDefault="004E0E11">
      <w:pPr>
        <w:pStyle w:val="HTML0"/>
        <w:divId w:val="603920757"/>
        <w:rPr>
          <w:rStyle w:val="HTML"/>
        </w:rPr>
      </w:pPr>
    </w:p>
    <w:p w14:paraId="247FBD17" w14:textId="77777777" w:rsidR="004E0E11" w:rsidRDefault="00774DDB">
      <w:pPr>
        <w:pStyle w:val="HTML0"/>
        <w:ind w:left="600"/>
        <w:divId w:val="603920757"/>
      </w:pPr>
      <w:r>
        <w:rPr>
          <w:rStyle w:val="HTML"/>
        </w:rPr>
        <w:t>}</w:t>
      </w:r>
    </w:p>
    <w:p w14:paraId="5385E575" w14:textId="77777777" w:rsidR="004E0E11" w:rsidRDefault="00774DDB">
      <w:pPr>
        <w:pStyle w:val="a3"/>
        <w:ind w:left="600"/>
        <w:divId w:val="603920757"/>
      </w:pPr>
      <w:r>
        <w:rPr>
          <w:rStyle w:val="a4"/>
        </w:rPr>
        <w:t>返回示例</w:t>
      </w:r>
    </w:p>
    <w:p w14:paraId="52C0ABFE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{</w:t>
      </w:r>
    </w:p>
    <w:p w14:paraId="44931E18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"status": 0,</w:t>
      </w:r>
    </w:p>
    <w:p w14:paraId="5AF64AFF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修改成功</w:t>
      </w:r>
      <w:r>
        <w:rPr>
          <w:rStyle w:val="HTML"/>
        </w:rPr>
        <w:t>",</w:t>
      </w:r>
    </w:p>
    <w:p w14:paraId="35A7EF08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"value": {</w:t>
      </w:r>
    </w:p>
    <w:p w14:paraId="0689C9F2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    "value":</w:t>
      </w:r>
    </w:p>
    <w:p w14:paraId="6F14F9B1" w14:textId="77777777" w:rsidR="004E0E11" w:rsidRDefault="00774DDB">
      <w:pPr>
        <w:pStyle w:val="HTML0"/>
        <w:ind w:left="600"/>
        <w:divId w:val="603920757"/>
        <w:rPr>
          <w:rStyle w:val="HTML"/>
        </w:rPr>
      </w:pPr>
      <w:r>
        <w:rPr>
          <w:rStyle w:val="HTML"/>
        </w:rPr>
        <w:t xml:space="preserve">    }</w:t>
      </w:r>
    </w:p>
    <w:p w14:paraId="12BBDEA9" w14:textId="77777777" w:rsidR="004E0E11" w:rsidRDefault="00774DDB">
      <w:pPr>
        <w:pStyle w:val="HTML0"/>
        <w:ind w:left="600"/>
        <w:divId w:val="603920757"/>
      </w:pPr>
      <w:r>
        <w:rPr>
          <w:rStyle w:val="HTML"/>
        </w:rPr>
        <w:t xml:space="preserve">  }</w:t>
      </w:r>
    </w:p>
    <w:p w14:paraId="4C59A77A" w14:textId="77777777" w:rsidR="004E0E11" w:rsidRDefault="00774DDB">
      <w:pPr>
        <w:pStyle w:val="a3"/>
        <w:ind w:left="600"/>
        <w:divId w:val="603920757"/>
      </w:pPr>
      <w:r>
        <w:rPr>
          <w:rStyle w:val="a4"/>
        </w:rPr>
        <w:t>备注</w:t>
      </w:r>
    </w:p>
    <w:p w14:paraId="267AC1FF" w14:textId="77777777" w:rsidR="004E0E11" w:rsidRDefault="00774DDB">
      <w:pPr>
        <w:numPr>
          <w:ilvl w:val="0"/>
          <w:numId w:val="359"/>
        </w:numPr>
        <w:spacing w:before="100" w:beforeAutospacing="1" w:after="100" w:afterAutospacing="1"/>
        <w:ind w:left="1320"/>
        <w:divId w:val="60392075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E7122D6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4.11</w:t>
      </w:r>
      <w:r>
        <w:rPr>
          <w:rFonts w:ascii="MS Mincho" w:eastAsia="MS Mincho" w:hAnsi="MS Mincho" w:cs="MS Mincho"/>
        </w:rPr>
        <w:t>、水表</w:t>
      </w:r>
      <w:r>
        <w:rPr>
          <w:rFonts w:ascii="SimSun" w:eastAsia="SimSun" w:hAnsi="SimSun" w:cs="SimSun"/>
        </w:rPr>
        <w:t>绑</w:t>
      </w:r>
      <w:r>
        <w:rPr>
          <w:rFonts w:ascii="MS Mincho" w:eastAsia="MS Mincho" w:hAnsi="MS Mincho" w:cs="MS Mincho"/>
        </w:rPr>
        <w:t>定</w:t>
      </w:r>
    </w:p>
    <w:p w14:paraId="6552455B" w14:textId="77777777" w:rsidR="004E0E11" w:rsidRDefault="00774DDB">
      <w:pPr>
        <w:pStyle w:val="a3"/>
        <w:ind w:left="600"/>
        <w:divId w:val="726808317"/>
      </w:pPr>
      <w:r>
        <w:rPr>
          <w:rStyle w:val="a4"/>
        </w:rPr>
        <w:t>简要描述：</w:t>
      </w:r>
    </w:p>
    <w:p w14:paraId="203B9731" w14:textId="77777777" w:rsidR="004E0E11" w:rsidRDefault="00774DDB">
      <w:pPr>
        <w:numPr>
          <w:ilvl w:val="0"/>
          <w:numId w:val="360"/>
        </w:numPr>
        <w:spacing w:before="100" w:beforeAutospacing="1" w:after="100" w:afterAutospacing="1"/>
        <w:ind w:left="1320"/>
        <w:divId w:val="726808317"/>
        <w:rPr>
          <w:rFonts w:eastAsia="Times New Roman"/>
        </w:rPr>
      </w:pP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绑</w:t>
      </w:r>
      <w:r>
        <w:rPr>
          <w:rFonts w:ascii="MS Mincho" w:eastAsia="MS Mincho" w:hAnsi="MS Mincho" w:cs="MS Mincho"/>
        </w:rPr>
        <w:t>定</w:t>
      </w:r>
    </w:p>
    <w:p w14:paraId="2923F231" w14:textId="77777777" w:rsidR="004E0E11" w:rsidRDefault="00774DDB">
      <w:pPr>
        <w:pStyle w:val="a3"/>
        <w:ind w:left="600"/>
        <w:divId w:val="72680831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30F0EE6" w14:textId="77777777" w:rsidR="004E0E11" w:rsidRDefault="00774DDB">
      <w:pPr>
        <w:numPr>
          <w:ilvl w:val="0"/>
          <w:numId w:val="361"/>
        </w:numPr>
        <w:spacing w:before="100" w:beforeAutospacing="1" w:after="100" w:afterAutospacing="1"/>
        <w:ind w:left="1320"/>
        <w:divId w:val="726808317"/>
        <w:rPr>
          <w:rFonts w:eastAsia="Times New Roman"/>
        </w:rPr>
      </w:pPr>
      <w:r>
        <w:rPr>
          <w:rStyle w:val="HTML"/>
        </w:rPr>
        <w:t>http://host:port/app/api/customer/device/bind</w:t>
      </w:r>
    </w:p>
    <w:p w14:paraId="53BB8A3C" w14:textId="77777777" w:rsidR="004E0E11" w:rsidRDefault="00774DDB">
      <w:pPr>
        <w:pStyle w:val="a3"/>
        <w:ind w:left="600"/>
        <w:divId w:val="726808317"/>
      </w:pPr>
      <w:r>
        <w:rPr>
          <w:rStyle w:val="a4"/>
        </w:rPr>
        <w:t>请求方式：</w:t>
      </w:r>
    </w:p>
    <w:p w14:paraId="5CB3033A" w14:textId="77777777" w:rsidR="004E0E11" w:rsidRDefault="00774DDB">
      <w:pPr>
        <w:numPr>
          <w:ilvl w:val="0"/>
          <w:numId w:val="362"/>
        </w:numPr>
        <w:spacing w:before="100" w:beforeAutospacing="1" w:after="100" w:afterAutospacing="1"/>
        <w:ind w:left="1320"/>
        <w:divId w:val="726808317"/>
        <w:rPr>
          <w:rFonts w:eastAsia="Times New Roman"/>
        </w:rPr>
      </w:pPr>
      <w:r>
        <w:rPr>
          <w:rFonts w:eastAsia="Times New Roman"/>
        </w:rPr>
        <w:t>GET</w:t>
      </w:r>
    </w:p>
    <w:p w14:paraId="5A8FA355" w14:textId="77777777" w:rsidR="004E0E11" w:rsidRDefault="00774DDB">
      <w:pPr>
        <w:pStyle w:val="a3"/>
        <w:ind w:left="600"/>
        <w:divId w:val="726808317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379"/>
        <w:gridCol w:w="1560"/>
        <w:gridCol w:w="3325"/>
      </w:tblGrid>
      <w:tr w:rsidR="004E0E11" w14:paraId="4430ED15" w14:textId="77777777">
        <w:trPr>
          <w:divId w:val="7268083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379D6D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4348DB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F2E610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4C38EE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330FF56" w14:textId="77777777">
        <w:trPr>
          <w:divId w:val="726808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042AA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E605D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7ADE8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B7973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</w:p>
        </w:tc>
      </w:tr>
      <w:tr w:rsidR="004E0E11" w14:paraId="0C1929F1" w14:textId="77777777">
        <w:trPr>
          <w:divId w:val="726808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C03E5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25518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B4728F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9BA51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IMEI</w:t>
            </w:r>
          </w:p>
        </w:tc>
      </w:tr>
    </w:tbl>
    <w:p w14:paraId="3C6ABA13" w14:textId="77777777" w:rsidR="004E0E11" w:rsidRDefault="00774DDB">
      <w:pPr>
        <w:pStyle w:val="a3"/>
        <w:ind w:left="600"/>
        <w:divId w:val="726808317"/>
      </w:pPr>
      <w:r>
        <w:rPr>
          <w:rStyle w:val="a4"/>
        </w:rPr>
        <w:t>返回示例</w:t>
      </w:r>
    </w:p>
    <w:p w14:paraId="6571353B" w14:textId="77777777" w:rsidR="004E0E11" w:rsidRDefault="00774DDB">
      <w:pPr>
        <w:pStyle w:val="HTML0"/>
        <w:ind w:left="600"/>
        <w:divId w:val="726808317"/>
        <w:rPr>
          <w:rStyle w:val="HTML"/>
        </w:rPr>
      </w:pPr>
      <w:r>
        <w:rPr>
          <w:rStyle w:val="HTML"/>
        </w:rPr>
        <w:t xml:space="preserve">  {</w:t>
      </w:r>
    </w:p>
    <w:p w14:paraId="4313F977" w14:textId="77777777" w:rsidR="004E0E11" w:rsidRDefault="00774DDB">
      <w:pPr>
        <w:pStyle w:val="HTML0"/>
        <w:ind w:left="600"/>
        <w:divId w:val="726808317"/>
        <w:rPr>
          <w:rStyle w:val="HTML"/>
        </w:rPr>
      </w:pPr>
      <w:r>
        <w:rPr>
          <w:rStyle w:val="HTML"/>
        </w:rPr>
        <w:t xml:space="preserve">    "status": 0,</w:t>
      </w:r>
    </w:p>
    <w:p w14:paraId="70562CAF" w14:textId="77777777" w:rsidR="004E0E11" w:rsidRDefault="00774DDB">
      <w:pPr>
        <w:pStyle w:val="HTML0"/>
        <w:ind w:left="600"/>
        <w:divId w:val="726808317"/>
        <w:rPr>
          <w:rStyle w:val="HTML"/>
        </w:rPr>
      </w:pPr>
      <w:r>
        <w:rPr>
          <w:rStyle w:val="HTML"/>
        </w:rPr>
        <w:t xml:space="preserve">    "message":"ok",</w:t>
      </w:r>
    </w:p>
    <w:p w14:paraId="34FD2957" w14:textId="77777777" w:rsidR="004E0E11" w:rsidRDefault="00774DDB">
      <w:pPr>
        <w:pStyle w:val="HTML0"/>
        <w:ind w:left="600"/>
        <w:divId w:val="726808317"/>
        <w:rPr>
          <w:rStyle w:val="HTML"/>
        </w:rPr>
      </w:pPr>
      <w:r>
        <w:rPr>
          <w:rStyle w:val="HTML"/>
        </w:rPr>
        <w:t xml:space="preserve">    "value": { }</w:t>
      </w:r>
    </w:p>
    <w:p w14:paraId="6F27BA81" w14:textId="77777777" w:rsidR="004E0E11" w:rsidRDefault="00774DDB">
      <w:pPr>
        <w:pStyle w:val="HTML0"/>
        <w:ind w:left="600"/>
        <w:divId w:val="726808317"/>
      </w:pPr>
      <w:r>
        <w:rPr>
          <w:rStyle w:val="HTML"/>
        </w:rPr>
        <w:t xml:space="preserve">  }</w:t>
      </w:r>
    </w:p>
    <w:p w14:paraId="622AE724" w14:textId="77777777" w:rsidR="004E0E11" w:rsidRDefault="00774DDB">
      <w:pPr>
        <w:pStyle w:val="a3"/>
        <w:ind w:left="600"/>
        <w:divId w:val="726808317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4E0E11" w14:paraId="1193A1F3" w14:textId="77777777">
        <w:trPr>
          <w:divId w:val="7268083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2F228B8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F10F01D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D8572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A4253EA" w14:textId="77777777">
        <w:trPr>
          <w:divId w:val="726808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89EA6" w14:textId="77777777" w:rsidR="004E0E11" w:rsidRDefault="004E0E11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30AB2910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30DBA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D9A0C74" w14:textId="77777777" w:rsidR="004E0E11" w:rsidRDefault="00774DDB">
      <w:pPr>
        <w:pStyle w:val="a3"/>
        <w:ind w:left="600"/>
        <w:divId w:val="726808317"/>
      </w:pPr>
      <w:r>
        <w:rPr>
          <w:rStyle w:val="a4"/>
        </w:rPr>
        <w:t>备注</w:t>
      </w:r>
    </w:p>
    <w:p w14:paraId="59DC8CD0" w14:textId="77777777" w:rsidR="004E0E11" w:rsidRDefault="00774DDB">
      <w:pPr>
        <w:numPr>
          <w:ilvl w:val="0"/>
          <w:numId w:val="363"/>
        </w:numPr>
        <w:spacing w:before="100" w:beforeAutospacing="1" w:after="100" w:afterAutospacing="1"/>
        <w:ind w:left="1320"/>
        <w:divId w:val="72680831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7D12FD1F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4.12</w:t>
      </w:r>
      <w:r>
        <w:rPr>
          <w:rFonts w:ascii="MS Mincho" w:eastAsia="MS Mincho" w:hAnsi="MS Mincho" w:cs="MS Mincho"/>
        </w:rPr>
        <w:t>、水表信息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</w:p>
    <w:p w14:paraId="5C858E3D" w14:textId="77777777" w:rsidR="004E0E11" w:rsidRDefault="00774DDB">
      <w:pPr>
        <w:pStyle w:val="a3"/>
        <w:ind w:left="600"/>
        <w:divId w:val="1942106325"/>
      </w:pPr>
      <w:r>
        <w:rPr>
          <w:rStyle w:val="a4"/>
        </w:rPr>
        <w:t>简要描述：</w:t>
      </w:r>
    </w:p>
    <w:p w14:paraId="0AAE9D4B" w14:textId="77777777" w:rsidR="004E0E11" w:rsidRDefault="00774DDB">
      <w:pPr>
        <w:numPr>
          <w:ilvl w:val="0"/>
          <w:numId w:val="364"/>
        </w:numPr>
        <w:spacing w:before="100" w:beforeAutospacing="1" w:after="100" w:afterAutospacing="1"/>
        <w:ind w:left="1320"/>
        <w:divId w:val="1942106325"/>
        <w:rPr>
          <w:rFonts w:eastAsia="Times New Roman"/>
        </w:rPr>
      </w:pPr>
      <w:r>
        <w:rPr>
          <w:rFonts w:ascii="MS Mincho" w:eastAsia="MS Mincho" w:hAnsi="MS Mincho" w:cs="MS Mincho"/>
        </w:rPr>
        <w:t>水表信息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通</w:t>
      </w:r>
      <w:r>
        <w:rPr>
          <w:rFonts w:ascii="SimSun" w:eastAsia="SimSun" w:hAnsi="SimSun" w:cs="SimSun"/>
        </w:rPr>
        <w:t>过</w:t>
      </w:r>
      <w:r>
        <w:rPr>
          <w:rFonts w:eastAsia="Times New Roman"/>
        </w:rPr>
        <w:t>token</w:t>
      </w:r>
      <w:r>
        <w:rPr>
          <w:rFonts w:ascii="SimSun" w:eastAsia="SimSun" w:hAnsi="SimSun" w:cs="SimSun"/>
        </w:rPr>
        <w:t>获取用户信息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信息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到其</w:t>
      </w:r>
      <w:r>
        <w:rPr>
          <w:rFonts w:ascii="SimSun" w:eastAsia="SimSun" w:hAnsi="SimSun" w:cs="SimSun"/>
        </w:rPr>
        <w:t>绑</w:t>
      </w:r>
      <w:r>
        <w:rPr>
          <w:rFonts w:ascii="MS Mincho" w:eastAsia="MS Mincho" w:hAnsi="MS Mincho" w:cs="MS Mincho"/>
        </w:rPr>
        <w:t>定的</w:t>
      </w:r>
      <w:r>
        <w:rPr>
          <w:rFonts w:ascii="SimSun" w:eastAsia="SimSun" w:hAnsi="SimSun" w:cs="SimSun"/>
        </w:rPr>
        <w:t>设备</w:t>
      </w:r>
    </w:p>
    <w:p w14:paraId="67D505A2" w14:textId="77777777" w:rsidR="004E0E11" w:rsidRDefault="00774DDB">
      <w:pPr>
        <w:pStyle w:val="a3"/>
        <w:ind w:left="600"/>
        <w:divId w:val="194210632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72460B50" w14:textId="77777777" w:rsidR="004E0E11" w:rsidRDefault="00774DDB">
      <w:pPr>
        <w:numPr>
          <w:ilvl w:val="0"/>
          <w:numId w:val="365"/>
        </w:numPr>
        <w:spacing w:before="100" w:beforeAutospacing="1" w:after="100" w:afterAutospacing="1"/>
        <w:ind w:left="1320"/>
        <w:divId w:val="1942106325"/>
        <w:rPr>
          <w:rFonts w:eastAsia="Times New Roman"/>
        </w:rPr>
      </w:pPr>
      <w:r>
        <w:rPr>
          <w:rStyle w:val="HTML"/>
        </w:rPr>
        <w:t>http://host:port/app/api/customer/device</w:t>
      </w:r>
    </w:p>
    <w:p w14:paraId="042CF8BF" w14:textId="77777777" w:rsidR="004E0E11" w:rsidRDefault="00774DDB">
      <w:pPr>
        <w:pStyle w:val="a3"/>
        <w:ind w:left="600"/>
        <w:divId w:val="1942106325"/>
      </w:pPr>
      <w:r>
        <w:rPr>
          <w:rStyle w:val="a4"/>
        </w:rPr>
        <w:t>请求方式：</w:t>
      </w:r>
    </w:p>
    <w:p w14:paraId="4C4F7474" w14:textId="77777777" w:rsidR="004E0E11" w:rsidRDefault="00774DDB">
      <w:pPr>
        <w:numPr>
          <w:ilvl w:val="0"/>
          <w:numId w:val="366"/>
        </w:numPr>
        <w:spacing w:before="100" w:beforeAutospacing="1" w:after="100" w:afterAutospacing="1"/>
        <w:ind w:left="1320"/>
        <w:divId w:val="1942106325"/>
        <w:rPr>
          <w:rFonts w:eastAsia="Times New Roman"/>
        </w:rPr>
      </w:pPr>
      <w:r>
        <w:rPr>
          <w:rFonts w:eastAsia="Times New Roman"/>
        </w:rPr>
        <w:t>GET</w:t>
      </w:r>
    </w:p>
    <w:p w14:paraId="1F336168" w14:textId="77777777" w:rsidR="004E0E11" w:rsidRDefault="00774DDB">
      <w:pPr>
        <w:pStyle w:val="a3"/>
        <w:ind w:left="600"/>
        <w:divId w:val="1942106325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345"/>
        <w:gridCol w:w="1627"/>
        <w:gridCol w:w="3244"/>
        <w:gridCol w:w="95"/>
      </w:tblGrid>
      <w:tr w:rsidR="004E0E11" w14:paraId="519BFB78" w14:textId="77777777">
        <w:trPr>
          <w:gridAfter w:val="1"/>
          <w:divId w:val="194210632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2C8F6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8613DE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3B5275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7B3A3B4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A14D953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0B049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BBA7B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1ECEC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F0AA2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BD4535" w14:textId="77777777" w:rsidR="004E0E11" w:rsidRDefault="004E0E11">
            <w:pPr>
              <w:rPr>
                <w:rFonts w:eastAsia="Times New Roman"/>
              </w:rPr>
            </w:pPr>
          </w:p>
        </w:tc>
      </w:tr>
    </w:tbl>
    <w:p w14:paraId="5CE1FB2D" w14:textId="77777777" w:rsidR="004E0E11" w:rsidRDefault="00774DDB">
      <w:pPr>
        <w:pStyle w:val="a3"/>
        <w:ind w:left="600"/>
        <w:divId w:val="194210632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E0E11" w14:paraId="269ECC38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46DC5C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248B091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9AA85A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设备详情返回成功</w:t>
            </w:r>
            <w:r>
              <w:rPr>
                <w:rStyle w:val="HTML"/>
              </w:rPr>
              <w:t>",</w:t>
            </w:r>
          </w:p>
          <w:p w14:paraId="3DD5ABAF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92840E0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"householdId": "a29070f8b6554a04881c95793058c255",</w:t>
            </w:r>
          </w:p>
          <w:p w14:paraId="284DA539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"insTime": "2018/08/29 19:40:36",</w:t>
            </w:r>
          </w:p>
          <w:p w14:paraId="2D3F7ECE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</w:t>
            </w:r>
            <w:r>
              <w:rPr>
                <w:rStyle w:val="HTML"/>
              </w:rPr>
              <w:t>中国万科水表</w:t>
            </w:r>
            <w:r>
              <w:rPr>
                <w:rStyle w:val="HTML"/>
              </w:rPr>
              <w:t>",</w:t>
            </w:r>
          </w:p>
          <w:p w14:paraId="77F07B73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"11223344556600091",</w:t>
            </w:r>
          </w:p>
          <w:p w14:paraId="5FBCEA14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"typeId": "3781d13a2f5f4041afc2f80c73110cca",</w:t>
            </w:r>
          </w:p>
          <w:p w14:paraId="6D6CF27B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"2f5175173a6e452d84adffa541ac6b22"</w:t>
            </w:r>
          </w:p>
          <w:p w14:paraId="079F4422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405921D" w14:textId="77777777" w:rsidR="004E0E11" w:rsidRDefault="00774DDB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4C31A21" w14:textId="77777777" w:rsidR="004E0E11" w:rsidRDefault="00774DDB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BCE5BA6" w14:textId="77777777" w:rsidR="004E0E11" w:rsidRDefault="004E0E11"/>
        </w:tc>
      </w:tr>
    </w:tbl>
    <w:p w14:paraId="350D3CD0" w14:textId="77777777" w:rsidR="004E0E11" w:rsidRDefault="00774DDB">
      <w:pPr>
        <w:pStyle w:val="a3"/>
        <w:ind w:left="600"/>
        <w:divId w:val="1942106325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462"/>
        <w:gridCol w:w="3743"/>
      </w:tblGrid>
      <w:tr w:rsidR="004E0E11" w14:paraId="6E9A0F6C" w14:textId="77777777">
        <w:trPr>
          <w:divId w:val="194210632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7E2C17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23E9A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C6E709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92C1704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4E833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0BCA7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620A2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505D6239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7BCBA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4154F1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64A6B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055E3DA6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8DFC1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0C36C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9F1E68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  <w:tr w:rsidR="004E0E11" w14:paraId="191DF86E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6FAFD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B8CCB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91DED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类型名称</w:t>
            </w:r>
          </w:p>
        </w:tc>
      </w:tr>
      <w:tr w:rsidR="004E0E11" w14:paraId="77C4861D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D05B2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5635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011D0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03B91428" w14:textId="77777777">
        <w:trPr>
          <w:divId w:val="1942106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59F32E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D3143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BC2A8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eastAsia="Times New Roman"/>
              </w:rPr>
              <w:t>IMEI</w:t>
            </w:r>
          </w:p>
        </w:tc>
      </w:tr>
    </w:tbl>
    <w:p w14:paraId="6E46E718" w14:textId="77777777" w:rsidR="004E0E11" w:rsidRDefault="00774DDB">
      <w:pPr>
        <w:pStyle w:val="a3"/>
        <w:ind w:left="600"/>
        <w:divId w:val="1942106325"/>
      </w:pPr>
      <w:r>
        <w:rPr>
          <w:rStyle w:val="a4"/>
        </w:rPr>
        <w:t>备注</w:t>
      </w:r>
    </w:p>
    <w:p w14:paraId="311C7623" w14:textId="77777777" w:rsidR="004E0E11" w:rsidRDefault="00774DDB">
      <w:pPr>
        <w:numPr>
          <w:ilvl w:val="0"/>
          <w:numId w:val="367"/>
        </w:numPr>
        <w:spacing w:before="100" w:beforeAutospacing="1" w:after="100" w:afterAutospacing="1"/>
        <w:ind w:left="1320"/>
        <w:divId w:val="194210632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2BECDE47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4.13</w:t>
      </w:r>
      <w:r>
        <w:rPr>
          <w:rFonts w:ascii="MS Mincho" w:eastAsia="MS Mincho" w:hAnsi="MS Mincho" w:cs="MS Mincho"/>
        </w:rPr>
        <w:t>、水表解</w:t>
      </w:r>
      <w:r>
        <w:rPr>
          <w:rFonts w:ascii="SimSun" w:eastAsia="SimSun" w:hAnsi="SimSun" w:cs="SimSun"/>
        </w:rPr>
        <w:t>绑</w:t>
      </w:r>
    </w:p>
    <w:p w14:paraId="39182129" w14:textId="77777777" w:rsidR="004E0E11" w:rsidRDefault="00774DDB">
      <w:pPr>
        <w:pStyle w:val="a3"/>
        <w:ind w:left="600"/>
        <w:divId w:val="1438479037"/>
      </w:pPr>
      <w:r>
        <w:rPr>
          <w:rStyle w:val="a4"/>
        </w:rPr>
        <w:t>简要描述：</w:t>
      </w:r>
    </w:p>
    <w:p w14:paraId="6DBCF3CA" w14:textId="77777777" w:rsidR="004E0E11" w:rsidRDefault="00774DDB">
      <w:pPr>
        <w:numPr>
          <w:ilvl w:val="0"/>
          <w:numId w:val="368"/>
        </w:numPr>
        <w:spacing w:before="100" w:beforeAutospacing="1" w:after="100" w:afterAutospacing="1"/>
        <w:ind w:left="1320"/>
        <w:divId w:val="1438479037"/>
        <w:rPr>
          <w:rFonts w:eastAsia="Times New Roman"/>
        </w:rPr>
      </w:pPr>
      <w:r>
        <w:rPr>
          <w:rFonts w:ascii="MS Mincho" w:eastAsia="MS Mincho" w:hAnsi="MS Mincho" w:cs="MS Mincho"/>
        </w:rPr>
        <w:t>水表解</w:t>
      </w:r>
      <w:r>
        <w:rPr>
          <w:rFonts w:ascii="SimSun" w:eastAsia="SimSun" w:hAnsi="SimSun" w:cs="SimSun"/>
        </w:rPr>
        <w:t>绑</w:t>
      </w:r>
    </w:p>
    <w:p w14:paraId="04E17AAE" w14:textId="77777777" w:rsidR="004E0E11" w:rsidRDefault="00774DDB">
      <w:pPr>
        <w:pStyle w:val="a3"/>
        <w:ind w:left="600"/>
        <w:divId w:val="143847903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592C2712" w14:textId="77777777" w:rsidR="004E0E11" w:rsidRDefault="00774DDB">
      <w:pPr>
        <w:numPr>
          <w:ilvl w:val="0"/>
          <w:numId w:val="369"/>
        </w:numPr>
        <w:spacing w:before="100" w:beforeAutospacing="1" w:after="100" w:afterAutospacing="1"/>
        <w:ind w:left="1320"/>
        <w:divId w:val="1438479037"/>
        <w:rPr>
          <w:rFonts w:eastAsia="Times New Roman"/>
        </w:rPr>
      </w:pPr>
      <w:r>
        <w:rPr>
          <w:rStyle w:val="HTML"/>
        </w:rPr>
        <w:t>http://host:port/app/api/customer/device/unbind</w:t>
      </w:r>
    </w:p>
    <w:p w14:paraId="0DE3D0C8" w14:textId="77777777" w:rsidR="004E0E11" w:rsidRDefault="00774DDB">
      <w:pPr>
        <w:pStyle w:val="a3"/>
        <w:ind w:left="600"/>
        <w:divId w:val="1438479037"/>
      </w:pPr>
      <w:r>
        <w:rPr>
          <w:rStyle w:val="a4"/>
        </w:rPr>
        <w:t>请求方式：</w:t>
      </w:r>
    </w:p>
    <w:p w14:paraId="77CD4A11" w14:textId="77777777" w:rsidR="004E0E11" w:rsidRDefault="00774DDB">
      <w:pPr>
        <w:numPr>
          <w:ilvl w:val="0"/>
          <w:numId w:val="370"/>
        </w:numPr>
        <w:spacing w:before="100" w:beforeAutospacing="1" w:after="100" w:afterAutospacing="1"/>
        <w:ind w:left="1320"/>
        <w:divId w:val="1438479037"/>
        <w:rPr>
          <w:rFonts w:eastAsia="Times New Roman"/>
        </w:rPr>
      </w:pPr>
      <w:r>
        <w:rPr>
          <w:rFonts w:eastAsia="Times New Roman"/>
        </w:rPr>
        <w:t>GET</w:t>
      </w:r>
    </w:p>
    <w:p w14:paraId="199F5DF9" w14:textId="77777777" w:rsidR="004E0E11" w:rsidRDefault="00774DDB">
      <w:pPr>
        <w:pStyle w:val="a3"/>
        <w:ind w:left="600"/>
        <w:divId w:val="1438479037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379"/>
        <w:gridCol w:w="1560"/>
        <w:gridCol w:w="3325"/>
      </w:tblGrid>
      <w:tr w:rsidR="004E0E11" w14:paraId="6277244B" w14:textId="77777777">
        <w:trPr>
          <w:divId w:val="14384790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E4CD3C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A23DFB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308F17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9EE3515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C787F48" w14:textId="77777777">
        <w:trPr>
          <w:divId w:val="1438479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B83DE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2B3C3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171B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63E5E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IMEI</w:t>
            </w:r>
          </w:p>
        </w:tc>
      </w:tr>
      <w:tr w:rsidR="004E0E11" w14:paraId="6D96C99D" w14:textId="77777777">
        <w:trPr>
          <w:divId w:val="1438479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B799E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97842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B60BE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F3BC9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</w:p>
        </w:tc>
      </w:tr>
    </w:tbl>
    <w:p w14:paraId="4CC1874B" w14:textId="77777777" w:rsidR="004E0E11" w:rsidRDefault="00774DDB">
      <w:pPr>
        <w:pStyle w:val="a3"/>
        <w:ind w:left="600"/>
        <w:divId w:val="1438479037"/>
      </w:pPr>
      <w:r>
        <w:rPr>
          <w:rStyle w:val="a4"/>
        </w:rPr>
        <w:t>返回示例</w:t>
      </w:r>
    </w:p>
    <w:p w14:paraId="37701A71" w14:textId="77777777" w:rsidR="004E0E11" w:rsidRDefault="00774DDB">
      <w:pPr>
        <w:pStyle w:val="HTML0"/>
        <w:ind w:left="600"/>
        <w:divId w:val="1438479037"/>
        <w:rPr>
          <w:rStyle w:val="HTML"/>
        </w:rPr>
      </w:pPr>
      <w:r>
        <w:rPr>
          <w:rStyle w:val="HTML"/>
        </w:rPr>
        <w:t xml:space="preserve">  {</w:t>
      </w:r>
    </w:p>
    <w:p w14:paraId="62B344DA" w14:textId="77777777" w:rsidR="004E0E11" w:rsidRDefault="00774DDB">
      <w:pPr>
        <w:pStyle w:val="HTML0"/>
        <w:ind w:left="600"/>
        <w:divId w:val="1438479037"/>
        <w:rPr>
          <w:rStyle w:val="HTML"/>
        </w:rPr>
      </w:pPr>
      <w:r>
        <w:rPr>
          <w:rStyle w:val="HTML"/>
        </w:rPr>
        <w:t xml:space="preserve">    "status": 0,</w:t>
      </w:r>
    </w:p>
    <w:p w14:paraId="12655D4D" w14:textId="77777777" w:rsidR="004E0E11" w:rsidRDefault="00774DDB">
      <w:pPr>
        <w:pStyle w:val="HTML0"/>
        <w:ind w:left="600"/>
        <w:divId w:val="1438479037"/>
        <w:rPr>
          <w:rStyle w:val="HTML"/>
        </w:rPr>
      </w:pPr>
      <w:r>
        <w:rPr>
          <w:rStyle w:val="HTML"/>
        </w:rPr>
        <w:t xml:space="preserve">    "message":"ok",</w:t>
      </w:r>
    </w:p>
    <w:p w14:paraId="55B92159" w14:textId="77777777" w:rsidR="004E0E11" w:rsidRDefault="00774DDB">
      <w:pPr>
        <w:pStyle w:val="HTML0"/>
        <w:ind w:left="600"/>
        <w:divId w:val="1438479037"/>
        <w:rPr>
          <w:rStyle w:val="HTML"/>
        </w:rPr>
      </w:pPr>
      <w:r>
        <w:rPr>
          <w:rStyle w:val="HTML"/>
        </w:rPr>
        <w:t xml:space="preserve">    "value": {}</w:t>
      </w:r>
    </w:p>
    <w:p w14:paraId="3A412D06" w14:textId="77777777" w:rsidR="004E0E11" w:rsidRDefault="00774DDB">
      <w:pPr>
        <w:pStyle w:val="HTML0"/>
        <w:ind w:left="600"/>
        <w:divId w:val="1438479037"/>
      </w:pPr>
      <w:r>
        <w:rPr>
          <w:rStyle w:val="HTML"/>
        </w:rPr>
        <w:t xml:space="preserve">  }</w:t>
      </w:r>
    </w:p>
    <w:p w14:paraId="716902EA" w14:textId="77777777" w:rsidR="004E0E11" w:rsidRDefault="00774DDB">
      <w:pPr>
        <w:pStyle w:val="a3"/>
        <w:ind w:left="600"/>
        <w:divId w:val="1438479037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4E0E11" w14:paraId="6640FAD1" w14:textId="77777777">
        <w:trPr>
          <w:divId w:val="14384790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4A1ACA3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968DD21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F814C1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404AA5E" w14:textId="77777777">
        <w:trPr>
          <w:divId w:val="1438479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E3016F" w14:textId="77777777" w:rsidR="004E0E11" w:rsidRDefault="004E0E11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50BAF38A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DC469" w14:textId="77777777" w:rsidR="004E0E11" w:rsidRDefault="004E0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20890CB" w14:textId="77777777" w:rsidR="004E0E11" w:rsidRDefault="00774DDB">
      <w:pPr>
        <w:pStyle w:val="a3"/>
        <w:ind w:left="600"/>
        <w:divId w:val="1438479037"/>
      </w:pPr>
      <w:r>
        <w:rPr>
          <w:rStyle w:val="a4"/>
        </w:rPr>
        <w:t>备注</w:t>
      </w:r>
    </w:p>
    <w:p w14:paraId="7DA7A1DF" w14:textId="77777777" w:rsidR="004E0E11" w:rsidRDefault="00774DDB">
      <w:pPr>
        <w:numPr>
          <w:ilvl w:val="0"/>
          <w:numId w:val="371"/>
        </w:numPr>
        <w:spacing w:before="100" w:beforeAutospacing="1" w:after="100" w:afterAutospacing="1"/>
        <w:ind w:left="1320"/>
        <w:divId w:val="143847903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22F9D7F5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4.14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水量</w:t>
      </w:r>
      <w:r>
        <w:rPr>
          <w:rFonts w:ascii="SimSun" w:eastAsia="SimSun" w:hAnsi="SimSun" w:cs="SimSun"/>
        </w:rPr>
        <w:t>查询</w:t>
      </w:r>
    </w:p>
    <w:p w14:paraId="65DE93DD" w14:textId="77777777" w:rsidR="004E0E11" w:rsidRDefault="00774DDB">
      <w:pPr>
        <w:pStyle w:val="a3"/>
        <w:ind w:left="600"/>
        <w:divId w:val="1951231640"/>
      </w:pPr>
      <w:r>
        <w:rPr>
          <w:rStyle w:val="a4"/>
        </w:rPr>
        <w:t>简要描述：</w:t>
      </w:r>
    </w:p>
    <w:p w14:paraId="26DB7887" w14:textId="77777777" w:rsidR="004E0E11" w:rsidRDefault="00774DDB">
      <w:pPr>
        <w:numPr>
          <w:ilvl w:val="0"/>
          <w:numId w:val="372"/>
        </w:numPr>
        <w:spacing w:before="100" w:beforeAutospacing="1" w:after="100" w:afterAutospacing="1"/>
        <w:ind w:left="1320"/>
        <w:divId w:val="1951231640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水量</w:t>
      </w:r>
      <w:r>
        <w:rPr>
          <w:rFonts w:ascii="SimSun" w:eastAsia="SimSun" w:hAnsi="SimSun" w:cs="SimSun"/>
        </w:rPr>
        <w:t>查询</w:t>
      </w:r>
    </w:p>
    <w:p w14:paraId="4CAB9474" w14:textId="77777777" w:rsidR="004E0E11" w:rsidRDefault="00774DDB">
      <w:pPr>
        <w:pStyle w:val="a3"/>
        <w:ind w:left="600"/>
        <w:divId w:val="195123164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D6B15EE" w14:textId="77777777" w:rsidR="004E0E11" w:rsidRDefault="00774DDB">
      <w:pPr>
        <w:numPr>
          <w:ilvl w:val="0"/>
          <w:numId w:val="373"/>
        </w:numPr>
        <w:spacing w:before="100" w:beforeAutospacing="1" w:after="100" w:afterAutospacing="1"/>
        <w:ind w:left="1320"/>
        <w:divId w:val="1951231640"/>
        <w:rPr>
          <w:rFonts w:eastAsia="Times New Roman"/>
        </w:rPr>
      </w:pPr>
      <w:r>
        <w:rPr>
          <w:rStyle w:val="HTML"/>
        </w:rPr>
        <w:t>http://host:port/app/api/customer/water/consumption</w:t>
      </w:r>
    </w:p>
    <w:p w14:paraId="40354BF7" w14:textId="77777777" w:rsidR="004E0E11" w:rsidRDefault="00774DDB">
      <w:pPr>
        <w:pStyle w:val="a3"/>
        <w:ind w:left="600"/>
        <w:divId w:val="1951231640"/>
      </w:pPr>
      <w:r>
        <w:rPr>
          <w:rStyle w:val="a4"/>
        </w:rPr>
        <w:t>请求方式：</w:t>
      </w:r>
    </w:p>
    <w:p w14:paraId="57B009FC" w14:textId="77777777" w:rsidR="004E0E11" w:rsidRDefault="00774DDB">
      <w:pPr>
        <w:numPr>
          <w:ilvl w:val="0"/>
          <w:numId w:val="374"/>
        </w:numPr>
        <w:spacing w:before="100" w:beforeAutospacing="1" w:after="100" w:afterAutospacing="1"/>
        <w:ind w:left="1320"/>
        <w:divId w:val="1951231640"/>
        <w:rPr>
          <w:rFonts w:eastAsia="Times New Roman"/>
        </w:rPr>
      </w:pPr>
      <w:r>
        <w:rPr>
          <w:rFonts w:eastAsia="Times New Roman"/>
        </w:rPr>
        <w:t>GET</w:t>
      </w:r>
    </w:p>
    <w:p w14:paraId="177BFEC9" w14:textId="77777777" w:rsidR="004E0E11" w:rsidRDefault="00774DDB">
      <w:pPr>
        <w:pStyle w:val="a3"/>
        <w:ind w:left="600"/>
        <w:divId w:val="1951231640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4E0E11" w14:paraId="46FC4C33" w14:textId="77777777">
        <w:trPr>
          <w:divId w:val="195123164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AEA30A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58282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09BC6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8CCF5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58040E74" w14:textId="77777777" w:rsidR="004E0E11" w:rsidRDefault="00774DDB">
      <w:pPr>
        <w:pStyle w:val="a3"/>
        <w:ind w:left="600"/>
        <w:divId w:val="1951231640"/>
      </w:pPr>
      <w:r>
        <w:rPr>
          <w:rStyle w:val="a4"/>
        </w:rPr>
        <w:t>返回示例</w:t>
      </w:r>
    </w:p>
    <w:p w14:paraId="2EAB4E62" w14:textId="77777777" w:rsidR="004E0E11" w:rsidRDefault="00774DDB">
      <w:pPr>
        <w:pStyle w:val="HTML0"/>
        <w:ind w:left="600"/>
        <w:divId w:val="1951231640"/>
        <w:rPr>
          <w:rStyle w:val="HTML"/>
        </w:rPr>
      </w:pPr>
      <w:r>
        <w:rPr>
          <w:rStyle w:val="HTML"/>
        </w:rPr>
        <w:t xml:space="preserve">  {</w:t>
      </w:r>
    </w:p>
    <w:p w14:paraId="7CEAE20F" w14:textId="77777777" w:rsidR="004E0E11" w:rsidRDefault="00774DDB">
      <w:pPr>
        <w:pStyle w:val="HTML0"/>
        <w:ind w:left="600"/>
        <w:divId w:val="1951231640"/>
        <w:rPr>
          <w:rStyle w:val="HTML"/>
        </w:rPr>
      </w:pPr>
      <w:r>
        <w:rPr>
          <w:rStyle w:val="HTML"/>
        </w:rPr>
        <w:t xml:space="preserve">    "status": 0,</w:t>
      </w:r>
    </w:p>
    <w:p w14:paraId="59EF5F32" w14:textId="77777777" w:rsidR="004E0E11" w:rsidRDefault="00774DDB">
      <w:pPr>
        <w:pStyle w:val="HTML0"/>
        <w:ind w:left="600"/>
        <w:divId w:val="1951231640"/>
        <w:rPr>
          <w:rStyle w:val="HTML"/>
        </w:rPr>
      </w:pPr>
      <w:r>
        <w:rPr>
          <w:rStyle w:val="HTML"/>
        </w:rPr>
        <w:t xml:space="preserve">    "message":"ok",</w:t>
      </w:r>
    </w:p>
    <w:p w14:paraId="4F23E3D8" w14:textId="77777777" w:rsidR="004E0E11" w:rsidRDefault="00774DDB">
      <w:pPr>
        <w:pStyle w:val="HTML0"/>
        <w:ind w:left="600"/>
        <w:divId w:val="1951231640"/>
        <w:rPr>
          <w:rStyle w:val="HTML"/>
        </w:rPr>
      </w:pPr>
      <w:r>
        <w:rPr>
          <w:rStyle w:val="HTML"/>
        </w:rPr>
        <w:t xml:space="preserve">    "value": {</w:t>
      </w:r>
    </w:p>
    <w:p w14:paraId="2EE8B7C7" w14:textId="77777777" w:rsidR="004E0E11" w:rsidRDefault="00774DDB">
      <w:pPr>
        <w:pStyle w:val="HTML0"/>
        <w:ind w:left="600"/>
        <w:divId w:val="1951231640"/>
        <w:rPr>
          <w:rStyle w:val="HTML"/>
        </w:rPr>
      </w:pPr>
      <w:r>
        <w:rPr>
          <w:rStyle w:val="HTML"/>
        </w:rPr>
        <w:t xml:space="preserve">        "waterRead":"2232312",</w:t>
      </w:r>
    </w:p>
    <w:p w14:paraId="30DF0CC2" w14:textId="77777777" w:rsidR="004E0E11" w:rsidRDefault="00774DDB">
      <w:pPr>
        <w:pStyle w:val="HTML0"/>
        <w:ind w:left="600"/>
        <w:divId w:val="1951231640"/>
        <w:rPr>
          <w:rStyle w:val="HTML"/>
        </w:rPr>
      </w:pPr>
      <w:r>
        <w:rPr>
          <w:rStyle w:val="HTML"/>
        </w:rPr>
        <w:t xml:space="preserve">        "useWater":"888"</w:t>
      </w:r>
    </w:p>
    <w:p w14:paraId="77F9428B" w14:textId="77777777" w:rsidR="004E0E11" w:rsidRDefault="00774DDB">
      <w:pPr>
        <w:pStyle w:val="HTML0"/>
        <w:ind w:left="600"/>
        <w:divId w:val="1951231640"/>
        <w:rPr>
          <w:rStyle w:val="HTML"/>
        </w:rPr>
      </w:pPr>
      <w:r>
        <w:rPr>
          <w:rStyle w:val="HTML"/>
        </w:rPr>
        <w:t xml:space="preserve">    }</w:t>
      </w:r>
    </w:p>
    <w:p w14:paraId="307AC70F" w14:textId="77777777" w:rsidR="004E0E11" w:rsidRDefault="00774DDB">
      <w:pPr>
        <w:pStyle w:val="HTML0"/>
        <w:ind w:left="600"/>
        <w:divId w:val="1951231640"/>
      </w:pPr>
      <w:r>
        <w:rPr>
          <w:rStyle w:val="HTML"/>
        </w:rPr>
        <w:t xml:space="preserve">  }</w:t>
      </w:r>
    </w:p>
    <w:p w14:paraId="713347F6" w14:textId="77777777" w:rsidR="004E0E11" w:rsidRDefault="00774DDB">
      <w:pPr>
        <w:pStyle w:val="a3"/>
        <w:ind w:left="600"/>
        <w:divId w:val="1951231640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25"/>
        <w:gridCol w:w="3703"/>
      </w:tblGrid>
      <w:tr w:rsidR="004E0E11" w14:paraId="0D64F3A3" w14:textId="77777777">
        <w:trPr>
          <w:divId w:val="195123164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75CAD70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976924F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D79466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59D64796" w14:textId="77777777">
        <w:trPr>
          <w:divId w:val="19512316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E35AF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2518F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3B527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上月水表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4E0E11" w14:paraId="76AE7912" w14:textId="77777777">
        <w:trPr>
          <w:divId w:val="19512316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85287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6E81C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755E4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上月用水量</w:t>
            </w:r>
          </w:p>
        </w:tc>
      </w:tr>
    </w:tbl>
    <w:p w14:paraId="1E6798FC" w14:textId="77777777" w:rsidR="004E0E11" w:rsidRDefault="00774DDB">
      <w:pPr>
        <w:pStyle w:val="a3"/>
        <w:ind w:left="600"/>
        <w:divId w:val="1951231640"/>
      </w:pPr>
      <w:r>
        <w:rPr>
          <w:rStyle w:val="a4"/>
        </w:rPr>
        <w:t>备注</w:t>
      </w:r>
    </w:p>
    <w:p w14:paraId="0764AF53" w14:textId="77777777" w:rsidR="004E0E11" w:rsidRDefault="00774DDB">
      <w:pPr>
        <w:numPr>
          <w:ilvl w:val="0"/>
          <w:numId w:val="375"/>
        </w:numPr>
        <w:spacing w:before="100" w:beforeAutospacing="1" w:after="100" w:afterAutospacing="1"/>
        <w:ind w:left="1320"/>
        <w:divId w:val="195123164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3CA6CA56" w14:textId="77777777" w:rsidR="004E0E11" w:rsidRDefault="00774DDB">
      <w:pPr>
        <w:pStyle w:val="2"/>
        <w:divId w:val="447159382"/>
        <w:rPr>
          <w:rFonts w:eastAsia="Times New Roman"/>
        </w:rPr>
      </w:pPr>
      <w:r>
        <w:rPr>
          <w:rFonts w:eastAsia="Times New Roman"/>
        </w:rPr>
        <w:t>4.15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户历</w:t>
      </w:r>
      <w:r>
        <w:rPr>
          <w:rFonts w:ascii="MS Mincho" w:eastAsia="MS Mincho" w:hAnsi="MS Mincho" w:cs="MS Mincho"/>
        </w:rPr>
        <w:t>史用水量</w:t>
      </w:r>
      <w:r>
        <w:rPr>
          <w:rFonts w:ascii="SimSun" w:eastAsia="SimSun" w:hAnsi="SimSun" w:cs="SimSun"/>
        </w:rPr>
        <w:t>查询</w:t>
      </w:r>
    </w:p>
    <w:p w14:paraId="65AD0E25" w14:textId="77777777" w:rsidR="004E0E11" w:rsidRDefault="00774DDB">
      <w:pPr>
        <w:pStyle w:val="a3"/>
        <w:ind w:left="600"/>
        <w:divId w:val="1858958922"/>
      </w:pPr>
      <w:r>
        <w:rPr>
          <w:rStyle w:val="a4"/>
        </w:rPr>
        <w:t>简要描述：</w:t>
      </w:r>
    </w:p>
    <w:p w14:paraId="3B049787" w14:textId="77777777" w:rsidR="004E0E11" w:rsidRDefault="00774DDB">
      <w:pPr>
        <w:numPr>
          <w:ilvl w:val="0"/>
          <w:numId w:val="376"/>
        </w:numPr>
        <w:spacing w:before="100" w:beforeAutospacing="1" w:after="100" w:afterAutospacing="1"/>
        <w:ind w:left="1320"/>
        <w:divId w:val="1858958922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水量</w:t>
      </w:r>
      <w:r>
        <w:rPr>
          <w:rFonts w:ascii="SimSun" w:eastAsia="SimSun" w:hAnsi="SimSun" w:cs="SimSun"/>
        </w:rPr>
        <w:t>查询</w:t>
      </w:r>
    </w:p>
    <w:p w14:paraId="3A35FA13" w14:textId="77777777" w:rsidR="004E0E11" w:rsidRDefault="00774DDB">
      <w:pPr>
        <w:pStyle w:val="a3"/>
        <w:ind w:left="600"/>
        <w:divId w:val="185895892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43C7712F" w14:textId="77777777" w:rsidR="004E0E11" w:rsidRDefault="00774DDB">
      <w:pPr>
        <w:numPr>
          <w:ilvl w:val="0"/>
          <w:numId w:val="377"/>
        </w:numPr>
        <w:spacing w:before="100" w:beforeAutospacing="1" w:after="100" w:afterAutospacing="1"/>
        <w:ind w:left="1320"/>
        <w:divId w:val="1858958922"/>
        <w:rPr>
          <w:rFonts w:eastAsia="Times New Roman"/>
        </w:rPr>
      </w:pPr>
      <w:r>
        <w:rPr>
          <w:rStyle w:val="HTML"/>
        </w:rPr>
        <w:t>http://host:port/app/api/customer/water/consumption</w:t>
      </w:r>
    </w:p>
    <w:p w14:paraId="554E0073" w14:textId="77777777" w:rsidR="004E0E11" w:rsidRDefault="00774DDB">
      <w:pPr>
        <w:pStyle w:val="a3"/>
        <w:ind w:left="600"/>
        <w:divId w:val="1858958922"/>
      </w:pPr>
      <w:r>
        <w:rPr>
          <w:rStyle w:val="a4"/>
        </w:rPr>
        <w:t>请求方式：</w:t>
      </w:r>
    </w:p>
    <w:p w14:paraId="2C741698" w14:textId="77777777" w:rsidR="004E0E11" w:rsidRDefault="00774DDB">
      <w:pPr>
        <w:numPr>
          <w:ilvl w:val="0"/>
          <w:numId w:val="378"/>
        </w:numPr>
        <w:spacing w:before="100" w:beforeAutospacing="1" w:after="100" w:afterAutospacing="1"/>
        <w:ind w:left="1320"/>
        <w:divId w:val="1858958922"/>
        <w:rPr>
          <w:rFonts w:eastAsia="Times New Roman"/>
        </w:rPr>
      </w:pPr>
      <w:r>
        <w:rPr>
          <w:rFonts w:eastAsia="Times New Roman"/>
        </w:rPr>
        <w:t>GET</w:t>
      </w:r>
    </w:p>
    <w:p w14:paraId="7C937E63" w14:textId="77777777" w:rsidR="004E0E11" w:rsidRDefault="00774DDB">
      <w:pPr>
        <w:pStyle w:val="a3"/>
        <w:ind w:left="600"/>
        <w:divId w:val="1858958922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136"/>
        <w:gridCol w:w="1375"/>
        <w:gridCol w:w="4108"/>
      </w:tblGrid>
      <w:tr w:rsidR="004E0E11" w14:paraId="3E75E717" w14:textId="77777777">
        <w:trPr>
          <w:divId w:val="185895892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1648C8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6F2A7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8BD363A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D639D8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2C58F9E9" w14:textId="77777777">
        <w:trPr>
          <w:divId w:val="18589589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2F2C1B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BBDDF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3F955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500192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>:2018/08</w:t>
            </w:r>
          </w:p>
        </w:tc>
      </w:tr>
      <w:tr w:rsidR="004E0E11" w14:paraId="03CC2BA0" w14:textId="77777777">
        <w:trPr>
          <w:divId w:val="18589589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78182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42F545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C829F6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FEB0A9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>:2018/09</w:t>
            </w:r>
          </w:p>
        </w:tc>
      </w:tr>
    </w:tbl>
    <w:p w14:paraId="4AB23FA3" w14:textId="77777777" w:rsidR="004E0E11" w:rsidRDefault="00774DDB">
      <w:pPr>
        <w:pStyle w:val="a3"/>
        <w:ind w:left="600"/>
        <w:divId w:val="1858958922"/>
      </w:pPr>
      <w:r>
        <w:rPr>
          <w:rStyle w:val="a4"/>
        </w:rPr>
        <w:t>返回示例</w:t>
      </w:r>
    </w:p>
    <w:p w14:paraId="334037FE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{</w:t>
      </w:r>
    </w:p>
    <w:p w14:paraId="41B0D4B4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  "status": 0,</w:t>
      </w:r>
    </w:p>
    <w:p w14:paraId="37DCD788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  "message":"ok",</w:t>
      </w:r>
    </w:p>
    <w:p w14:paraId="2E454397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  "value": [{</w:t>
      </w:r>
    </w:p>
    <w:p w14:paraId="323EC0C3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          "date":"2018/08"</w:t>
      </w:r>
    </w:p>
    <w:p w14:paraId="2C75C891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          "waterRead":"2232312",</w:t>
      </w:r>
    </w:p>
    <w:p w14:paraId="3D9C2058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          "useWater":"888"</w:t>
      </w:r>
    </w:p>
    <w:p w14:paraId="29919641" w14:textId="77777777" w:rsidR="004E0E11" w:rsidRDefault="00774DDB">
      <w:pPr>
        <w:pStyle w:val="HTML0"/>
        <w:ind w:left="600"/>
        <w:divId w:val="1858958922"/>
        <w:rPr>
          <w:rStyle w:val="HTML"/>
        </w:rPr>
      </w:pPr>
      <w:r>
        <w:rPr>
          <w:rStyle w:val="HTML"/>
        </w:rPr>
        <w:t xml:space="preserve">    }]</w:t>
      </w:r>
    </w:p>
    <w:p w14:paraId="513DFDA0" w14:textId="77777777" w:rsidR="004E0E11" w:rsidRDefault="00774DDB">
      <w:pPr>
        <w:pStyle w:val="HTML0"/>
        <w:ind w:left="600"/>
        <w:divId w:val="1858958922"/>
      </w:pPr>
      <w:r>
        <w:rPr>
          <w:rStyle w:val="HTML"/>
        </w:rPr>
        <w:t xml:space="preserve">  }</w:t>
      </w:r>
    </w:p>
    <w:p w14:paraId="5237BDF0" w14:textId="77777777" w:rsidR="004E0E11" w:rsidRDefault="00774DDB">
      <w:pPr>
        <w:pStyle w:val="a3"/>
        <w:ind w:left="600"/>
        <w:divId w:val="1858958922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2463"/>
        <w:gridCol w:w="2418"/>
      </w:tblGrid>
      <w:tr w:rsidR="004E0E11" w14:paraId="4567E539" w14:textId="77777777">
        <w:trPr>
          <w:divId w:val="185895892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F7E7FB9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F6A662" w14:textId="77777777" w:rsidR="004E0E11" w:rsidRDefault="00774DDB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B59F70F" w14:textId="77777777" w:rsidR="004E0E11" w:rsidRDefault="00774DD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4E0E11" w14:paraId="0C0CD6B6" w14:textId="77777777">
        <w:trPr>
          <w:divId w:val="18589589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D18F67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73823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B168C4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4E0E11" w14:paraId="40424233" w14:textId="77777777">
        <w:trPr>
          <w:divId w:val="18589589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95BDBC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9CC94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E2D64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</w:t>
            </w:r>
          </w:p>
        </w:tc>
      </w:tr>
      <w:tr w:rsidR="004E0E11" w14:paraId="5C69B6D1" w14:textId="77777777">
        <w:trPr>
          <w:divId w:val="18589589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F26D0D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4E735A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BFF30" w14:textId="77777777" w:rsidR="004E0E11" w:rsidRDefault="00774DD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</w:t>
            </w:r>
          </w:p>
        </w:tc>
      </w:tr>
    </w:tbl>
    <w:p w14:paraId="5E975CB8" w14:textId="77777777" w:rsidR="004E0E11" w:rsidRDefault="00774DDB">
      <w:pPr>
        <w:pStyle w:val="a3"/>
        <w:ind w:left="600"/>
        <w:divId w:val="1858958922"/>
      </w:pPr>
      <w:r>
        <w:rPr>
          <w:rStyle w:val="a4"/>
        </w:rPr>
        <w:t>备注</w:t>
      </w:r>
    </w:p>
    <w:p w14:paraId="6FCCF527" w14:textId="77777777" w:rsidR="00774DDB" w:rsidRDefault="00774DDB">
      <w:pPr>
        <w:numPr>
          <w:ilvl w:val="0"/>
          <w:numId w:val="379"/>
        </w:numPr>
        <w:spacing w:before="100" w:beforeAutospacing="1" w:after="100" w:afterAutospacing="1"/>
        <w:ind w:left="1320"/>
        <w:divId w:val="185895892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sectPr w:rsidR="00774DD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478"/>
    <w:multiLevelType w:val="multilevel"/>
    <w:tmpl w:val="578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C5262"/>
    <w:multiLevelType w:val="multilevel"/>
    <w:tmpl w:val="6F8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0A0DBA"/>
    <w:multiLevelType w:val="multilevel"/>
    <w:tmpl w:val="B19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11217B"/>
    <w:multiLevelType w:val="multilevel"/>
    <w:tmpl w:val="5E3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82141A"/>
    <w:multiLevelType w:val="multilevel"/>
    <w:tmpl w:val="D794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827ED3"/>
    <w:multiLevelType w:val="multilevel"/>
    <w:tmpl w:val="6464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314564"/>
    <w:multiLevelType w:val="multilevel"/>
    <w:tmpl w:val="A9A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2AB0B39"/>
    <w:multiLevelType w:val="multilevel"/>
    <w:tmpl w:val="848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30C075F"/>
    <w:multiLevelType w:val="multilevel"/>
    <w:tmpl w:val="F52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37259CC"/>
    <w:multiLevelType w:val="multilevel"/>
    <w:tmpl w:val="3C7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077ADF"/>
    <w:multiLevelType w:val="multilevel"/>
    <w:tmpl w:val="096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51C40E4"/>
    <w:multiLevelType w:val="multilevel"/>
    <w:tmpl w:val="423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0645B4"/>
    <w:multiLevelType w:val="multilevel"/>
    <w:tmpl w:val="B8E8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67B5633"/>
    <w:multiLevelType w:val="multilevel"/>
    <w:tmpl w:val="4BD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6BC0485"/>
    <w:multiLevelType w:val="multilevel"/>
    <w:tmpl w:val="2E3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746431B"/>
    <w:multiLevelType w:val="multilevel"/>
    <w:tmpl w:val="606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8526D88"/>
    <w:multiLevelType w:val="multilevel"/>
    <w:tmpl w:val="9C4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AB039A8"/>
    <w:multiLevelType w:val="multilevel"/>
    <w:tmpl w:val="2F1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ADD7C65"/>
    <w:multiLevelType w:val="multilevel"/>
    <w:tmpl w:val="175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B0D1265"/>
    <w:multiLevelType w:val="multilevel"/>
    <w:tmpl w:val="CCFA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B27778C"/>
    <w:multiLevelType w:val="multilevel"/>
    <w:tmpl w:val="EE0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C2F0FE5"/>
    <w:multiLevelType w:val="multilevel"/>
    <w:tmpl w:val="DEC6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CDF7E92"/>
    <w:multiLevelType w:val="multilevel"/>
    <w:tmpl w:val="F10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CE728AA"/>
    <w:multiLevelType w:val="multilevel"/>
    <w:tmpl w:val="60E8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E517E7B"/>
    <w:multiLevelType w:val="multilevel"/>
    <w:tmpl w:val="26E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E73043B"/>
    <w:multiLevelType w:val="multilevel"/>
    <w:tmpl w:val="108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EF90FDC"/>
    <w:multiLevelType w:val="multilevel"/>
    <w:tmpl w:val="24A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F0A1510"/>
    <w:multiLevelType w:val="multilevel"/>
    <w:tmpl w:val="5AD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F6703BF"/>
    <w:multiLevelType w:val="multilevel"/>
    <w:tmpl w:val="AC6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F752180"/>
    <w:multiLevelType w:val="multilevel"/>
    <w:tmpl w:val="C150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F7B1077"/>
    <w:multiLevelType w:val="multilevel"/>
    <w:tmpl w:val="CF0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F8C118A"/>
    <w:multiLevelType w:val="multilevel"/>
    <w:tmpl w:val="322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FBD7853"/>
    <w:multiLevelType w:val="multilevel"/>
    <w:tmpl w:val="AF42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0151C03"/>
    <w:multiLevelType w:val="multilevel"/>
    <w:tmpl w:val="9B20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04A1D10"/>
    <w:multiLevelType w:val="multilevel"/>
    <w:tmpl w:val="6C1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0B240C5"/>
    <w:multiLevelType w:val="multilevel"/>
    <w:tmpl w:val="09E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0FD6138"/>
    <w:multiLevelType w:val="multilevel"/>
    <w:tmpl w:val="C6F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1565504"/>
    <w:multiLevelType w:val="multilevel"/>
    <w:tmpl w:val="7B6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1A65396"/>
    <w:multiLevelType w:val="multilevel"/>
    <w:tmpl w:val="AC9C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21D0EA6"/>
    <w:multiLevelType w:val="multilevel"/>
    <w:tmpl w:val="7800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35270C9"/>
    <w:multiLevelType w:val="multilevel"/>
    <w:tmpl w:val="31A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3537818"/>
    <w:multiLevelType w:val="multilevel"/>
    <w:tmpl w:val="019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3A853D1"/>
    <w:multiLevelType w:val="multilevel"/>
    <w:tmpl w:val="5C6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4204072"/>
    <w:multiLevelType w:val="multilevel"/>
    <w:tmpl w:val="418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43A26BC"/>
    <w:multiLevelType w:val="multilevel"/>
    <w:tmpl w:val="7E4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4A36E23"/>
    <w:multiLevelType w:val="multilevel"/>
    <w:tmpl w:val="143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5675688"/>
    <w:multiLevelType w:val="multilevel"/>
    <w:tmpl w:val="AE8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5894FA1"/>
    <w:multiLevelType w:val="multilevel"/>
    <w:tmpl w:val="242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5BC0CA8"/>
    <w:multiLevelType w:val="multilevel"/>
    <w:tmpl w:val="75C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5C97DCD"/>
    <w:multiLevelType w:val="multilevel"/>
    <w:tmpl w:val="076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6323BBB"/>
    <w:multiLevelType w:val="multilevel"/>
    <w:tmpl w:val="8EA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69C17AA"/>
    <w:multiLevelType w:val="multilevel"/>
    <w:tmpl w:val="EE8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7AE2EAA"/>
    <w:multiLevelType w:val="multilevel"/>
    <w:tmpl w:val="F0E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7BE7950"/>
    <w:multiLevelType w:val="multilevel"/>
    <w:tmpl w:val="823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7DC18C7"/>
    <w:multiLevelType w:val="multilevel"/>
    <w:tmpl w:val="9E4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7FF3EEB"/>
    <w:multiLevelType w:val="multilevel"/>
    <w:tmpl w:val="1CD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8397CB3"/>
    <w:multiLevelType w:val="multilevel"/>
    <w:tmpl w:val="812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8873A54"/>
    <w:multiLevelType w:val="multilevel"/>
    <w:tmpl w:val="DB0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8884B42"/>
    <w:multiLevelType w:val="multilevel"/>
    <w:tmpl w:val="EEAC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8AA598B"/>
    <w:multiLevelType w:val="multilevel"/>
    <w:tmpl w:val="EEC2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8CD2CDA"/>
    <w:multiLevelType w:val="multilevel"/>
    <w:tmpl w:val="DE2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8D83CB3"/>
    <w:multiLevelType w:val="multilevel"/>
    <w:tmpl w:val="C3D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90336E5"/>
    <w:multiLevelType w:val="multilevel"/>
    <w:tmpl w:val="6BF6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A0614EE"/>
    <w:multiLevelType w:val="multilevel"/>
    <w:tmpl w:val="215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A904F09"/>
    <w:multiLevelType w:val="multilevel"/>
    <w:tmpl w:val="C93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B357CA1"/>
    <w:multiLevelType w:val="multilevel"/>
    <w:tmpl w:val="FF6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BFF4F25"/>
    <w:multiLevelType w:val="multilevel"/>
    <w:tmpl w:val="073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CD53DDF"/>
    <w:multiLevelType w:val="multilevel"/>
    <w:tmpl w:val="A9E4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CDB26AB"/>
    <w:multiLevelType w:val="multilevel"/>
    <w:tmpl w:val="67B8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CFF1C74"/>
    <w:multiLevelType w:val="multilevel"/>
    <w:tmpl w:val="798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D673238"/>
    <w:multiLevelType w:val="multilevel"/>
    <w:tmpl w:val="B9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D697D1B"/>
    <w:multiLevelType w:val="multilevel"/>
    <w:tmpl w:val="8A7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DEF05EF"/>
    <w:multiLevelType w:val="multilevel"/>
    <w:tmpl w:val="95D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E2D4A6F"/>
    <w:multiLevelType w:val="multilevel"/>
    <w:tmpl w:val="8340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E432C5F"/>
    <w:multiLevelType w:val="multilevel"/>
    <w:tmpl w:val="D7A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F13431D"/>
    <w:multiLevelType w:val="multilevel"/>
    <w:tmpl w:val="D4A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FDD0989"/>
    <w:multiLevelType w:val="multilevel"/>
    <w:tmpl w:val="F12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FFD6AB9"/>
    <w:multiLevelType w:val="multilevel"/>
    <w:tmpl w:val="133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20562FF5"/>
    <w:multiLevelType w:val="multilevel"/>
    <w:tmpl w:val="FC1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20730514"/>
    <w:multiLevelType w:val="multilevel"/>
    <w:tmpl w:val="0AB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209A6525"/>
    <w:multiLevelType w:val="multilevel"/>
    <w:tmpl w:val="04D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20A63ED4"/>
    <w:multiLevelType w:val="multilevel"/>
    <w:tmpl w:val="F34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20C00D42"/>
    <w:multiLevelType w:val="multilevel"/>
    <w:tmpl w:val="C0C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20D416D3"/>
    <w:multiLevelType w:val="multilevel"/>
    <w:tmpl w:val="83D6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20D54624"/>
    <w:multiLevelType w:val="multilevel"/>
    <w:tmpl w:val="297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0D96A80"/>
    <w:multiLevelType w:val="multilevel"/>
    <w:tmpl w:val="01F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11562C5"/>
    <w:multiLevelType w:val="multilevel"/>
    <w:tmpl w:val="F8B2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21C704C3"/>
    <w:multiLevelType w:val="multilevel"/>
    <w:tmpl w:val="945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1F32C3C"/>
    <w:multiLevelType w:val="multilevel"/>
    <w:tmpl w:val="8B56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278177A"/>
    <w:multiLevelType w:val="multilevel"/>
    <w:tmpl w:val="A28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27B0174"/>
    <w:multiLevelType w:val="multilevel"/>
    <w:tmpl w:val="E6D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29902C1"/>
    <w:multiLevelType w:val="multilevel"/>
    <w:tmpl w:val="B7C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29E31B3"/>
    <w:multiLevelType w:val="multilevel"/>
    <w:tmpl w:val="C3C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22BC3675"/>
    <w:multiLevelType w:val="multilevel"/>
    <w:tmpl w:val="C30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230F23D2"/>
    <w:multiLevelType w:val="multilevel"/>
    <w:tmpl w:val="E5C2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23D84279"/>
    <w:multiLevelType w:val="multilevel"/>
    <w:tmpl w:val="DD7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247428C9"/>
    <w:multiLevelType w:val="multilevel"/>
    <w:tmpl w:val="D47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24785422"/>
    <w:multiLevelType w:val="multilevel"/>
    <w:tmpl w:val="C5A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24FD437E"/>
    <w:multiLevelType w:val="multilevel"/>
    <w:tmpl w:val="F55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2628112A"/>
    <w:multiLevelType w:val="multilevel"/>
    <w:tmpl w:val="34A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263A3482"/>
    <w:multiLevelType w:val="multilevel"/>
    <w:tmpl w:val="577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269555BE"/>
    <w:multiLevelType w:val="multilevel"/>
    <w:tmpl w:val="217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27B5759D"/>
    <w:multiLevelType w:val="multilevel"/>
    <w:tmpl w:val="AF3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27BF08C5"/>
    <w:multiLevelType w:val="multilevel"/>
    <w:tmpl w:val="52E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27D71A35"/>
    <w:multiLevelType w:val="multilevel"/>
    <w:tmpl w:val="3F5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27F46B2A"/>
    <w:multiLevelType w:val="multilevel"/>
    <w:tmpl w:val="F37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28020E9E"/>
    <w:multiLevelType w:val="multilevel"/>
    <w:tmpl w:val="FDC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28725FBD"/>
    <w:multiLevelType w:val="multilevel"/>
    <w:tmpl w:val="587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8947A04"/>
    <w:multiLevelType w:val="multilevel"/>
    <w:tmpl w:val="7BF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2987612D"/>
    <w:multiLevelType w:val="multilevel"/>
    <w:tmpl w:val="6DF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29DD39F7"/>
    <w:multiLevelType w:val="multilevel"/>
    <w:tmpl w:val="1404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A070EB1"/>
    <w:multiLevelType w:val="multilevel"/>
    <w:tmpl w:val="AB7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2A262094"/>
    <w:multiLevelType w:val="multilevel"/>
    <w:tmpl w:val="13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2A6771A5"/>
    <w:multiLevelType w:val="multilevel"/>
    <w:tmpl w:val="485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2A8F6406"/>
    <w:multiLevelType w:val="multilevel"/>
    <w:tmpl w:val="049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2A9E2509"/>
    <w:multiLevelType w:val="multilevel"/>
    <w:tmpl w:val="0FC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2AF246BF"/>
    <w:multiLevelType w:val="multilevel"/>
    <w:tmpl w:val="828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2B510D5A"/>
    <w:multiLevelType w:val="multilevel"/>
    <w:tmpl w:val="C52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2B7C6C26"/>
    <w:multiLevelType w:val="multilevel"/>
    <w:tmpl w:val="983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2BC614C8"/>
    <w:multiLevelType w:val="multilevel"/>
    <w:tmpl w:val="E39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2C0323EE"/>
    <w:multiLevelType w:val="multilevel"/>
    <w:tmpl w:val="3BC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2C531897"/>
    <w:multiLevelType w:val="multilevel"/>
    <w:tmpl w:val="112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2C6E333A"/>
    <w:multiLevelType w:val="multilevel"/>
    <w:tmpl w:val="D9A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2CB90139"/>
    <w:multiLevelType w:val="multilevel"/>
    <w:tmpl w:val="3C2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2D096322"/>
    <w:multiLevelType w:val="multilevel"/>
    <w:tmpl w:val="BF40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2E786478"/>
    <w:multiLevelType w:val="multilevel"/>
    <w:tmpl w:val="3994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2EB51514"/>
    <w:multiLevelType w:val="multilevel"/>
    <w:tmpl w:val="964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2EBD36D6"/>
    <w:multiLevelType w:val="multilevel"/>
    <w:tmpl w:val="BF7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2F9353D0"/>
    <w:multiLevelType w:val="multilevel"/>
    <w:tmpl w:val="4C88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2FF92654"/>
    <w:multiLevelType w:val="multilevel"/>
    <w:tmpl w:val="235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30235D47"/>
    <w:multiLevelType w:val="multilevel"/>
    <w:tmpl w:val="8D08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32651C90"/>
    <w:multiLevelType w:val="multilevel"/>
    <w:tmpl w:val="DCF4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329650C4"/>
    <w:multiLevelType w:val="multilevel"/>
    <w:tmpl w:val="62C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32D30C8E"/>
    <w:multiLevelType w:val="multilevel"/>
    <w:tmpl w:val="C7B6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33172AEC"/>
    <w:multiLevelType w:val="multilevel"/>
    <w:tmpl w:val="BECC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34C8112E"/>
    <w:multiLevelType w:val="multilevel"/>
    <w:tmpl w:val="87C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35693B6D"/>
    <w:multiLevelType w:val="multilevel"/>
    <w:tmpl w:val="F12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356C3B15"/>
    <w:multiLevelType w:val="multilevel"/>
    <w:tmpl w:val="895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35B35A8E"/>
    <w:multiLevelType w:val="multilevel"/>
    <w:tmpl w:val="930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35F42092"/>
    <w:multiLevelType w:val="multilevel"/>
    <w:tmpl w:val="6EC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36BA45C1"/>
    <w:multiLevelType w:val="multilevel"/>
    <w:tmpl w:val="71BE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36E53DF7"/>
    <w:multiLevelType w:val="multilevel"/>
    <w:tmpl w:val="00E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7062A8E"/>
    <w:multiLevelType w:val="multilevel"/>
    <w:tmpl w:val="72A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372D0AAA"/>
    <w:multiLevelType w:val="multilevel"/>
    <w:tmpl w:val="BBC6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37D10175"/>
    <w:multiLevelType w:val="multilevel"/>
    <w:tmpl w:val="231E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37E50A9F"/>
    <w:multiLevelType w:val="multilevel"/>
    <w:tmpl w:val="3F3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384567C4"/>
    <w:multiLevelType w:val="multilevel"/>
    <w:tmpl w:val="21D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385565CD"/>
    <w:multiLevelType w:val="multilevel"/>
    <w:tmpl w:val="841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38E97EE3"/>
    <w:multiLevelType w:val="multilevel"/>
    <w:tmpl w:val="62C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39134227"/>
    <w:multiLevelType w:val="multilevel"/>
    <w:tmpl w:val="1D8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393721A9"/>
    <w:multiLevelType w:val="multilevel"/>
    <w:tmpl w:val="EDB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393A295B"/>
    <w:multiLevelType w:val="multilevel"/>
    <w:tmpl w:val="7E7E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395B07E8"/>
    <w:multiLevelType w:val="multilevel"/>
    <w:tmpl w:val="149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39827312"/>
    <w:multiLevelType w:val="multilevel"/>
    <w:tmpl w:val="960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398E3735"/>
    <w:multiLevelType w:val="multilevel"/>
    <w:tmpl w:val="40F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398F58FD"/>
    <w:multiLevelType w:val="multilevel"/>
    <w:tmpl w:val="371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39A10755"/>
    <w:multiLevelType w:val="multilevel"/>
    <w:tmpl w:val="F7F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3A004E17"/>
    <w:multiLevelType w:val="multilevel"/>
    <w:tmpl w:val="26D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3AFC05D1"/>
    <w:multiLevelType w:val="multilevel"/>
    <w:tmpl w:val="B2F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3B050067"/>
    <w:multiLevelType w:val="multilevel"/>
    <w:tmpl w:val="4F5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3B2A69D9"/>
    <w:multiLevelType w:val="multilevel"/>
    <w:tmpl w:val="F176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3B59070C"/>
    <w:multiLevelType w:val="multilevel"/>
    <w:tmpl w:val="20F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3C7E7EA8"/>
    <w:multiLevelType w:val="multilevel"/>
    <w:tmpl w:val="A01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3C887F6F"/>
    <w:multiLevelType w:val="multilevel"/>
    <w:tmpl w:val="1F2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3C8907D0"/>
    <w:multiLevelType w:val="multilevel"/>
    <w:tmpl w:val="E13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3CF70CAD"/>
    <w:multiLevelType w:val="multilevel"/>
    <w:tmpl w:val="D8A4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3D5E7769"/>
    <w:multiLevelType w:val="multilevel"/>
    <w:tmpl w:val="7B12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3DC26F9F"/>
    <w:multiLevelType w:val="multilevel"/>
    <w:tmpl w:val="CBA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3DDD0705"/>
    <w:multiLevelType w:val="multilevel"/>
    <w:tmpl w:val="E3F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3E434F37"/>
    <w:multiLevelType w:val="multilevel"/>
    <w:tmpl w:val="8690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3E6E4EB6"/>
    <w:multiLevelType w:val="multilevel"/>
    <w:tmpl w:val="A1E6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3EF73B8B"/>
    <w:multiLevelType w:val="multilevel"/>
    <w:tmpl w:val="23A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3FCE0FDE"/>
    <w:multiLevelType w:val="multilevel"/>
    <w:tmpl w:val="C276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40AB19AF"/>
    <w:multiLevelType w:val="multilevel"/>
    <w:tmpl w:val="F27C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40C32A3D"/>
    <w:multiLevelType w:val="multilevel"/>
    <w:tmpl w:val="252E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40D444CC"/>
    <w:multiLevelType w:val="multilevel"/>
    <w:tmpl w:val="F25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40D566F2"/>
    <w:multiLevelType w:val="multilevel"/>
    <w:tmpl w:val="568C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413E3214"/>
    <w:multiLevelType w:val="multilevel"/>
    <w:tmpl w:val="E61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414A6BE9"/>
    <w:multiLevelType w:val="multilevel"/>
    <w:tmpl w:val="33B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41F16DA5"/>
    <w:multiLevelType w:val="multilevel"/>
    <w:tmpl w:val="65F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42AC11EE"/>
    <w:multiLevelType w:val="multilevel"/>
    <w:tmpl w:val="0E1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42BF6A42"/>
    <w:multiLevelType w:val="multilevel"/>
    <w:tmpl w:val="7906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42C41726"/>
    <w:multiLevelType w:val="multilevel"/>
    <w:tmpl w:val="9426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436B2A0B"/>
    <w:multiLevelType w:val="multilevel"/>
    <w:tmpl w:val="58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43863661"/>
    <w:multiLevelType w:val="multilevel"/>
    <w:tmpl w:val="A5B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43C10DE8"/>
    <w:multiLevelType w:val="multilevel"/>
    <w:tmpl w:val="780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43CA5137"/>
    <w:multiLevelType w:val="multilevel"/>
    <w:tmpl w:val="C6A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43CA62DA"/>
    <w:multiLevelType w:val="multilevel"/>
    <w:tmpl w:val="2B0A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43D33F8F"/>
    <w:multiLevelType w:val="multilevel"/>
    <w:tmpl w:val="087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43D62CF6"/>
    <w:multiLevelType w:val="multilevel"/>
    <w:tmpl w:val="364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44664330"/>
    <w:multiLevelType w:val="multilevel"/>
    <w:tmpl w:val="A8F4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447B73A4"/>
    <w:multiLevelType w:val="multilevel"/>
    <w:tmpl w:val="7C5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45657C73"/>
    <w:multiLevelType w:val="multilevel"/>
    <w:tmpl w:val="2D2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457E3522"/>
    <w:multiLevelType w:val="multilevel"/>
    <w:tmpl w:val="2064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462B1504"/>
    <w:multiLevelType w:val="multilevel"/>
    <w:tmpl w:val="D6B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462E12EC"/>
    <w:multiLevelType w:val="multilevel"/>
    <w:tmpl w:val="38A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464D4629"/>
    <w:multiLevelType w:val="multilevel"/>
    <w:tmpl w:val="B3F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4683652D"/>
    <w:multiLevelType w:val="multilevel"/>
    <w:tmpl w:val="7D4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46CB2B70"/>
    <w:multiLevelType w:val="multilevel"/>
    <w:tmpl w:val="308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476953C2"/>
    <w:multiLevelType w:val="multilevel"/>
    <w:tmpl w:val="0BC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476C4AC9"/>
    <w:multiLevelType w:val="multilevel"/>
    <w:tmpl w:val="688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48B64217"/>
    <w:multiLevelType w:val="multilevel"/>
    <w:tmpl w:val="49F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491D1489"/>
    <w:multiLevelType w:val="multilevel"/>
    <w:tmpl w:val="066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49381AFD"/>
    <w:multiLevelType w:val="multilevel"/>
    <w:tmpl w:val="304E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494C3501"/>
    <w:multiLevelType w:val="multilevel"/>
    <w:tmpl w:val="300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49DC353F"/>
    <w:multiLevelType w:val="multilevel"/>
    <w:tmpl w:val="E4EE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49E87EB0"/>
    <w:multiLevelType w:val="multilevel"/>
    <w:tmpl w:val="E5D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4A9750DC"/>
    <w:multiLevelType w:val="multilevel"/>
    <w:tmpl w:val="787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4ACE0CD6"/>
    <w:multiLevelType w:val="multilevel"/>
    <w:tmpl w:val="45A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4B554A43"/>
    <w:multiLevelType w:val="multilevel"/>
    <w:tmpl w:val="692C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4B5952A8"/>
    <w:multiLevelType w:val="multilevel"/>
    <w:tmpl w:val="67E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4B6B0FFC"/>
    <w:multiLevelType w:val="multilevel"/>
    <w:tmpl w:val="F10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4CB62137"/>
    <w:multiLevelType w:val="multilevel"/>
    <w:tmpl w:val="E8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4D167FF4"/>
    <w:multiLevelType w:val="multilevel"/>
    <w:tmpl w:val="2B5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4D1C7E1F"/>
    <w:multiLevelType w:val="multilevel"/>
    <w:tmpl w:val="6C1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4D270FE1"/>
    <w:multiLevelType w:val="multilevel"/>
    <w:tmpl w:val="C7D2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4D9C1F2A"/>
    <w:multiLevelType w:val="multilevel"/>
    <w:tmpl w:val="B11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4DFA35B7"/>
    <w:multiLevelType w:val="multilevel"/>
    <w:tmpl w:val="BF8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4DFB6D3B"/>
    <w:multiLevelType w:val="multilevel"/>
    <w:tmpl w:val="A270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4E06704C"/>
    <w:multiLevelType w:val="multilevel"/>
    <w:tmpl w:val="E9D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4E4B59C0"/>
    <w:multiLevelType w:val="multilevel"/>
    <w:tmpl w:val="BB42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4E54400C"/>
    <w:multiLevelType w:val="multilevel"/>
    <w:tmpl w:val="7F9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4F327C88"/>
    <w:multiLevelType w:val="multilevel"/>
    <w:tmpl w:val="659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4F425957"/>
    <w:multiLevelType w:val="multilevel"/>
    <w:tmpl w:val="50D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4F6F27B4"/>
    <w:multiLevelType w:val="multilevel"/>
    <w:tmpl w:val="DDD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4FB50655"/>
    <w:multiLevelType w:val="multilevel"/>
    <w:tmpl w:val="2C2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4FD604C1"/>
    <w:multiLevelType w:val="multilevel"/>
    <w:tmpl w:val="248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505C1664"/>
    <w:multiLevelType w:val="multilevel"/>
    <w:tmpl w:val="7A1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50B3193A"/>
    <w:multiLevelType w:val="multilevel"/>
    <w:tmpl w:val="03D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5112613E"/>
    <w:multiLevelType w:val="multilevel"/>
    <w:tmpl w:val="9D9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51851F7F"/>
    <w:multiLevelType w:val="multilevel"/>
    <w:tmpl w:val="FA3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52043633"/>
    <w:multiLevelType w:val="multilevel"/>
    <w:tmpl w:val="EE8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521C4ECF"/>
    <w:multiLevelType w:val="multilevel"/>
    <w:tmpl w:val="24EC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52541D76"/>
    <w:multiLevelType w:val="multilevel"/>
    <w:tmpl w:val="D96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529438B4"/>
    <w:multiLevelType w:val="multilevel"/>
    <w:tmpl w:val="02B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52CC2CAB"/>
    <w:multiLevelType w:val="multilevel"/>
    <w:tmpl w:val="D0D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52CF0594"/>
    <w:multiLevelType w:val="multilevel"/>
    <w:tmpl w:val="46B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531641F2"/>
    <w:multiLevelType w:val="multilevel"/>
    <w:tmpl w:val="3FA0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5317635E"/>
    <w:multiLevelType w:val="multilevel"/>
    <w:tmpl w:val="AF8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539845AE"/>
    <w:multiLevelType w:val="multilevel"/>
    <w:tmpl w:val="B9A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547A1C88"/>
    <w:multiLevelType w:val="multilevel"/>
    <w:tmpl w:val="A6D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55B30AC7"/>
    <w:multiLevelType w:val="multilevel"/>
    <w:tmpl w:val="510A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55CF2BBB"/>
    <w:multiLevelType w:val="multilevel"/>
    <w:tmpl w:val="DC40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55FB36EA"/>
    <w:multiLevelType w:val="multilevel"/>
    <w:tmpl w:val="F5E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55FD2296"/>
    <w:multiLevelType w:val="multilevel"/>
    <w:tmpl w:val="352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561C4B00"/>
    <w:multiLevelType w:val="multilevel"/>
    <w:tmpl w:val="28B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56553E7A"/>
    <w:multiLevelType w:val="multilevel"/>
    <w:tmpl w:val="097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567D37DD"/>
    <w:multiLevelType w:val="multilevel"/>
    <w:tmpl w:val="BC6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56BE7BC3"/>
    <w:multiLevelType w:val="multilevel"/>
    <w:tmpl w:val="810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57094BDF"/>
    <w:multiLevelType w:val="multilevel"/>
    <w:tmpl w:val="D2D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570A59D4"/>
    <w:multiLevelType w:val="multilevel"/>
    <w:tmpl w:val="C7B8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>
    <w:nsid w:val="5721483B"/>
    <w:multiLevelType w:val="multilevel"/>
    <w:tmpl w:val="82D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57301422"/>
    <w:multiLevelType w:val="multilevel"/>
    <w:tmpl w:val="116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58AC1580"/>
    <w:multiLevelType w:val="multilevel"/>
    <w:tmpl w:val="0BE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58DE7C02"/>
    <w:multiLevelType w:val="multilevel"/>
    <w:tmpl w:val="60B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5911364E"/>
    <w:multiLevelType w:val="multilevel"/>
    <w:tmpl w:val="252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593C21B7"/>
    <w:multiLevelType w:val="multilevel"/>
    <w:tmpl w:val="410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598A448C"/>
    <w:multiLevelType w:val="multilevel"/>
    <w:tmpl w:val="F72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59E15473"/>
    <w:multiLevelType w:val="multilevel"/>
    <w:tmpl w:val="028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5A6345D1"/>
    <w:multiLevelType w:val="multilevel"/>
    <w:tmpl w:val="695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5B4B23B9"/>
    <w:multiLevelType w:val="multilevel"/>
    <w:tmpl w:val="754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5B5F1801"/>
    <w:multiLevelType w:val="multilevel"/>
    <w:tmpl w:val="338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>
    <w:nsid w:val="5BB14EA0"/>
    <w:multiLevelType w:val="multilevel"/>
    <w:tmpl w:val="19DA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5BF03EE5"/>
    <w:multiLevelType w:val="multilevel"/>
    <w:tmpl w:val="31E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5C305F10"/>
    <w:multiLevelType w:val="multilevel"/>
    <w:tmpl w:val="4D6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5C340CC4"/>
    <w:multiLevelType w:val="multilevel"/>
    <w:tmpl w:val="F634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5C626A45"/>
    <w:multiLevelType w:val="multilevel"/>
    <w:tmpl w:val="2BA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5CB004BA"/>
    <w:multiLevelType w:val="multilevel"/>
    <w:tmpl w:val="029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5CCD6941"/>
    <w:multiLevelType w:val="multilevel"/>
    <w:tmpl w:val="624A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5CE46F29"/>
    <w:multiLevelType w:val="multilevel"/>
    <w:tmpl w:val="907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5CE63991"/>
    <w:multiLevelType w:val="multilevel"/>
    <w:tmpl w:val="45B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5D607884"/>
    <w:multiLevelType w:val="multilevel"/>
    <w:tmpl w:val="46F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5D7C2BF3"/>
    <w:multiLevelType w:val="multilevel"/>
    <w:tmpl w:val="ABA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5E6B7C4C"/>
    <w:multiLevelType w:val="multilevel"/>
    <w:tmpl w:val="5FD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5EAA60AD"/>
    <w:multiLevelType w:val="multilevel"/>
    <w:tmpl w:val="315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5EE719B8"/>
    <w:multiLevelType w:val="multilevel"/>
    <w:tmpl w:val="A632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5EFA5FB7"/>
    <w:multiLevelType w:val="multilevel"/>
    <w:tmpl w:val="8F7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5F033493"/>
    <w:multiLevelType w:val="multilevel"/>
    <w:tmpl w:val="69F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5F0348BC"/>
    <w:multiLevelType w:val="multilevel"/>
    <w:tmpl w:val="171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604326D2"/>
    <w:multiLevelType w:val="multilevel"/>
    <w:tmpl w:val="1ABA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60502E97"/>
    <w:multiLevelType w:val="multilevel"/>
    <w:tmpl w:val="19C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60FF6C60"/>
    <w:multiLevelType w:val="multilevel"/>
    <w:tmpl w:val="BC4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6147371F"/>
    <w:multiLevelType w:val="multilevel"/>
    <w:tmpl w:val="9C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618A41A6"/>
    <w:multiLevelType w:val="multilevel"/>
    <w:tmpl w:val="5F1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61B64D0C"/>
    <w:multiLevelType w:val="multilevel"/>
    <w:tmpl w:val="2B8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61ED05E7"/>
    <w:multiLevelType w:val="multilevel"/>
    <w:tmpl w:val="301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62181041"/>
    <w:multiLevelType w:val="multilevel"/>
    <w:tmpl w:val="A2A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nsid w:val="62663F29"/>
    <w:multiLevelType w:val="multilevel"/>
    <w:tmpl w:val="95C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63120486"/>
    <w:multiLevelType w:val="multilevel"/>
    <w:tmpl w:val="7532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63BA1D9B"/>
    <w:multiLevelType w:val="multilevel"/>
    <w:tmpl w:val="E9A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63BC748D"/>
    <w:multiLevelType w:val="multilevel"/>
    <w:tmpl w:val="49B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641A0A51"/>
    <w:multiLevelType w:val="multilevel"/>
    <w:tmpl w:val="07E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64B37928"/>
    <w:multiLevelType w:val="multilevel"/>
    <w:tmpl w:val="7D0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64DB6B82"/>
    <w:multiLevelType w:val="multilevel"/>
    <w:tmpl w:val="76E0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64F610F5"/>
    <w:multiLevelType w:val="multilevel"/>
    <w:tmpl w:val="7A10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653D2AF9"/>
    <w:multiLevelType w:val="multilevel"/>
    <w:tmpl w:val="8E06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65425363"/>
    <w:multiLevelType w:val="multilevel"/>
    <w:tmpl w:val="8B2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65437A1E"/>
    <w:multiLevelType w:val="multilevel"/>
    <w:tmpl w:val="22CE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nsid w:val="655F3768"/>
    <w:multiLevelType w:val="multilevel"/>
    <w:tmpl w:val="AAA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65FD5B80"/>
    <w:multiLevelType w:val="multilevel"/>
    <w:tmpl w:val="2DF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nsid w:val="662B4BDC"/>
    <w:multiLevelType w:val="multilevel"/>
    <w:tmpl w:val="D6B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>
    <w:nsid w:val="677E27FC"/>
    <w:multiLevelType w:val="multilevel"/>
    <w:tmpl w:val="5200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>
    <w:nsid w:val="67EE744C"/>
    <w:multiLevelType w:val="multilevel"/>
    <w:tmpl w:val="AA0C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>
    <w:nsid w:val="684B5F4F"/>
    <w:multiLevelType w:val="multilevel"/>
    <w:tmpl w:val="5B4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nsid w:val="694967C0"/>
    <w:multiLevelType w:val="multilevel"/>
    <w:tmpl w:val="DF5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>
    <w:nsid w:val="696D4AC4"/>
    <w:multiLevelType w:val="multilevel"/>
    <w:tmpl w:val="251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>
    <w:nsid w:val="69FD6D1D"/>
    <w:multiLevelType w:val="multilevel"/>
    <w:tmpl w:val="634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>
    <w:nsid w:val="6A0C1E0A"/>
    <w:multiLevelType w:val="multilevel"/>
    <w:tmpl w:val="41A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>
    <w:nsid w:val="6A1E468C"/>
    <w:multiLevelType w:val="multilevel"/>
    <w:tmpl w:val="7C80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nsid w:val="6A4B0C09"/>
    <w:multiLevelType w:val="multilevel"/>
    <w:tmpl w:val="EB5A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>
    <w:nsid w:val="6AA046A5"/>
    <w:multiLevelType w:val="multilevel"/>
    <w:tmpl w:val="C388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>
    <w:nsid w:val="6AC96279"/>
    <w:multiLevelType w:val="multilevel"/>
    <w:tmpl w:val="086A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>
    <w:nsid w:val="6BC70C7A"/>
    <w:multiLevelType w:val="multilevel"/>
    <w:tmpl w:val="D2C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>
    <w:nsid w:val="6BF26975"/>
    <w:multiLevelType w:val="multilevel"/>
    <w:tmpl w:val="D93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>
    <w:nsid w:val="6C233691"/>
    <w:multiLevelType w:val="multilevel"/>
    <w:tmpl w:val="372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>
    <w:nsid w:val="6C4E4668"/>
    <w:multiLevelType w:val="multilevel"/>
    <w:tmpl w:val="7EA2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>
    <w:nsid w:val="6D6041EF"/>
    <w:multiLevelType w:val="multilevel"/>
    <w:tmpl w:val="75B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>
    <w:nsid w:val="6DE37B65"/>
    <w:multiLevelType w:val="multilevel"/>
    <w:tmpl w:val="2814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>
    <w:nsid w:val="6DF344F3"/>
    <w:multiLevelType w:val="multilevel"/>
    <w:tmpl w:val="D108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>
    <w:nsid w:val="6E5756BD"/>
    <w:multiLevelType w:val="multilevel"/>
    <w:tmpl w:val="C7B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>
    <w:nsid w:val="6E895491"/>
    <w:multiLevelType w:val="multilevel"/>
    <w:tmpl w:val="0864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>
    <w:nsid w:val="6EC30170"/>
    <w:multiLevelType w:val="multilevel"/>
    <w:tmpl w:val="9CC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>
    <w:nsid w:val="6EF86EBF"/>
    <w:multiLevelType w:val="multilevel"/>
    <w:tmpl w:val="EF6C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>
    <w:nsid w:val="6F0263AA"/>
    <w:multiLevelType w:val="multilevel"/>
    <w:tmpl w:val="97F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>
    <w:nsid w:val="6FC22A32"/>
    <w:multiLevelType w:val="multilevel"/>
    <w:tmpl w:val="E01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>
    <w:nsid w:val="6FD520BF"/>
    <w:multiLevelType w:val="multilevel"/>
    <w:tmpl w:val="01D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>
    <w:nsid w:val="70C34AFF"/>
    <w:multiLevelType w:val="multilevel"/>
    <w:tmpl w:val="CE02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>
    <w:nsid w:val="71115EDD"/>
    <w:multiLevelType w:val="multilevel"/>
    <w:tmpl w:val="32E6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>
    <w:nsid w:val="71353BCF"/>
    <w:multiLevelType w:val="multilevel"/>
    <w:tmpl w:val="517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>
    <w:nsid w:val="71701B79"/>
    <w:multiLevelType w:val="multilevel"/>
    <w:tmpl w:val="683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>
    <w:nsid w:val="71DC6524"/>
    <w:multiLevelType w:val="multilevel"/>
    <w:tmpl w:val="C2E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>
    <w:nsid w:val="71E3691F"/>
    <w:multiLevelType w:val="multilevel"/>
    <w:tmpl w:val="262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>
    <w:nsid w:val="71F50FE1"/>
    <w:multiLevelType w:val="multilevel"/>
    <w:tmpl w:val="E1B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>
    <w:nsid w:val="71F805DA"/>
    <w:multiLevelType w:val="multilevel"/>
    <w:tmpl w:val="419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>
    <w:nsid w:val="723E72C2"/>
    <w:multiLevelType w:val="multilevel"/>
    <w:tmpl w:val="9D7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>
    <w:nsid w:val="72986F20"/>
    <w:multiLevelType w:val="multilevel"/>
    <w:tmpl w:val="C640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>
    <w:nsid w:val="730D0EB4"/>
    <w:multiLevelType w:val="multilevel"/>
    <w:tmpl w:val="7AC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>
    <w:nsid w:val="741509C3"/>
    <w:multiLevelType w:val="multilevel"/>
    <w:tmpl w:val="6A8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>
    <w:nsid w:val="748722C8"/>
    <w:multiLevelType w:val="multilevel"/>
    <w:tmpl w:val="28F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>
    <w:nsid w:val="74B34614"/>
    <w:multiLevelType w:val="multilevel"/>
    <w:tmpl w:val="835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>
    <w:nsid w:val="74E37D80"/>
    <w:multiLevelType w:val="multilevel"/>
    <w:tmpl w:val="FBB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>
    <w:nsid w:val="7505221D"/>
    <w:multiLevelType w:val="multilevel"/>
    <w:tmpl w:val="E51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>
    <w:nsid w:val="75231B1E"/>
    <w:multiLevelType w:val="multilevel"/>
    <w:tmpl w:val="164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>
    <w:nsid w:val="75621517"/>
    <w:multiLevelType w:val="multilevel"/>
    <w:tmpl w:val="6CB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>
    <w:nsid w:val="75963DB4"/>
    <w:multiLevelType w:val="multilevel"/>
    <w:tmpl w:val="E5B4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>
    <w:nsid w:val="75B97EDD"/>
    <w:multiLevelType w:val="multilevel"/>
    <w:tmpl w:val="5CB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>
    <w:nsid w:val="75DF2D9C"/>
    <w:multiLevelType w:val="multilevel"/>
    <w:tmpl w:val="CBF6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>
    <w:nsid w:val="76100322"/>
    <w:multiLevelType w:val="multilevel"/>
    <w:tmpl w:val="C082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>
    <w:nsid w:val="761B28CD"/>
    <w:multiLevelType w:val="multilevel"/>
    <w:tmpl w:val="FDC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>
    <w:nsid w:val="76271152"/>
    <w:multiLevelType w:val="multilevel"/>
    <w:tmpl w:val="3E5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>
    <w:nsid w:val="764B654E"/>
    <w:multiLevelType w:val="multilevel"/>
    <w:tmpl w:val="5716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>
    <w:nsid w:val="7751217E"/>
    <w:multiLevelType w:val="multilevel"/>
    <w:tmpl w:val="4B3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>
    <w:nsid w:val="77D909A2"/>
    <w:multiLevelType w:val="multilevel"/>
    <w:tmpl w:val="89D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>
    <w:nsid w:val="787D31E7"/>
    <w:multiLevelType w:val="multilevel"/>
    <w:tmpl w:val="57BE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>
    <w:nsid w:val="788D15FB"/>
    <w:multiLevelType w:val="multilevel"/>
    <w:tmpl w:val="EA06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>
    <w:nsid w:val="78B57734"/>
    <w:multiLevelType w:val="multilevel"/>
    <w:tmpl w:val="D1EC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>
    <w:nsid w:val="78C31B66"/>
    <w:multiLevelType w:val="multilevel"/>
    <w:tmpl w:val="C15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>
    <w:nsid w:val="7900550F"/>
    <w:multiLevelType w:val="multilevel"/>
    <w:tmpl w:val="C1A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>
    <w:nsid w:val="79297A30"/>
    <w:multiLevelType w:val="multilevel"/>
    <w:tmpl w:val="9730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>
    <w:nsid w:val="79FE58A2"/>
    <w:multiLevelType w:val="multilevel"/>
    <w:tmpl w:val="FFDE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>
    <w:nsid w:val="7A530E6E"/>
    <w:multiLevelType w:val="multilevel"/>
    <w:tmpl w:val="82C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>
    <w:nsid w:val="7AA44627"/>
    <w:multiLevelType w:val="multilevel"/>
    <w:tmpl w:val="294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>
    <w:nsid w:val="7ADB03E1"/>
    <w:multiLevelType w:val="multilevel"/>
    <w:tmpl w:val="D8C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>
    <w:nsid w:val="7B2C1476"/>
    <w:multiLevelType w:val="multilevel"/>
    <w:tmpl w:val="470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>
    <w:nsid w:val="7B43160C"/>
    <w:multiLevelType w:val="multilevel"/>
    <w:tmpl w:val="EFE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>
    <w:nsid w:val="7BD31E12"/>
    <w:multiLevelType w:val="multilevel"/>
    <w:tmpl w:val="7BA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>
    <w:nsid w:val="7BE422D6"/>
    <w:multiLevelType w:val="multilevel"/>
    <w:tmpl w:val="37C4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>
    <w:nsid w:val="7C0C3E9B"/>
    <w:multiLevelType w:val="multilevel"/>
    <w:tmpl w:val="F02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>
    <w:nsid w:val="7C214E05"/>
    <w:multiLevelType w:val="multilevel"/>
    <w:tmpl w:val="AAA6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>
    <w:nsid w:val="7C3A1BF0"/>
    <w:multiLevelType w:val="multilevel"/>
    <w:tmpl w:val="065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>
    <w:nsid w:val="7CA06BF6"/>
    <w:multiLevelType w:val="multilevel"/>
    <w:tmpl w:val="23F2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>
    <w:nsid w:val="7D5B659E"/>
    <w:multiLevelType w:val="multilevel"/>
    <w:tmpl w:val="533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>
    <w:nsid w:val="7D6F5FB7"/>
    <w:multiLevelType w:val="multilevel"/>
    <w:tmpl w:val="575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>
    <w:nsid w:val="7D7667E6"/>
    <w:multiLevelType w:val="multilevel"/>
    <w:tmpl w:val="6EB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>
    <w:nsid w:val="7D840B03"/>
    <w:multiLevelType w:val="multilevel"/>
    <w:tmpl w:val="3848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>
    <w:nsid w:val="7E5E27DD"/>
    <w:multiLevelType w:val="multilevel"/>
    <w:tmpl w:val="028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>
    <w:nsid w:val="7EB0729D"/>
    <w:multiLevelType w:val="multilevel"/>
    <w:tmpl w:val="A6B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>
    <w:nsid w:val="7F3850F5"/>
    <w:multiLevelType w:val="multilevel"/>
    <w:tmpl w:val="0E4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>
    <w:nsid w:val="7F95408B"/>
    <w:multiLevelType w:val="multilevel"/>
    <w:tmpl w:val="C7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2"/>
  </w:num>
  <w:num w:numId="2">
    <w:abstractNumId w:val="56"/>
  </w:num>
  <w:num w:numId="3">
    <w:abstractNumId w:val="202"/>
  </w:num>
  <w:num w:numId="4">
    <w:abstractNumId w:val="325"/>
  </w:num>
  <w:num w:numId="5">
    <w:abstractNumId w:val="32"/>
  </w:num>
  <w:num w:numId="6">
    <w:abstractNumId w:val="247"/>
  </w:num>
  <w:num w:numId="7">
    <w:abstractNumId w:val="163"/>
  </w:num>
  <w:num w:numId="8">
    <w:abstractNumId w:val="109"/>
  </w:num>
  <w:num w:numId="9">
    <w:abstractNumId w:val="200"/>
  </w:num>
  <w:num w:numId="10">
    <w:abstractNumId w:val="286"/>
  </w:num>
  <w:num w:numId="11">
    <w:abstractNumId w:val="299"/>
  </w:num>
  <w:num w:numId="12">
    <w:abstractNumId w:val="293"/>
  </w:num>
  <w:num w:numId="13">
    <w:abstractNumId w:val="108"/>
  </w:num>
  <w:num w:numId="14">
    <w:abstractNumId w:val="362"/>
  </w:num>
  <w:num w:numId="15">
    <w:abstractNumId w:val="206"/>
  </w:num>
  <w:num w:numId="16">
    <w:abstractNumId w:val="301"/>
  </w:num>
  <w:num w:numId="17">
    <w:abstractNumId w:val="158"/>
  </w:num>
  <w:num w:numId="18">
    <w:abstractNumId w:val="96"/>
  </w:num>
  <w:num w:numId="19">
    <w:abstractNumId w:val="86"/>
  </w:num>
  <w:num w:numId="20">
    <w:abstractNumId w:val="166"/>
  </w:num>
  <w:num w:numId="21">
    <w:abstractNumId w:val="317"/>
  </w:num>
  <w:num w:numId="22">
    <w:abstractNumId w:val="154"/>
  </w:num>
  <w:num w:numId="23">
    <w:abstractNumId w:val="264"/>
  </w:num>
  <w:num w:numId="24">
    <w:abstractNumId w:val="340"/>
  </w:num>
  <w:num w:numId="25">
    <w:abstractNumId w:val="288"/>
  </w:num>
  <w:num w:numId="26">
    <w:abstractNumId w:val="26"/>
  </w:num>
  <w:num w:numId="27">
    <w:abstractNumId w:val="123"/>
  </w:num>
  <w:num w:numId="28">
    <w:abstractNumId w:val="256"/>
  </w:num>
  <w:num w:numId="29">
    <w:abstractNumId w:val="237"/>
  </w:num>
  <w:num w:numId="30">
    <w:abstractNumId w:val="246"/>
  </w:num>
  <w:num w:numId="31">
    <w:abstractNumId w:val="88"/>
  </w:num>
  <w:num w:numId="32">
    <w:abstractNumId w:val="68"/>
  </w:num>
  <w:num w:numId="33">
    <w:abstractNumId w:val="375"/>
  </w:num>
  <w:num w:numId="34">
    <w:abstractNumId w:val="167"/>
  </w:num>
  <w:num w:numId="35">
    <w:abstractNumId w:val="12"/>
  </w:num>
  <w:num w:numId="36">
    <w:abstractNumId w:val="232"/>
  </w:num>
  <w:num w:numId="37">
    <w:abstractNumId w:val="360"/>
  </w:num>
  <w:num w:numId="38">
    <w:abstractNumId w:val="85"/>
  </w:num>
  <w:num w:numId="39">
    <w:abstractNumId w:val="345"/>
  </w:num>
  <w:num w:numId="40">
    <w:abstractNumId w:val="191"/>
  </w:num>
  <w:num w:numId="41">
    <w:abstractNumId w:val="175"/>
  </w:num>
  <w:num w:numId="42">
    <w:abstractNumId w:val="205"/>
  </w:num>
  <w:num w:numId="43">
    <w:abstractNumId w:val="326"/>
  </w:num>
  <w:num w:numId="44">
    <w:abstractNumId w:val="306"/>
  </w:num>
  <w:num w:numId="45">
    <w:abstractNumId w:val="153"/>
  </w:num>
  <w:num w:numId="46">
    <w:abstractNumId w:val="235"/>
  </w:num>
  <w:num w:numId="47">
    <w:abstractNumId w:val="3"/>
  </w:num>
  <w:num w:numId="48">
    <w:abstractNumId w:val="18"/>
  </w:num>
  <w:num w:numId="49">
    <w:abstractNumId w:val="130"/>
  </w:num>
  <w:num w:numId="50">
    <w:abstractNumId w:val="2"/>
  </w:num>
  <w:num w:numId="51">
    <w:abstractNumId w:val="126"/>
  </w:num>
  <w:num w:numId="52">
    <w:abstractNumId w:val="363"/>
  </w:num>
  <w:num w:numId="53">
    <w:abstractNumId w:val="104"/>
  </w:num>
  <w:num w:numId="54">
    <w:abstractNumId w:val="64"/>
  </w:num>
  <w:num w:numId="55">
    <w:abstractNumId w:val="212"/>
  </w:num>
  <w:num w:numId="56">
    <w:abstractNumId w:val="75"/>
  </w:num>
  <w:num w:numId="57">
    <w:abstractNumId w:val="100"/>
  </w:num>
  <w:num w:numId="58">
    <w:abstractNumId w:val="355"/>
  </w:num>
  <w:num w:numId="59">
    <w:abstractNumId w:val="266"/>
  </w:num>
  <w:num w:numId="60">
    <w:abstractNumId w:val="313"/>
  </w:num>
  <w:num w:numId="61">
    <w:abstractNumId w:val="183"/>
  </w:num>
  <w:num w:numId="62">
    <w:abstractNumId w:val="159"/>
  </w:num>
  <w:num w:numId="63">
    <w:abstractNumId w:val="373"/>
  </w:num>
  <w:num w:numId="64">
    <w:abstractNumId w:val="21"/>
  </w:num>
  <w:num w:numId="65">
    <w:abstractNumId w:val="374"/>
  </w:num>
  <w:num w:numId="66">
    <w:abstractNumId w:val="302"/>
  </w:num>
  <w:num w:numId="67">
    <w:abstractNumId w:val="224"/>
  </w:num>
  <w:num w:numId="68">
    <w:abstractNumId w:val="369"/>
  </w:num>
  <w:num w:numId="69">
    <w:abstractNumId w:val="248"/>
  </w:num>
  <w:num w:numId="70">
    <w:abstractNumId w:val="161"/>
  </w:num>
  <w:num w:numId="71">
    <w:abstractNumId w:val="5"/>
  </w:num>
  <w:num w:numId="72">
    <w:abstractNumId w:val="207"/>
  </w:num>
  <w:num w:numId="73">
    <w:abstractNumId w:val="49"/>
  </w:num>
  <w:num w:numId="74">
    <w:abstractNumId w:val="173"/>
  </w:num>
  <w:num w:numId="75">
    <w:abstractNumId w:val="105"/>
  </w:num>
  <w:num w:numId="76">
    <w:abstractNumId w:val="354"/>
  </w:num>
  <w:num w:numId="77">
    <w:abstractNumId w:val="91"/>
  </w:num>
  <w:num w:numId="78">
    <w:abstractNumId w:val="157"/>
  </w:num>
  <w:num w:numId="79">
    <w:abstractNumId w:val="117"/>
  </w:num>
  <w:num w:numId="80">
    <w:abstractNumId w:val="251"/>
  </w:num>
  <w:num w:numId="81">
    <w:abstractNumId w:val="95"/>
  </w:num>
  <w:num w:numId="82">
    <w:abstractNumId w:val="107"/>
  </w:num>
  <w:num w:numId="83">
    <w:abstractNumId w:val="341"/>
  </w:num>
  <w:num w:numId="84">
    <w:abstractNumId w:val="139"/>
  </w:num>
  <w:num w:numId="85">
    <w:abstractNumId w:val="359"/>
  </w:num>
  <w:num w:numId="86">
    <w:abstractNumId w:val="133"/>
  </w:num>
  <w:num w:numId="87">
    <w:abstractNumId w:val="221"/>
  </w:num>
  <w:num w:numId="88">
    <w:abstractNumId w:val="262"/>
  </w:num>
  <w:num w:numId="89">
    <w:abstractNumId w:val="82"/>
  </w:num>
  <w:num w:numId="90">
    <w:abstractNumId w:val="209"/>
  </w:num>
  <w:num w:numId="91">
    <w:abstractNumId w:val="323"/>
  </w:num>
  <w:num w:numId="92">
    <w:abstractNumId w:val="114"/>
  </w:num>
  <w:num w:numId="93">
    <w:abstractNumId w:val="233"/>
  </w:num>
  <w:num w:numId="94">
    <w:abstractNumId w:val="339"/>
  </w:num>
  <w:num w:numId="95">
    <w:abstractNumId w:val="287"/>
  </w:num>
  <w:num w:numId="96">
    <w:abstractNumId w:val="267"/>
  </w:num>
  <w:num w:numId="97">
    <w:abstractNumId w:val="344"/>
  </w:num>
  <w:num w:numId="98">
    <w:abstractNumId w:val="22"/>
  </w:num>
  <w:num w:numId="99">
    <w:abstractNumId w:val="179"/>
  </w:num>
  <w:num w:numId="100">
    <w:abstractNumId w:val="16"/>
  </w:num>
  <w:num w:numId="101">
    <w:abstractNumId w:val="0"/>
  </w:num>
  <w:num w:numId="102">
    <w:abstractNumId w:val="291"/>
  </w:num>
  <w:num w:numId="103">
    <w:abstractNumId w:val="244"/>
  </w:num>
  <w:num w:numId="104">
    <w:abstractNumId w:val="370"/>
  </w:num>
  <w:num w:numId="105">
    <w:abstractNumId w:val="231"/>
  </w:num>
  <w:num w:numId="106">
    <w:abstractNumId w:val="218"/>
  </w:num>
  <w:num w:numId="107">
    <w:abstractNumId w:val="239"/>
  </w:num>
  <w:num w:numId="108">
    <w:abstractNumId w:val="259"/>
  </w:num>
  <w:num w:numId="109">
    <w:abstractNumId w:val="76"/>
  </w:num>
  <w:num w:numId="110">
    <w:abstractNumId w:val="226"/>
  </w:num>
  <w:num w:numId="111">
    <w:abstractNumId w:val="48"/>
  </w:num>
  <w:num w:numId="112">
    <w:abstractNumId w:val="318"/>
  </w:num>
  <w:num w:numId="113">
    <w:abstractNumId w:val="142"/>
  </w:num>
  <w:num w:numId="114">
    <w:abstractNumId w:val="137"/>
  </w:num>
  <w:num w:numId="115">
    <w:abstractNumId w:val="67"/>
  </w:num>
  <w:num w:numId="116">
    <w:abstractNumId w:val="31"/>
  </w:num>
  <w:num w:numId="117">
    <w:abstractNumId w:val="79"/>
  </w:num>
  <w:num w:numId="118">
    <w:abstractNumId w:val="220"/>
  </w:num>
  <w:num w:numId="119">
    <w:abstractNumId w:val="29"/>
  </w:num>
  <w:num w:numId="120">
    <w:abstractNumId w:val="336"/>
  </w:num>
  <w:num w:numId="121">
    <w:abstractNumId w:val="62"/>
  </w:num>
  <w:num w:numId="122">
    <w:abstractNumId w:val="34"/>
  </w:num>
  <w:num w:numId="123">
    <w:abstractNumId w:val="55"/>
  </w:num>
  <w:num w:numId="124">
    <w:abstractNumId w:val="46"/>
  </w:num>
  <w:num w:numId="125">
    <w:abstractNumId w:val="71"/>
  </w:num>
  <w:num w:numId="126">
    <w:abstractNumId w:val="365"/>
  </w:num>
  <w:num w:numId="127">
    <w:abstractNumId w:val="274"/>
  </w:num>
  <w:num w:numId="128">
    <w:abstractNumId w:val="176"/>
  </w:num>
  <w:num w:numId="129">
    <w:abstractNumId w:val="28"/>
  </w:num>
  <w:num w:numId="130">
    <w:abstractNumId w:val="377"/>
  </w:num>
  <w:num w:numId="131">
    <w:abstractNumId w:val="120"/>
  </w:num>
  <w:num w:numId="132">
    <w:abstractNumId w:val="121"/>
  </w:num>
  <w:num w:numId="133">
    <w:abstractNumId w:val="298"/>
  </w:num>
  <w:num w:numId="134">
    <w:abstractNumId w:val="319"/>
  </w:num>
  <w:num w:numId="135">
    <w:abstractNumId w:val="234"/>
  </w:num>
  <w:num w:numId="136">
    <w:abstractNumId w:val="162"/>
  </w:num>
  <w:num w:numId="137">
    <w:abstractNumId w:val="23"/>
  </w:num>
  <w:num w:numId="138">
    <w:abstractNumId w:val="9"/>
  </w:num>
  <w:num w:numId="139">
    <w:abstractNumId w:val="214"/>
  </w:num>
  <w:num w:numId="140">
    <w:abstractNumId w:val="60"/>
  </w:num>
  <w:num w:numId="141">
    <w:abstractNumId w:val="47"/>
  </w:num>
  <w:num w:numId="142">
    <w:abstractNumId w:val="122"/>
  </w:num>
  <w:num w:numId="143">
    <w:abstractNumId w:val="1"/>
  </w:num>
  <w:num w:numId="144">
    <w:abstractNumId w:val="6"/>
  </w:num>
  <w:num w:numId="145">
    <w:abstractNumId w:val="190"/>
  </w:num>
  <w:num w:numId="146">
    <w:abstractNumId w:val="228"/>
  </w:num>
  <w:num w:numId="147">
    <w:abstractNumId w:val="33"/>
  </w:num>
  <w:num w:numId="148">
    <w:abstractNumId w:val="277"/>
  </w:num>
  <w:num w:numId="149">
    <w:abstractNumId w:val="73"/>
  </w:num>
  <w:num w:numId="150">
    <w:abstractNumId w:val="316"/>
  </w:num>
  <w:num w:numId="151">
    <w:abstractNumId w:val="378"/>
  </w:num>
  <w:num w:numId="152">
    <w:abstractNumId w:val="74"/>
  </w:num>
  <w:num w:numId="153">
    <w:abstractNumId w:val="321"/>
  </w:num>
  <w:num w:numId="154">
    <w:abstractNumId w:val="27"/>
  </w:num>
  <w:num w:numId="155">
    <w:abstractNumId w:val="278"/>
  </w:num>
  <w:num w:numId="156">
    <w:abstractNumId w:val="45"/>
  </w:num>
  <w:num w:numId="157">
    <w:abstractNumId w:val="268"/>
  </w:num>
  <w:num w:numId="158">
    <w:abstractNumId w:val="169"/>
  </w:num>
  <w:num w:numId="159">
    <w:abstractNumId w:val="371"/>
  </w:num>
  <w:num w:numId="160">
    <w:abstractNumId w:val="241"/>
  </w:num>
  <w:num w:numId="161">
    <w:abstractNumId w:val="222"/>
  </w:num>
  <w:num w:numId="162">
    <w:abstractNumId w:val="11"/>
  </w:num>
  <w:num w:numId="163">
    <w:abstractNumId w:val="184"/>
  </w:num>
  <w:num w:numId="164">
    <w:abstractNumId w:val="178"/>
  </w:num>
  <w:num w:numId="165">
    <w:abstractNumId w:val="250"/>
  </w:num>
  <w:num w:numId="166">
    <w:abstractNumId w:val="189"/>
  </w:num>
  <w:num w:numId="167">
    <w:abstractNumId w:val="311"/>
  </w:num>
  <w:num w:numId="168">
    <w:abstractNumId w:val="57"/>
  </w:num>
  <w:num w:numId="169">
    <w:abstractNumId w:val="92"/>
  </w:num>
  <w:num w:numId="170">
    <w:abstractNumId w:val="215"/>
  </w:num>
  <w:num w:numId="171">
    <w:abstractNumId w:val="14"/>
  </w:num>
  <w:num w:numId="172">
    <w:abstractNumId w:val="90"/>
  </w:num>
  <w:num w:numId="173">
    <w:abstractNumId w:val="17"/>
  </w:num>
  <w:num w:numId="174">
    <w:abstractNumId w:val="243"/>
  </w:num>
  <w:num w:numId="175">
    <w:abstractNumId w:val="305"/>
  </w:num>
  <w:num w:numId="176">
    <w:abstractNumId w:val="240"/>
  </w:num>
  <w:num w:numId="177">
    <w:abstractNumId w:val="194"/>
  </w:num>
  <w:num w:numId="178">
    <w:abstractNumId w:val="98"/>
  </w:num>
  <w:num w:numId="179">
    <w:abstractNumId w:val="196"/>
  </w:num>
  <w:num w:numId="180">
    <w:abstractNumId w:val="50"/>
  </w:num>
  <w:num w:numId="181">
    <w:abstractNumId w:val="227"/>
  </w:num>
  <w:num w:numId="182">
    <w:abstractNumId w:val="39"/>
  </w:num>
  <w:num w:numId="183">
    <w:abstractNumId w:val="322"/>
  </w:num>
  <w:num w:numId="184">
    <w:abstractNumId w:val="357"/>
  </w:num>
  <w:num w:numId="185">
    <w:abstractNumId w:val="211"/>
  </w:num>
  <w:num w:numId="186">
    <w:abstractNumId w:val="366"/>
  </w:num>
  <w:num w:numId="187">
    <w:abstractNumId w:val="193"/>
  </w:num>
  <w:num w:numId="188">
    <w:abstractNumId w:val="19"/>
  </w:num>
  <w:num w:numId="189">
    <w:abstractNumId w:val="144"/>
  </w:num>
  <w:num w:numId="190">
    <w:abstractNumId w:val="346"/>
  </w:num>
  <w:num w:numId="191">
    <w:abstractNumId w:val="283"/>
  </w:num>
  <w:num w:numId="192">
    <w:abstractNumId w:val="83"/>
  </w:num>
  <w:num w:numId="193">
    <w:abstractNumId w:val="329"/>
  </w:num>
  <w:num w:numId="194">
    <w:abstractNumId w:val="312"/>
  </w:num>
  <w:num w:numId="195">
    <w:abstractNumId w:val="213"/>
  </w:num>
  <w:num w:numId="196">
    <w:abstractNumId w:val="99"/>
  </w:num>
  <w:num w:numId="197">
    <w:abstractNumId w:val="40"/>
  </w:num>
  <w:num w:numId="198">
    <w:abstractNumId w:val="249"/>
  </w:num>
  <w:num w:numId="199">
    <w:abstractNumId w:val="252"/>
  </w:num>
  <w:num w:numId="200">
    <w:abstractNumId w:val="265"/>
  </w:num>
  <w:num w:numId="201">
    <w:abstractNumId w:val="110"/>
  </w:num>
  <w:num w:numId="202">
    <w:abstractNumId w:val="223"/>
  </w:num>
  <w:num w:numId="203">
    <w:abstractNumId w:val="127"/>
  </w:num>
  <w:num w:numId="204">
    <w:abstractNumId w:val="199"/>
  </w:num>
  <w:num w:numId="205">
    <w:abstractNumId w:val="113"/>
  </w:num>
  <w:num w:numId="206">
    <w:abstractNumId w:val="310"/>
  </w:num>
  <w:num w:numId="207">
    <w:abstractNumId w:val="149"/>
  </w:num>
  <w:num w:numId="208">
    <w:abstractNumId w:val="334"/>
  </w:num>
  <w:num w:numId="209">
    <w:abstractNumId w:val="315"/>
  </w:num>
  <w:num w:numId="210">
    <w:abstractNumId w:val="119"/>
  </w:num>
  <w:num w:numId="211">
    <w:abstractNumId w:val="69"/>
  </w:num>
  <w:num w:numId="212">
    <w:abstractNumId w:val="185"/>
  </w:num>
  <w:num w:numId="213">
    <w:abstractNumId w:val="72"/>
  </w:num>
  <w:num w:numId="214">
    <w:abstractNumId w:val="304"/>
  </w:num>
  <w:num w:numId="215">
    <w:abstractNumId w:val="125"/>
  </w:num>
  <w:num w:numId="216">
    <w:abstractNumId w:val="177"/>
  </w:num>
  <w:num w:numId="217">
    <w:abstractNumId w:val="367"/>
  </w:num>
  <w:num w:numId="218">
    <w:abstractNumId w:val="171"/>
  </w:num>
  <w:num w:numId="219">
    <w:abstractNumId w:val="8"/>
  </w:num>
  <w:num w:numId="220">
    <w:abstractNumId w:val="80"/>
  </w:num>
  <w:num w:numId="221">
    <w:abstractNumId w:val="255"/>
  </w:num>
  <w:num w:numId="222">
    <w:abstractNumId w:val="219"/>
  </w:num>
  <w:num w:numId="223">
    <w:abstractNumId w:val="25"/>
  </w:num>
  <w:num w:numId="224">
    <w:abstractNumId w:val="343"/>
  </w:num>
  <w:num w:numId="225">
    <w:abstractNumId w:val="135"/>
  </w:num>
  <w:num w:numId="226">
    <w:abstractNumId w:val="271"/>
  </w:num>
  <w:num w:numId="227">
    <w:abstractNumId w:val="198"/>
  </w:num>
  <w:num w:numId="228">
    <w:abstractNumId w:val="204"/>
  </w:num>
  <w:num w:numId="229">
    <w:abstractNumId w:val="195"/>
  </w:num>
  <w:num w:numId="230">
    <w:abstractNumId w:val="349"/>
  </w:num>
  <w:num w:numId="231">
    <w:abstractNumId w:val="192"/>
  </w:num>
  <w:num w:numId="232">
    <w:abstractNumId w:val="51"/>
  </w:num>
  <w:num w:numId="233">
    <w:abstractNumId w:val="132"/>
  </w:num>
  <w:num w:numId="234">
    <w:abstractNumId w:val="330"/>
  </w:num>
  <w:num w:numId="235">
    <w:abstractNumId w:val="272"/>
  </w:num>
  <w:num w:numId="236">
    <w:abstractNumId w:val="70"/>
  </w:num>
  <w:num w:numId="237">
    <w:abstractNumId w:val="93"/>
  </w:num>
  <w:num w:numId="238">
    <w:abstractNumId w:val="156"/>
  </w:num>
  <w:num w:numId="239">
    <w:abstractNumId w:val="174"/>
  </w:num>
  <w:num w:numId="240">
    <w:abstractNumId w:val="131"/>
  </w:num>
  <w:num w:numId="241">
    <w:abstractNumId w:val="118"/>
  </w:num>
  <w:num w:numId="242">
    <w:abstractNumId w:val="94"/>
  </w:num>
  <w:num w:numId="243">
    <w:abstractNumId w:val="134"/>
  </w:num>
  <w:num w:numId="244">
    <w:abstractNumId w:val="275"/>
  </w:num>
  <w:num w:numId="245">
    <w:abstractNumId w:val="284"/>
  </w:num>
  <w:num w:numId="246">
    <w:abstractNumId w:val="138"/>
  </w:num>
  <w:num w:numId="247">
    <w:abstractNumId w:val="116"/>
  </w:num>
  <w:num w:numId="248">
    <w:abstractNumId w:val="331"/>
  </w:num>
  <w:num w:numId="249">
    <w:abstractNumId w:val="102"/>
  </w:num>
  <w:num w:numId="250">
    <w:abstractNumId w:val="257"/>
  </w:num>
  <w:num w:numId="251">
    <w:abstractNumId w:val="58"/>
  </w:num>
  <w:num w:numId="252">
    <w:abstractNumId w:val="20"/>
  </w:num>
  <w:num w:numId="253">
    <w:abstractNumId w:val="333"/>
  </w:num>
  <w:num w:numId="254">
    <w:abstractNumId w:val="307"/>
  </w:num>
  <w:num w:numId="255">
    <w:abstractNumId w:val="282"/>
  </w:num>
  <w:num w:numId="256">
    <w:abstractNumId w:val="111"/>
  </w:num>
  <w:num w:numId="257">
    <w:abstractNumId w:val="44"/>
  </w:num>
  <w:num w:numId="258">
    <w:abstractNumId w:val="208"/>
  </w:num>
  <w:num w:numId="259">
    <w:abstractNumId w:val="36"/>
  </w:num>
  <w:num w:numId="260">
    <w:abstractNumId w:val="342"/>
  </w:num>
  <w:num w:numId="261">
    <w:abstractNumId w:val="165"/>
  </w:num>
  <w:num w:numId="262">
    <w:abstractNumId w:val="115"/>
  </w:num>
  <w:num w:numId="263">
    <w:abstractNumId w:val="141"/>
  </w:num>
  <w:num w:numId="264">
    <w:abstractNumId w:val="182"/>
  </w:num>
  <w:num w:numId="265">
    <w:abstractNumId w:val="188"/>
  </w:num>
  <w:num w:numId="266">
    <w:abstractNumId w:val="337"/>
  </w:num>
  <w:num w:numId="267">
    <w:abstractNumId w:val="66"/>
  </w:num>
  <w:num w:numId="268">
    <w:abstractNumId w:val="42"/>
  </w:num>
  <w:num w:numId="269">
    <w:abstractNumId w:val="320"/>
  </w:num>
  <w:num w:numId="270">
    <w:abstractNumId w:val="106"/>
  </w:num>
  <w:num w:numId="271">
    <w:abstractNumId w:val="338"/>
  </w:num>
  <w:num w:numId="272">
    <w:abstractNumId w:val="87"/>
  </w:num>
  <w:num w:numId="273">
    <w:abstractNumId w:val="328"/>
  </w:num>
  <w:num w:numId="274">
    <w:abstractNumId w:val="281"/>
  </w:num>
  <w:num w:numId="275">
    <w:abstractNumId w:val="332"/>
  </w:num>
  <w:num w:numId="276">
    <w:abstractNumId w:val="351"/>
  </w:num>
  <w:num w:numId="277">
    <w:abstractNumId w:val="145"/>
  </w:num>
  <w:num w:numId="278">
    <w:abstractNumId w:val="350"/>
  </w:num>
  <w:num w:numId="279">
    <w:abstractNumId w:val="245"/>
  </w:num>
  <w:num w:numId="280">
    <w:abstractNumId w:val="327"/>
  </w:num>
  <w:num w:numId="281">
    <w:abstractNumId w:val="53"/>
  </w:num>
  <w:num w:numId="282">
    <w:abstractNumId w:val="347"/>
  </w:num>
  <w:num w:numId="283">
    <w:abstractNumId w:val="261"/>
  </w:num>
  <w:num w:numId="284">
    <w:abstractNumId w:val="376"/>
  </w:num>
  <w:num w:numId="285">
    <w:abstractNumId w:val="300"/>
  </w:num>
  <w:num w:numId="286">
    <w:abstractNumId w:val="140"/>
  </w:num>
  <w:num w:numId="287">
    <w:abstractNumId w:val="24"/>
  </w:num>
  <w:num w:numId="288">
    <w:abstractNumId w:val="35"/>
  </w:num>
  <w:num w:numId="289">
    <w:abstractNumId w:val="242"/>
  </w:num>
  <w:num w:numId="290">
    <w:abstractNumId w:val="164"/>
  </w:num>
  <w:num w:numId="291">
    <w:abstractNumId w:val="217"/>
  </w:num>
  <w:num w:numId="292">
    <w:abstractNumId w:val="63"/>
  </w:num>
  <w:num w:numId="293">
    <w:abstractNumId w:val="296"/>
  </w:num>
  <w:num w:numId="294">
    <w:abstractNumId w:val="38"/>
  </w:num>
  <w:num w:numId="295">
    <w:abstractNumId w:val="356"/>
  </w:num>
  <w:num w:numId="296">
    <w:abstractNumId w:val="348"/>
  </w:num>
  <w:num w:numId="297">
    <w:abstractNumId w:val="253"/>
  </w:num>
  <w:num w:numId="298">
    <w:abstractNumId w:val="197"/>
  </w:num>
  <w:num w:numId="299">
    <w:abstractNumId w:val="170"/>
  </w:num>
  <w:num w:numId="300">
    <w:abstractNumId w:val="289"/>
  </w:num>
  <w:num w:numId="301">
    <w:abstractNumId w:val="97"/>
  </w:num>
  <w:num w:numId="302">
    <w:abstractNumId w:val="276"/>
  </w:num>
  <w:num w:numId="303">
    <w:abstractNumId w:val="112"/>
  </w:num>
  <w:num w:numId="304">
    <w:abstractNumId w:val="43"/>
  </w:num>
  <w:num w:numId="305">
    <w:abstractNumId w:val="78"/>
  </w:num>
  <w:num w:numId="306">
    <w:abstractNumId w:val="59"/>
  </w:num>
  <w:num w:numId="307">
    <w:abstractNumId w:val="84"/>
  </w:num>
  <w:num w:numId="308">
    <w:abstractNumId w:val="203"/>
  </w:num>
  <w:num w:numId="309">
    <w:abstractNumId w:val="225"/>
  </w:num>
  <w:num w:numId="310">
    <w:abstractNumId w:val="236"/>
  </w:num>
  <w:num w:numId="311">
    <w:abstractNumId w:val="4"/>
  </w:num>
  <w:num w:numId="312">
    <w:abstractNumId w:val="292"/>
  </w:num>
  <w:num w:numId="313">
    <w:abstractNumId w:val="273"/>
  </w:num>
  <w:num w:numId="314">
    <w:abstractNumId w:val="254"/>
  </w:num>
  <w:num w:numId="315">
    <w:abstractNumId w:val="7"/>
  </w:num>
  <w:num w:numId="316">
    <w:abstractNumId w:val="324"/>
  </w:num>
  <w:num w:numId="317">
    <w:abstractNumId w:val="270"/>
  </w:num>
  <w:num w:numId="318">
    <w:abstractNumId w:val="238"/>
  </w:num>
  <w:num w:numId="319">
    <w:abstractNumId w:val="201"/>
  </w:num>
  <w:num w:numId="320">
    <w:abstractNumId w:val="314"/>
  </w:num>
  <w:num w:numId="321">
    <w:abstractNumId w:val="128"/>
  </w:num>
  <w:num w:numId="322">
    <w:abstractNumId w:val="129"/>
  </w:num>
  <w:num w:numId="323">
    <w:abstractNumId w:val="81"/>
  </w:num>
  <w:num w:numId="324">
    <w:abstractNumId w:val="151"/>
  </w:num>
  <w:num w:numId="325">
    <w:abstractNumId w:val="263"/>
  </w:num>
  <w:num w:numId="326">
    <w:abstractNumId w:val="152"/>
  </w:num>
  <w:num w:numId="327">
    <w:abstractNumId w:val="186"/>
  </w:num>
  <w:num w:numId="328">
    <w:abstractNumId w:val="61"/>
  </w:num>
  <w:num w:numId="329">
    <w:abstractNumId w:val="303"/>
  </w:num>
  <w:num w:numId="330">
    <w:abstractNumId w:val="148"/>
  </w:num>
  <w:num w:numId="331">
    <w:abstractNumId w:val="260"/>
  </w:num>
  <w:num w:numId="332">
    <w:abstractNumId w:val="172"/>
  </w:num>
  <w:num w:numId="333">
    <w:abstractNumId w:val="147"/>
  </w:num>
  <w:num w:numId="334">
    <w:abstractNumId w:val="150"/>
  </w:num>
  <w:num w:numId="335">
    <w:abstractNumId w:val="353"/>
  </w:num>
  <w:num w:numId="336">
    <w:abstractNumId w:val="229"/>
  </w:num>
  <w:num w:numId="337">
    <w:abstractNumId w:val="309"/>
  </w:num>
  <w:num w:numId="338">
    <w:abstractNumId w:val="37"/>
  </w:num>
  <w:num w:numId="339">
    <w:abstractNumId w:val="30"/>
  </w:num>
  <w:num w:numId="340">
    <w:abstractNumId w:val="180"/>
  </w:num>
  <w:num w:numId="341">
    <w:abstractNumId w:val="297"/>
  </w:num>
  <w:num w:numId="342">
    <w:abstractNumId w:val="216"/>
  </w:num>
  <w:num w:numId="343">
    <w:abstractNumId w:val="210"/>
  </w:num>
  <w:num w:numId="344">
    <w:abstractNumId w:val="10"/>
  </w:num>
  <w:num w:numId="345">
    <w:abstractNumId w:val="361"/>
  </w:num>
  <w:num w:numId="346">
    <w:abstractNumId w:val="41"/>
  </w:num>
  <w:num w:numId="347">
    <w:abstractNumId w:val="160"/>
  </w:num>
  <w:num w:numId="348">
    <w:abstractNumId w:val="136"/>
  </w:num>
  <w:num w:numId="349">
    <w:abstractNumId w:val="13"/>
  </w:num>
  <w:num w:numId="350">
    <w:abstractNumId w:val="155"/>
  </w:num>
  <w:num w:numId="351">
    <w:abstractNumId w:val="101"/>
  </w:num>
  <w:num w:numId="352">
    <w:abstractNumId w:val="372"/>
  </w:num>
  <w:num w:numId="353">
    <w:abstractNumId w:val="258"/>
  </w:num>
  <w:num w:numId="354">
    <w:abstractNumId w:val="358"/>
  </w:num>
  <w:num w:numId="355">
    <w:abstractNumId w:val="230"/>
  </w:num>
  <w:num w:numId="356">
    <w:abstractNumId w:val="168"/>
  </w:num>
  <w:num w:numId="357">
    <w:abstractNumId w:val="89"/>
  </w:num>
  <w:num w:numId="358">
    <w:abstractNumId w:val="54"/>
  </w:num>
  <w:num w:numId="359">
    <w:abstractNumId w:val="143"/>
  </w:num>
  <w:num w:numId="360">
    <w:abstractNumId w:val="103"/>
  </w:num>
  <w:num w:numId="361">
    <w:abstractNumId w:val="364"/>
  </w:num>
  <w:num w:numId="362">
    <w:abstractNumId w:val="187"/>
  </w:num>
  <w:num w:numId="363">
    <w:abstractNumId w:val="335"/>
  </w:num>
  <w:num w:numId="364">
    <w:abstractNumId w:val="65"/>
  </w:num>
  <w:num w:numId="365">
    <w:abstractNumId w:val="285"/>
  </w:num>
  <w:num w:numId="366">
    <w:abstractNumId w:val="352"/>
  </w:num>
  <w:num w:numId="367">
    <w:abstractNumId w:val="368"/>
  </w:num>
  <w:num w:numId="368">
    <w:abstractNumId w:val="290"/>
  </w:num>
  <w:num w:numId="369">
    <w:abstractNumId w:val="77"/>
  </w:num>
  <w:num w:numId="370">
    <w:abstractNumId w:val="280"/>
  </w:num>
  <w:num w:numId="371">
    <w:abstractNumId w:val="181"/>
  </w:num>
  <w:num w:numId="372">
    <w:abstractNumId w:val="294"/>
  </w:num>
  <w:num w:numId="373">
    <w:abstractNumId w:val="124"/>
  </w:num>
  <w:num w:numId="374">
    <w:abstractNumId w:val="15"/>
  </w:num>
  <w:num w:numId="375">
    <w:abstractNumId w:val="146"/>
  </w:num>
  <w:num w:numId="376">
    <w:abstractNumId w:val="295"/>
  </w:num>
  <w:num w:numId="377">
    <w:abstractNumId w:val="279"/>
  </w:num>
  <w:num w:numId="378">
    <w:abstractNumId w:val="308"/>
  </w:num>
  <w:num w:numId="379">
    <w:abstractNumId w:val="269"/>
  </w:num>
  <w:numIdMacAtCleanup w:val="3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F"/>
    <w:rsid w:val="004E0E11"/>
    <w:rsid w:val="00774DDB"/>
    <w:rsid w:val="009F683F"/>
    <w:rsid w:val="00C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BA0F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Pr>
      <w:rFonts w:ascii="Courier" w:eastAsiaTheme="minorEastAsia" w:hAnsi="Courier"/>
    </w:rPr>
  </w:style>
  <w:style w:type="character" w:customStyle="1" w:styleId="30">
    <w:name w:val="标题 3字符"/>
    <w:basedOn w:val="a0"/>
    <w:link w:val="3"/>
    <w:uiPriority w:val="9"/>
    <w:semiHidden/>
    <w:rPr>
      <w:rFonts w:eastAsiaTheme="minorEastAsia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9F683F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9F683F"/>
    <w:rPr>
      <w:rFonts w:ascii="宋体" w:eastAsia="宋体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F683F"/>
    <w:rPr>
      <w:rFonts w:ascii="宋体" w:eastAsia="宋体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F68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74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50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4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0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7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59382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5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0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05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8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8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3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20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8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3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0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9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63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4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5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5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0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9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5575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5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1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5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5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1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9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0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7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5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1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2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70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2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6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30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8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2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8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191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9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8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5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0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0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89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4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1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0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01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8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0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121</Pages>
  <Words>12006</Words>
  <Characters>68440</Characters>
  <Application>Microsoft Macintosh Word</Application>
  <DocSecurity>0</DocSecurity>
  <Lines>570</Lines>
  <Paragraphs>160</Paragraphs>
  <ScaleCrop>false</ScaleCrop>
  <Company/>
  <LinksUpToDate>false</LinksUpToDate>
  <CharactersWithSpaces>80286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gxfan</cp:lastModifiedBy>
  <cp:revision>3</cp:revision>
  <dcterms:created xsi:type="dcterms:W3CDTF">2018-12-20T04:10:00Z</dcterms:created>
  <dcterms:modified xsi:type="dcterms:W3CDTF">2018-12-20T04:11:00Z</dcterms:modified>
</cp:coreProperties>
</file>
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EEB2" w14:textId="77777777" w:rsidR="000740AB" w:rsidRDefault="009B41C6">
      <w:pPr>
        <w:pStyle w:val="1"/>
        <w:rPr>
          <w:rFonts w:eastAsia="Times New Roman"/>
        </w:rPr>
      </w:pP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、公共接口</w:t>
      </w:r>
    </w:p>
    <w:p w14:paraId="2DC3D3BE" w14:textId="77777777" w:rsidR="000740AB" w:rsidRDefault="009B41C6">
      <w:pPr>
        <w:pStyle w:val="2"/>
        <w:divId w:val="1070886950"/>
        <w:rPr>
          <w:rFonts w:eastAsia="Times New Roman"/>
        </w:rPr>
      </w:pPr>
      <w:r>
        <w:rPr>
          <w:rFonts w:eastAsia="Times New Roman"/>
        </w:rPr>
        <w:t>1.</w:t>
      </w:r>
      <w:r w:rsidR="00BB7A1F"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退出</w:t>
      </w:r>
    </w:p>
    <w:p w14:paraId="4C9EF8E3" w14:textId="77777777" w:rsidR="000740AB" w:rsidRDefault="009B41C6">
      <w:pPr>
        <w:pStyle w:val="a3"/>
        <w:divId w:val="62066083"/>
      </w:pPr>
      <w:r>
        <w:rPr>
          <w:rStyle w:val="a4"/>
        </w:rPr>
        <w:t>简要描述：</w:t>
      </w:r>
      <w:r>
        <w:t xml:space="preserve"> </w:t>
      </w:r>
    </w:p>
    <w:p w14:paraId="09BF06A4" w14:textId="77777777" w:rsidR="000740AB" w:rsidRDefault="009B41C6">
      <w:pPr>
        <w:numPr>
          <w:ilvl w:val="0"/>
          <w:numId w:val="1"/>
        </w:numPr>
        <w:spacing w:before="100" w:beforeAutospacing="1" w:after="100" w:afterAutospacing="1"/>
        <w:divId w:val="62066083"/>
        <w:rPr>
          <w:rFonts w:eastAsia="Times New Roman"/>
        </w:rPr>
      </w:pPr>
      <w:r>
        <w:rPr>
          <w:rFonts w:ascii="MS Mincho" w:eastAsia="MS Mincho" w:hAnsi="MS Mincho" w:cs="MS Mincho"/>
        </w:rPr>
        <w:t>退出登</w:t>
      </w:r>
      <w:r>
        <w:rPr>
          <w:rFonts w:ascii="SimSun" w:eastAsia="SimSun" w:hAnsi="SimSun" w:cs="SimSun"/>
        </w:rPr>
        <w:t>录</w:t>
      </w:r>
    </w:p>
    <w:p w14:paraId="006E83D2" w14:textId="77777777" w:rsidR="000740AB" w:rsidRDefault="009B41C6">
      <w:pPr>
        <w:pStyle w:val="a3"/>
        <w:divId w:val="6206608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AC3B248" w14:textId="77777777" w:rsidR="000740AB" w:rsidRDefault="009B41C6">
      <w:pPr>
        <w:numPr>
          <w:ilvl w:val="0"/>
          <w:numId w:val="2"/>
        </w:numPr>
        <w:spacing w:before="100" w:beforeAutospacing="1" w:after="100" w:afterAutospacing="1"/>
        <w:divId w:val="62066083"/>
        <w:rPr>
          <w:rFonts w:eastAsia="Times New Roman"/>
        </w:rPr>
      </w:pPr>
      <w:r>
        <w:rPr>
          <w:rStyle w:val="HTML"/>
        </w:rPr>
        <w:t>http://host:port/api/logout</w:t>
      </w:r>
    </w:p>
    <w:p w14:paraId="309B4754" w14:textId="77777777" w:rsidR="000740AB" w:rsidRDefault="009B41C6">
      <w:pPr>
        <w:pStyle w:val="a3"/>
        <w:divId w:val="62066083"/>
      </w:pPr>
      <w:r>
        <w:rPr>
          <w:rStyle w:val="a4"/>
        </w:rPr>
        <w:t>请求方式：</w:t>
      </w:r>
    </w:p>
    <w:p w14:paraId="500C3852" w14:textId="77777777" w:rsidR="000740AB" w:rsidRDefault="009B41C6">
      <w:pPr>
        <w:numPr>
          <w:ilvl w:val="0"/>
          <w:numId w:val="3"/>
        </w:numPr>
        <w:spacing w:before="100" w:beforeAutospacing="1" w:after="100" w:afterAutospacing="1"/>
        <w:divId w:val="62066083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7FD978F7" w14:textId="77777777" w:rsidR="000740AB" w:rsidRDefault="009B41C6">
      <w:pPr>
        <w:pStyle w:val="a3"/>
        <w:divId w:val="62066083"/>
      </w:pPr>
      <w:r>
        <w:rPr>
          <w:rStyle w:val="a4"/>
        </w:rPr>
        <w:t>请求参数：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4B6CF231" w14:textId="77777777">
        <w:trPr>
          <w:divId w:val="6206608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50295B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F365C3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37D199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4BFE7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A3C14EA" w14:textId="77777777">
        <w:trPr>
          <w:divId w:val="620660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9424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3725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B0A8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38FC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6DFB415A" w14:textId="77777777" w:rsidR="000740AB" w:rsidRDefault="009B41C6">
      <w:pPr>
        <w:pStyle w:val="a3"/>
        <w:divId w:val="62066083"/>
      </w:pPr>
      <w:r>
        <w:br/>
      </w:r>
      <w:r>
        <w:rPr>
          <w:rStyle w:val="a4"/>
        </w:rPr>
        <w:t>返回示例：</w:t>
      </w:r>
    </w:p>
    <w:p w14:paraId="5B070CB5" w14:textId="77777777" w:rsidR="000740AB" w:rsidRDefault="009B41C6" w:rsidP="002D5DDB">
      <w:pPr>
        <w:divId w:val="62066083"/>
      </w:pPr>
      <w:r>
        <w:t>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BD13077" w14:textId="77777777">
        <w:trPr>
          <w:divId w:val="620660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87F751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0CBAC39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0, </w:t>
            </w:r>
          </w:p>
          <w:p w14:paraId="73EDB3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您已成功退出系统</w:t>
            </w:r>
            <w:r>
              <w:rPr>
                <w:rStyle w:val="HTML"/>
              </w:rPr>
              <w:t xml:space="preserve">", </w:t>
            </w:r>
          </w:p>
          <w:p w14:paraId="01043C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1A9AAE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3B2F976E" w14:textId="77777777" w:rsidR="000740AB" w:rsidRDefault="000740AB">
            <w:pPr>
              <w:rPr>
                <w:rFonts w:eastAsia="Times New Roman"/>
              </w:rPr>
            </w:pPr>
          </w:p>
        </w:tc>
      </w:tr>
    </w:tbl>
    <w:p w14:paraId="133D0AC4" w14:textId="77777777" w:rsidR="000740AB" w:rsidRDefault="009B41C6" w:rsidP="002D5DDB">
      <w:pPr>
        <w:divId w:val="62066083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FF239B9" w14:textId="77777777">
        <w:trPr>
          <w:divId w:val="620660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7D2CA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5CA623A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1, </w:t>
            </w:r>
          </w:p>
          <w:p w14:paraId="6CB2000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服务端异常</w:t>
            </w:r>
            <w:r>
              <w:rPr>
                <w:rStyle w:val="HTML"/>
              </w:rPr>
              <w:t xml:space="preserve">", </w:t>
            </w:r>
          </w:p>
          <w:p w14:paraId="03B6ED6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1BBE1D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676C4725" w14:textId="77777777" w:rsidR="000740AB" w:rsidRDefault="000740AB">
            <w:pPr>
              <w:rPr>
                <w:rFonts w:eastAsia="Times New Roman"/>
              </w:rPr>
            </w:pPr>
          </w:p>
        </w:tc>
      </w:tr>
    </w:tbl>
    <w:p w14:paraId="4A9D3B88" w14:textId="77777777" w:rsidR="000740AB" w:rsidRDefault="009B41C6">
      <w:pPr>
        <w:pStyle w:val="a3"/>
        <w:divId w:val="6206608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317"/>
        <w:gridCol w:w="5036"/>
      </w:tblGrid>
      <w:tr w:rsidR="000740AB" w14:paraId="274C75E0" w14:textId="77777777">
        <w:trPr>
          <w:divId w:val="6206608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D01BBA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87E6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A4B1F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B514BCF" w14:textId="77777777">
        <w:trPr>
          <w:divId w:val="620660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2D2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6B77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D8FC3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：成功；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：失</w:t>
            </w:r>
            <w:r>
              <w:rPr>
                <w:rFonts w:ascii="SimSun" w:eastAsia="SimSun" w:hAnsi="SimSun" w:cs="SimSun"/>
              </w:rPr>
              <w:t>败</w:t>
            </w:r>
          </w:p>
        </w:tc>
      </w:tr>
    </w:tbl>
    <w:p w14:paraId="68D61F16" w14:textId="77777777" w:rsidR="000740AB" w:rsidRDefault="009B41C6">
      <w:pPr>
        <w:pStyle w:val="a3"/>
        <w:divId w:val="62066083"/>
      </w:pPr>
      <w:r>
        <w:rPr>
          <w:rStyle w:val="a4"/>
        </w:rPr>
        <w:t>备注</w:t>
      </w:r>
      <w:r>
        <w:t xml:space="preserve"> </w:t>
      </w:r>
    </w:p>
    <w:p w14:paraId="7973757E" w14:textId="77777777" w:rsidR="000740AB" w:rsidRDefault="009B41C6">
      <w:pPr>
        <w:numPr>
          <w:ilvl w:val="0"/>
          <w:numId w:val="4"/>
        </w:numPr>
        <w:spacing w:before="100" w:beforeAutospacing="1" w:after="100" w:afterAutospacing="1"/>
        <w:divId w:val="62066083"/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D6F4F31" w14:textId="77777777" w:rsidR="000740AB" w:rsidRDefault="009B41C6">
      <w:pPr>
        <w:pStyle w:val="2"/>
        <w:divId w:val="1070886950"/>
        <w:rPr>
          <w:rFonts w:eastAsia="Times New Roman"/>
        </w:rPr>
      </w:pPr>
      <w:r>
        <w:rPr>
          <w:rFonts w:eastAsia="Times New Roman"/>
        </w:rPr>
        <w:t>1.3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123E04B6" w14:textId="77777777" w:rsidR="000740AB" w:rsidRDefault="009B41C6">
      <w:pPr>
        <w:pStyle w:val="a3"/>
        <w:divId w:val="2127313488"/>
      </w:pPr>
      <w:r>
        <w:rPr>
          <w:rStyle w:val="a4"/>
        </w:rPr>
        <w:t>简要描述：</w:t>
      </w:r>
      <w:r>
        <w:t xml:space="preserve"> </w:t>
      </w:r>
    </w:p>
    <w:p w14:paraId="704781E5" w14:textId="77777777" w:rsidR="000740AB" w:rsidRDefault="009B41C6">
      <w:pPr>
        <w:numPr>
          <w:ilvl w:val="0"/>
          <w:numId w:val="5"/>
        </w:numPr>
        <w:spacing w:before="100" w:beforeAutospacing="1" w:after="100" w:afterAutospacing="1"/>
        <w:divId w:val="2127313488"/>
        <w:rPr>
          <w:rFonts w:eastAsia="Times New Roman"/>
        </w:rPr>
      </w:pPr>
      <w:r>
        <w:rPr>
          <w:rFonts w:ascii="SimSun" w:eastAsia="SimSun" w:hAnsi="SimSun" w:cs="SimSun"/>
        </w:rPr>
        <w:t>单点登录</w:t>
      </w:r>
      <w:r>
        <w:rPr>
          <w:rFonts w:eastAsia="Times New Roman"/>
        </w:rPr>
        <w:t>----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录请</w:t>
      </w:r>
      <w:r>
        <w:rPr>
          <w:rFonts w:ascii="MS Mincho" w:eastAsia="MS Mincho" w:hAnsi="MS Mincho" w:cs="MS Mincho"/>
        </w:rPr>
        <w:t>求</w:t>
      </w:r>
    </w:p>
    <w:p w14:paraId="024F2ED9" w14:textId="77777777" w:rsidR="000740AB" w:rsidRDefault="009B41C6">
      <w:pPr>
        <w:pStyle w:val="a3"/>
        <w:divId w:val="212731348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2C4E9AA" w14:textId="77777777" w:rsidR="000740AB" w:rsidRDefault="009B41C6">
      <w:pPr>
        <w:numPr>
          <w:ilvl w:val="0"/>
          <w:numId w:val="6"/>
        </w:numPr>
        <w:spacing w:before="100" w:beforeAutospacing="1" w:after="100" w:afterAutospacing="1"/>
        <w:divId w:val="2127313488"/>
        <w:rPr>
          <w:rFonts w:eastAsia="Times New Roman"/>
        </w:rPr>
      </w:pPr>
      <w:r>
        <w:rPr>
          <w:rStyle w:val="HTML"/>
        </w:rPr>
        <w:t>http://host:port/api/login</w:t>
      </w:r>
    </w:p>
    <w:p w14:paraId="4744E664" w14:textId="77777777" w:rsidR="000740AB" w:rsidRDefault="009B41C6">
      <w:pPr>
        <w:pStyle w:val="a3"/>
        <w:divId w:val="2127313488"/>
      </w:pPr>
      <w:r>
        <w:rPr>
          <w:rStyle w:val="a4"/>
        </w:rPr>
        <w:t>请求方式：</w:t>
      </w:r>
    </w:p>
    <w:p w14:paraId="39476DAF" w14:textId="77777777" w:rsidR="000740AB" w:rsidRDefault="009B41C6">
      <w:pPr>
        <w:numPr>
          <w:ilvl w:val="0"/>
          <w:numId w:val="7"/>
        </w:numPr>
        <w:spacing w:before="100" w:beforeAutospacing="1" w:after="100" w:afterAutospacing="1"/>
        <w:divId w:val="212731348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447A6DF" w14:textId="77777777" w:rsidR="000740AB" w:rsidRDefault="009B41C6">
      <w:pPr>
        <w:pStyle w:val="a3"/>
        <w:divId w:val="2127313488"/>
      </w:pPr>
      <w:r>
        <w:rPr>
          <w:rStyle w:val="a4"/>
        </w:rPr>
        <w:t>请求示例：</w:t>
      </w:r>
      <w:r>
        <w:t xml:space="preserve">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68846F3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BD979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120923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"username": "zhangsan",</w:t>
            </w:r>
          </w:p>
          <w:p w14:paraId="09953A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"password": "123456"</w:t>
            </w:r>
          </w:p>
          <w:p w14:paraId="3CF8761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2D6D3CE" w14:textId="77777777" w:rsidR="000740AB" w:rsidRDefault="000740AB"/>
        </w:tc>
      </w:tr>
    </w:tbl>
    <w:p w14:paraId="5516AC32" w14:textId="77777777" w:rsidR="000740AB" w:rsidRDefault="009B41C6">
      <w:pPr>
        <w:pStyle w:val="a3"/>
        <w:divId w:val="2127313488"/>
      </w:pPr>
      <w:r>
        <w:rPr>
          <w:rStyle w:val="a4"/>
        </w:rPr>
        <w:t>返回示例：</w:t>
      </w:r>
    </w:p>
    <w:p w14:paraId="61D8E4C9" w14:textId="77777777" w:rsidR="000740AB" w:rsidRDefault="009B41C6" w:rsidP="002D5DDB">
      <w:pPr>
        <w:divId w:val="2127313488"/>
      </w:pPr>
      <w:r>
        <w:t>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CC87ADF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8CDDF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F3662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0A355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登录成功</w:t>
            </w:r>
            <w:r>
              <w:rPr>
                <w:rStyle w:val="HTML"/>
              </w:rPr>
              <w:t>",</w:t>
            </w:r>
          </w:p>
          <w:p w14:paraId="25023D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1F180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"5adecc2bf11d3a453e79c7f3",</w:t>
            </w:r>
          </w:p>
          <w:p w14:paraId="08EDAE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"loginName":"zhangsan",</w:t>
            </w:r>
          </w:p>
          <w:p w14:paraId="215D2F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null,</w:t>
            </w:r>
          </w:p>
          <w:p w14:paraId="0EEB03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"token": "5aec630876058c29781a8013"</w:t>
            </w:r>
          </w:p>
          <w:p w14:paraId="68FC5BA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45513A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EDEA19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DE8F33E" w14:textId="77777777" w:rsidR="000740AB" w:rsidRDefault="000740AB"/>
        </w:tc>
      </w:tr>
    </w:tbl>
    <w:p w14:paraId="621EA5D6" w14:textId="77777777" w:rsidR="000740AB" w:rsidRDefault="009B41C6" w:rsidP="002D5DDB">
      <w:pPr>
        <w:divId w:val="2127313488"/>
      </w:pPr>
      <w:r>
        <w:t>f</w:t>
      </w:r>
      <w:bookmarkStart w:id="0" w:name="_GoBack"/>
      <w:bookmarkEnd w:id="0"/>
      <w:r>
        <w:t>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09FFC44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CCCE11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 </w:t>
            </w:r>
          </w:p>
          <w:p w14:paraId="6AE38A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"status" : 1, </w:t>
            </w:r>
          </w:p>
          <w:p w14:paraId="3633904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"message" : "</w:t>
            </w:r>
            <w:r>
              <w:rPr>
                <w:rStyle w:val="HTML"/>
              </w:rPr>
              <w:t>用户名不存在</w:t>
            </w:r>
            <w:r>
              <w:rPr>
                <w:rStyle w:val="HTML"/>
              </w:rPr>
              <w:t>", //</w:t>
            </w:r>
            <w:r>
              <w:rPr>
                <w:rStyle w:val="HTML"/>
              </w:rPr>
              <w:t>或者显示</w:t>
            </w:r>
            <w:r>
              <w:rPr>
                <w:rStyle w:val="HTML"/>
              </w:rPr>
              <w:t>"</w:t>
            </w:r>
            <w:r>
              <w:rPr>
                <w:rStyle w:val="HTML"/>
              </w:rPr>
              <w:t>用户名或密码错误</w:t>
            </w:r>
            <w:r>
              <w:rPr>
                <w:rStyle w:val="HTML"/>
              </w:rPr>
              <w:t>"</w:t>
            </w:r>
          </w:p>
          <w:p w14:paraId="7333BE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"value" : null</w:t>
            </w:r>
          </w:p>
          <w:p w14:paraId="2329B15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} </w:t>
            </w:r>
          </w:p>
          <w:p w14:paraId="1185AF3A" w14:textId="77777777" w:rsidR="000740AB" w:rsidRDefault="000740AB">
            <w:pPr>
              <w:rPr>
                <w:rFonts w:eastAsia="Times New Roman"/>
              </w:rPr>
            </w:pPr>
          </w:p>
        </w:tc>
      </w:tr>
    </w:tbl>
    <w:p w14:paraId="249D9F63" w14:textId="77777777" w:rsidR="000740AB" w:rsidRDefault="009B41C6">
      <w:pPr>
        <w:pStyle w:val="a3"/>
        <w:divId w:val="212731348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477"/>
        <w:gridCol w:w="4667"/>
      </w:tblGrid>
      <w:tr w:rsidR="000740AB" w14:paraId="199168B9" w14:textId="77777777">
        <w:trPr>
          <w:divId w:val="21273134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DF854E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DE2E1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9BBC3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25385EE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B3EA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4F3E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0C20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：成功；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：失</w:t>
            </w:r>
            <w:r>
              <w:rPr>
                <w:rFonts w:ascii="SimSun" w:eastAsia="SimSun" w:hAnsi="SimSun" w:cs="SimSun"/>
              </w:rPr>
              <w:t>败</w:t>
            </w:r>
          </w:p>
        </w:tc>
      </w:tr>
      <w:tr w:rsidR="000740AB" w14:paraId="26A971D0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5E8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1BBA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B9597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部</w:t>
            </w:r>
            <w:r>
              <w:rPr>
                <w:rFonts w:ascii="SimSun" w:eastAsia="SimSun" w:hAnsi="SimSun" w:cs="SimSun"/>
              </w:rPr>
              <w:t>门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99AAF1D" w14:textId="77777777">
        <w:trPr>
          <w:divId w:val="2127313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7FF4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D99E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9FD4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SimSun" w:eastAsia="SimSun" w:hAnsi="SimSun" w:cs="SimSun"/>
              </w:rPr>
              <w:t>员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</w:t>
            </w:r>
            <w:r>
              <w:rPr>
                <w:rFonts w:ascii="MS Mincho" w:eastAsia="MS Mincho" w:hAnsi="MS Mincho" w:cs="MS Mincho"/>
              </w:rPr>
              <w:t>：管理</w:t>
            </w:r>
            <w:r>
              <w:rPr>
                <w:rFonts w:ascii="SimSun" w:eastAsia="SimSun" w:hAnsi="SimSun" w:cs="SimSun"/>
              </w:rPr>
              <w:t>员</w:t>
            </w:r>
            <w:r>
              <w:rPr>
                <w:rFonts w:ascii="MS Mincho" w:eastAsia="MS Mincho" w:hAnsi="MS Mincho" w:cs="MS Mincho"/>
              </w:rPr>
              <w:t>；</w:t>
            </w:r>
            <w:r>
              <w:rPr>
                <w:rFonts w:eastAsia="Times New Roman"/>
              </w:rPr>
              <w:br/>
              <w:t>0</w:t>
            </w:r>
            <w:r>
              <w:rPr>
                <w:rFonts w:ascii="MS Mincho" w:eastAsia="MS Mincho" w:hAnsi="MS Mincho" w:cs="MS Mincho"/>
              </w:rPr>
              <w:t>：普通用</w:t>
            </w:r>
            <w:r>
              <w:rPr>
                <w:rFonts w:ascii="SimSun" w:eastAsia="SimSun" w:hAnsi="SimSun" w:cs="SimSun"/>
              </w:rPr>
              <w:t>户</w:t>
            </w:r>
          </w:p>
        </w:tc>
      </w:tr>
    </w:tbl>
    <w:p w14:paraId="4E3CC85F" w14:textId="77777777" w:rsidR="000740AB" w:rsidRDefault="009B41C6">
      <w:pPr>
        <w:pStyle w:val="a3"/>
        <w:divId w:val="2127313488"/>
      </w:pPr>
      <w:r>
        <w:rPr>
          <w:rStyle w:val="a4"/>
        </w:rPr>
        <w:t>备注</w:t>
      </w:r>
      <w:r>
        <w:t xml:space="preserve"> </w:t>
      </w:r>
    </w:p>
    <w:p w14:paraId="0CDFC061" w14:textId="77777777" w:rsidR="000740AB" w:rsidRDefault="009B41C6">
      <w:pPr>
        <w:numPr>
          <w:ilvl w:val="0"/>
          <w:numId w:val="8"/>
        </w:numPr>
        <w:spacing w:before="100" w:beforeAutospacing="1" w:after="100" w:afterAutospacing="1"/>
        <w:divId w:val="212731348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EE3F0DF" w14:textId="77777777" w:rsidR="000740AB" w:rsidRDefault="009B41C6">
      <w:pPr>
        <w:pStyle w:val="2"/>
        <w:divId w:val="1070886950"/>
        <w:rPr>
          <w:rFonts w:eastAsia="Times New Roman"/>
        </w:rPr>
      </w:pPr>
      <w:r>
        <w:rPr>
          <w:rFonts w:eastAsia="Times New Roman"/>
        </w:rPr>
        <w:t>1.4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099C9E97" w14:textId="77777777" w:rsidR="000740AB" w:rsidRDefault="009B41C6">
      <w:pPr>
        <w:pStyle w:val="a3"/>
        <w:divId w:val="525414152"/>
      </w:pPr>
      <w:r>
        <w:rPr>
          <w:rStyle w:val="a4"/>
        </w:rPr>
        <w:t>简要描述：</w:t>
      </w:r>
      <w:r>
        <w:t xml:space="preserve"> </w:t>
      </w:r>
    </w:p>
    <w:p w14:paraId="587CB8D5" w14:textId="77777777" w:rsidR="000740AB" w:rsidRDefault="009B41C6">
      <w:pPr>
        <w:pStyle w:val="a3"/>
        <w:divId w:val="52541415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3CBA323" w14:textId="77777777" w:rsidR="000740AB" w:rsidRDefault="009B41C6">
      <w:pPr>
        <w:numPr>
          <w:ilvl w:val="0"/>
          <w:numId w:val="9"/>
        </w:numPr>
        <w:spacing w:before="100" w:beforeAutospacing="1" w:after="100" w:afterAutospacing="1"/>
        <w:divId w:val="525414152"/>
        <w:rPr>
          <w:rFonts w:eastAsia="Times New Roman"/>
        </w:rPr>
      </w:pPr>
      <w:r>
        <w:rPr>
          <w:rStyle w:val="HTML"/>
        </w:rPr>
        <w:t>http://localhost/api/businesshall</w:t>
      </w:r>
    </w:p>
    <w:p w14:paraId="763E54CC" w14:textId="77777777" w:rsidR="000740AB" w:rsidRDefault="009B41C6">
      <w:pPr>
        <w:pStyle w:val="a3"/>
        <w:divId w:val="525414152"/>
      </w:pPr>
      <w:r>
        <w:rPr>
          <w:rStyle w:val="a4"/>
        </w:rPr>
        <w:t>请求方式：</w:t>
      </w:r>
    </w:p>
    <w:p w14:paraId="50480334" w14:textId="77777777" w:rsidR="000740AB" w:rsidRDefault="009B41C6">
      <w:pPr>
        <w:numPr>
          <w:ilvl w:val="0"/>
          <w:numId w:val="10"/>
        </w:numPr>
        <w:spacing w:before="100" w:beforeAutospacing="1" w:after="100" w:afterAutospacing="1"/>
        <w:divId w:val="525414152"/>
        <w:rPr>
          <w:rFonts w:eastAsia="Times New Roman"/>
        </w:rPr>
      </w:pPr>
      <w:r>
        <w:rPr>
          <w:rFonts w:eastAsia="Times New Roman"/>
        </w:rPr>
        <w:t>GET</w:t>
      </w:r>
    </w:p>
    <w:p w14:paraId="75AFCDB6" w14:textId="77777777" w:rsidR="000740AB" w:rsidRDefault="009B41C6">
      <w:pPr>
        <w:pStyle w:val="a3"/>
        <w:divId w:val="52541415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0740AB" w14:paraId="47C1D8F8" w14:textId="77777777">
        <w:trPr>
          <w:divId w:val="5254141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473A79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F0479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F7EEB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8E6B9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F25366C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AD71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E8C37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9FCF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F3B2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－</w:t>
            </w:r>
          </w:p>
        </w:tc>
      </w:tr>
    </w:tbl>
    <w:p w14:paraId="11A5A9C6" w14:textId="77777777" w:rsidR="000740AB" w:rsidRDefault="009B41C6">
      <w:pPr>
        <w:pStyle w:val="a3"/>
        <w:divId w:val="525414152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7A43A5D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B6ED0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551A5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8549E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5148A37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AB4FE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"id": "bc4c115d8cce4a7bb50b9a57f93b0519",</w:t>
            </w:r>
          </w:p>
          <w:p w14:paraId="3C89CEA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0DCA10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"phone": "0816-2453314",</w:t>
            </w:r>
          </w:p>
          <w:p w14:paraId="1BDC301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692DF2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2AC5ED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9BFA185" w14:textId="77777777" w:rsidR="000740AB" w:rsidRDefault="000740AB"/>
        </w:tc>
      </w:tr>
    </w:tbl>
    <w:p w14:paraId="525FF3D3" w14:textId="77777777" w:rsidR="000740AB" w:rsidRDefault="009B41C6">
      <w:pPr>
        <w:pStyle w:val="a3"/>
        <w:divId w:val="52541415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725"/>
        <w:gridCol w:w="2252"/>
      </w:tblGrid>
      <w:tr w:rsidR="000740AB" w14:paraId="12E3B883" w14:textId="77777777">
        <w:trPr>
          <w:divId w:val="5254141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19D10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774B82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CAB73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578D4D3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2A32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FECC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5ABF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3135A62C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96F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CF6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31B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7CCE964B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34BB4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007B3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83B5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2040ECD5" w14:textId="77777777">
        <w:trPr>
          <w:divId w:val="5254141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68C7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AF48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6F92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75CA7141" w14:textId="77777777" w:rsidR="000740AB" w:rsidRDefault="009B41C6">
      <w:pPr>
        <w:pStyle w:val="a3"/>
        <w:divId w:val="525414152"/>
      </w:pPr>
      <w:r>
        <w:rPr>
          <w:rStyle w:val="a4"/>
        </w:rPr>
        <w:t>备注</w:t>
      </w:r>
    </w:p>
    <w:p w14:paraId="7267CE8F" w14:textId="77777777" w:rsidR="000740AB" w:rsidRDefault="009B41C6">
      <w:pPr>
        <w:numPr>
          <w:ilvl w:val="0"/>
          <w:numId w:val="11"/>
        </w:numPr>
        <w:spacing w:before="100" w:beforeAutospacing="1" w:after="100" w:afterAutospacing="1"/>
        <w:divId w:val="52541415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36C3F36" w14:textId="77777777" w:rsidR="000740AB" w:rsidRDefault="009B41C6">
      <w:pPr>
        <w:pStyle w:val="2"/>
        <w:divId w:val="1070886950"/>
        <w:rPr>
          <w:rFonts w:eastAsia="Times New Roman"/>
        </w:rPr>
      </w:pPr>
      <w:r>
        <w:rPr>
          <w:rFonts w:eastAsia="Times New Roman"/>
        </w:rPr>
        <w:t>1.5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商列表信息</w:t>
      </w:r>
    </w:p>
    <w:p w14:paraId="3AC1A673" w14:textId="77777777" w:rsidR="000740AB" w:rsidRDefault="009B41C6">
      <w:pPr>
        <w:pStyle w:val="a3"/>
        <w:divId w:val="538902816"/>
      </w:pPr>
      <w:r>
        <w:rPr>
          <w:rStyle w:val="a4"/>
        </w:rPr>
        <w:t>简要描述：</w:t>
      </w:r>
      <w:r>
        <w:t xml:space="preserve"> </w:t>
      </w:r>
    </w:p>
    <w:p w14:paraId="321B6D95" w14:textId="77777777" w:rsidR="000740AB" w:rsidRDefault="009B41C6">
      <w:pPr>
        <w:pStyle w:val="a3"/>
        <w:divId w:val="53890281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147C4DE" w14:textId="77777777" w:rsidR="000740AB" w:rsidRDefault="009B41C6">
      <w:pPr>
        <w:numPr>
          <w:ilvl w:val="0"/>
          <w:numId w:val="12"/>
        </w:numPr>
        <w:spacing w:before="100" w:beforeAutospacing="1" w:after="100" w:afterAutospacing="1"/>
        <w:divId w:val="538902816"/>
        <w:rPr>
          <w:rFonts w:eastAsia="Times New Roman"/>
        </w:rPr>
      </w:pPr>
      <w:r>
        <w:rPr>
          <w:rStyle w:val="HTML"/>
        </w:rPr>
        <w:t>http://localhost/api/businesshalls</w:t>
      </w:r>
    </w:p>
    <w:p w14:paraId="19586D64" w14:textId="77777777" w:rsidR="000740AB" w:rsidRDefault="009B41C6">
      <w:pPr>
        <w:pStyle w:val="a3"/>
        <w:divId w:val="538902816"/>
      </w:pPr>
      <w:r>
        <w:rPr>
          <w:rStyle w:val="a4"/>
        </w:rPr>
        <w:t>请求方式：</w:t>
      </w:r>
    </w:p>
    <w:p w14:paraId="706948A7" w14:textId="77777777" w:rsidR="000740AB" w:rsidRDefault="009B41C6">
      <w:pPr>
        <w:pStyle w:val="a3"/>
        <w:numPr>
          <w:ilvl w:val="0"/>
          <w:numId w:val="13"/>
        </w:numPr>
        <w:divId w:val="538902816"/>
      </w:pPr>
      <w:r>
        <w:t>GET</w:t>
      </w:r>
    </w:p>
    <w:p w14:paraId="121518C5" w14:textId="77777777" w:rsidR="000740AB" w:rsidRDefault="009B41C6">
      <w:pPr>
        <w:pStyle w:val="a3"/>
        <w:ind w:left="720"/>
        <w:divId w:val="538902816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DC5B9E2" w14:textId="77777777">
        <w:trPr>
          <w:divId w:val="5389028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63F8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4DF7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"status": 0,</w:t>
            </w:r>
          </w:p>
          <w:p w14:paraId="0611F22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"message": "ok",</w:t>
            </w:r>
          </w:p>
          <w:p w14:paraId="79831D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"value": [{</w:t>
            </w:r>
          </w:p>
          <w:p w14:paraId="3621E3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"id": "bc4c115d8cce4a7bb50b9a57f93b0519",</w:t>
            </w:r>
          </w:p>
          <w:p w14:paraId="4D31C8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09DFE2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"phone": "0816-2453314",</w:t>
            </w:r>
          </w:p>
          <w:p w14:paraId="6D046F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5E3D42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</w:t>
            </w:r>
          </w:p>
          <w:p w14:paraId="6F2260A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4E26EEA" w14:textId="77777777" w:rsidR="000740AB" w:rsidRDefault="000740AB"/>
        </w:tc>
      </w:tr>
    </w:tbl>
    <w:p w14:paraId="3578F9C1" w14:textId="77777777" w:rsidR="000740AB" w:rsidRDefault="009B41C6">
      <w:pPr>
        <w:pStyle w:val="a3"/>
        <w:ind w:left="720"/>
        <w:divId w:val="53890281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2725"/>
        <w:gridCol w:w="2252"/>
      </w:tblGrid>
      <w:tr w:rsidR="000740AB" w14:paraId="0B72928E" w14:textId="77777777">
        <w:trPr>
          <w:divId w:val="53890281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D12351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8C3E6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42B6F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BD99F6B" w14:textId="77777777">
        <w:trPr>
          <w:divId w:val="5389028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CFD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756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F27E0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091CB0AD" w14:textId="77777777">
        <w:trPr>
          <w:divId w:val="5389028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C5BF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17D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68FF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13356C94" w14:textId="77777777">
        <w:trPr>
          <w:divId w:val="5389028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2A4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684E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9911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1F570939" w14:textId="77777777">
        <w:trPr>
          <w:divId w:val="5389028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333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1FDF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C67A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69099F81" w14:textId="77777777" w:rsidR="000740AB" w:rsidRDefault="009B41C6">
      <w:pPr>
        <w:pStyle w:val="a3"/>
        <w:divId w:val="538902816"/>
      </w:pPr>
      <w:r>
        <w:rPr>
          <w:rStyle w:val="a4"/>
        </w:rPr>
        <w:t>备注</w:t>
      </w:r>
    </w:p>
    <w:p w14:paraId="313902DD" w14:textId="77777777" w:rsidR="000740AB" w:rsidRDefault="009B41C6">
      <w:pPr>
        <w:numPr>
          <w:ilvl w:val="0"/>
          <w:numId w:val="14"/>
        </w:numPr>
        <w:spacing w:before="100" w:beforeAutospacing="1" w:after="100" w:afterAutospacing="1"/>
        <w:divId w:val="53890281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32F9A72" w14:textId="77777777" w:rsidR="000740AB" w:rsidRDefault="009B41C6">
      <w:pPr>
        <w:pStyle w:val="1"/>
        <w:rPr>
          <w:rFonts w:eastAsia="Times New Roman"/>
        </w:rPr>
      </w:pP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WEB</w:t>
      </w:r>
      <w:r>
        <w:rPr>
          <w:rFonts w:ascii="MS Mincho" w:eastAsia="MS Mincho" w:hAnsi="MS Mincho" w:cs="MS Mincho"/>
        </w:rPr>
        <w:t>端</w:t>
      </w:r>
    </w:p>
    <w:p w14:paraId="0444F02B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添加运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</w:t>
      </w:r>
    </w:p>
    <w:p w14:paraId="63BE52B3" w14:textId="77777777" w:rsidR="000740AB" w:rsidRDefault="009B41C6">
      <w:pPr>
        <w:pStyle w:val="a3"/>
        <w:divId w:val="360281791"/>
      </w:pPr>
      <w:r>
        <w:rPr>
          <w:rStyle w:val="a4"/>
        </w:rPr>
        <w:t>简要描述：</w:t>
      </w:r>
      <w:r>
        <w:t xml:space="preserve"> </w:t>
      </w:r>
    </w:p>
    <w:p w14:paraId="177775E5" w14:textId="77777777" w:rsidR="000740AB" w:rsidRDefault="009B41C6">
      <w:pPr>
        <w:pStyle w:val="a3"/>
        <w:divId w:val="36028179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CF29600" w14:textId="77777777" w:rsidR="000740AB" w:rsidRDefault="009B41C6">
      <w:pPr>
        <w:numPr>
          <w:ilvl w:val="0"/>
          <w:numId w:val="15"/>
        </w:numPr>
        <w:spacing w:before="100" w:beforeAutospacing="1" w:after="100" w:afterAutospacing="1"/>
        <w:divId w:val="360281791"/>
        <w:rPr>
          <w:rFonts w:eastAsia="Times New Roman"/>
        </w:rPr>
      </w:pPr>
      <w:r>
        <w:rPr>
          <w:rStyle w:val="HTML"/>
        </w:rPr>
        <w:t>http://localhost/api/businesshall/add</w:t>
      </w:r>
    </w:p>
    <w:p w14:paraId="61716699" w14:textId="77777777" w:rsidR="000740AB" w:rsidRDefault="009B41C6">
      <w:pPr>
        <w:pStyle w:val="a3"/>
        <w:divId w:val="360281791"/>
      </w:pPr>
      <w:r>
        <w:rPr>
          <w:rStyle w:val="a4"/>
        </w:rPr>
        <w:t>请求方式：</w:t>
      </w:r>
    </w:p>
    <w:p w14:paraId="5679EB4D" w14:textId="77777777" w:rsidR="000740AB" w:rsidRDefault="009B41C6">
      <w:pPr>
        <w:numPr>
          <w:ilvl w:val="0"/>
          <w:numId w:val="16"/>
        </w:numPr>
        <w:spacing w:before="100" w:beforeAutospacing="1" w:after="100" w:afterAutospacing="1"/>
        <w:divId w:val="360281791"/>
        <w:rPr>
          <w:rFonts w:eastAsia="Times New Roman"/>
        </w:rPr>
      </w:pPr>
      <w:r>
        <w:rPr>
          <w:rFonts w:eastAsia="Times New Roman"/>
        </w:rPr>
        <w:t>POST</w:t>
      </w:r>
    </w:p>
    <w:p w14:paraId="1E44BC25" w14:textId="77777777" w:rsidR="000740AB" w:rsidRDefault="009B41C6">
      <w:pPr>
        <w:pStyle w:val="a3"/>
        <w:divId w:val="36028179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0740AB" w14:paraId="6FEAACC3" w14:textId="77777777">
        <w:trPr>
          <w:divId w:val="36028179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DF2A2B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5A41E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9FA79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EE2AB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20B6FB2" w14:textId="77777777">
        <w:trPr>
          <w:divId w:val="360281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F2AA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914A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DD704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282B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06708831" w14:textId="77777777">
        <w:trPr>
          <w:divId w:val="360281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8F0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6D4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F84E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F880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47A2F130" w14:textId="77777777">
        <w:trPr>
          <w:divId w:val="360281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580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D244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A62C9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0A49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510BA59D" w14:textId="77777777" w:rsidR="000740AB" w:rsidRDefault="009B41C6">
      <w:pPr>
        <w:pStyle w:val="a3"/>
        <w:divId w:val="360281791"/>
      </w:pPr>
      <w:r>
        <w:rPr>
          <w:rStyle w:val="a4"/>
        </w:rPr>
        <w:t>请求参数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747D08B" w14:textId="77777777">
        <w:trPr>
          <w:divId w:val="360281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6DD56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44A28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1BF3711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"phone": "0816-2453314",</w:t>
            </w:r>
          </w:p>
          <w:p w14:paraId="6545F1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4748981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6FF32AC" w14:textId="77777777" w:rsidR="000740AB" w:rsidRDefault="000740AB"/>
        </w:tc>
      </w:tr>
    </w:tbl>
    <w:p w14:paraId="29183918" w14:textId="77777777" w:rsidR="000740AB" w:rsidRDefault="009B41C6">
      <w:pPr>
        <w:pStyle w:val="a3"/>
        <w:divId w:val="36028179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EE08BD8" w14:textId="77777777">
        <w:trPr>
          <w:divId w:val="3602817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15303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8CC08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65DB51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23F8E91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1F12872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4D873D6" w14:textId="77777777" w:rsidR="000740AB" w:rsidRDefault="000740AB"/>
        </w:tc>
      </w:tr>
    </w:tbl>
    <w:p w14:paraId="2761B2AA" w14:textId="77777777" w:rsidR="000740AB" w:rsidRDefault="009B41C6">
      <w:pPr>
        <w:numPr>
          <w:ilvl w:val="0"/>
          <w:numId w:val="17"/>
        </w:numPr>
        <w:spacing w:before="100" w:beforeAutospacing="1" w:after="100" w:afterAutospacing="1"/>
        <w:divId w:val="36028179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A0FEB63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2.2</w:t>
      </w:r>
      <w:r>
        <w:rPr>
          <w:rFonts w:ascii="MS Mincho" w:eastAsia="MS Mincho" w:hAnsi="MS Mincho" w:cs="MS Mincho"/>
        </w:rPr>
        <w:t>、修改运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7FC627AD" w14:textId="77777777" w:rsidR="000740AB" w:rsidRDefault="009B41C6">
      <w:pPr>
        <w:pStyle w:val="a3"/>
        <w:divId w:val="2036998591"/>
      </w:pPr>
      <w:r>
        <w:rPr>
          <w:rStyle w:val="a4"/>
        </w:rPr>
        <w:t>简要描述：</w:t>
      </w:r>
      <w:r>
        <w:t xml:space="preserve"> </w:t>
      </w:r>
    </w:p>
    <w:p w14:paraId="6FED1B92" w14:textId="77777777" w:rsidR="000740AB" w:rsidRDefault="009B41C6">
      <w:pPr>
        <w:pStyle w:val="a3"/>
        <w:divId w:val="203699859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6479677" w14:textId="77777777" w:rsidR="000740AB" w:rsidRDefault="009B41C6">
      <w:pPr>
        <w:numPr>
          <w:ilvl w:val="0"/>
          <w:numId w:val="18"/>
        </w:numPr>
        <w:spacing w:before="100" w:beforeAutospacing="1" w:after="100" w:afterAutospacing="1"/>
        <w:divId w:val="2036998591"/>
        <w:rPr>
          <w:rFonts w:eastAsia="Times New Roman"/>
        </w:rPr>
      </w:pPr>
      <w:r>
        <w:rPr>
          <w:rStyle w:val="HTML"/>
        </w:rPr>
        <w:t>http://localhost/api/businesshall/update</w:t>
      </w:r>
    </w:p>
    <w:p w14:paraId="336438C2" w14:textId="77777777" w:rsidR="000740AB" w:rsidRDefault="009B41C6">
      <w:pPr>
        <w:pStyle w:val="a3"/>
        <w:divId w:val="2036998591"/>
      </w:pPr>
      <w:r>
        <w:rPr>
          <w:rStyle w:val="a4"/>
        </w:rPr>
        <w:t>请求方式：</w:t>
      </w:r>
    </w:p>
    <w:p w14:paraId="26E2491D" w14:textId="77777777" w:rsidR="000740AB" w:rsidRDefault="009B41C6">
      <w:pPr>
        <w:numPr>
          <w:ilvl w:val="0"/>
          <w:numId w:val="19"/>
        </w:numPr>
        <w:spacing w:before="100" w:beforeAutospacing="1" w:after="100" w:afterAutospacing="1"/>
        <w:divId w:val="2036998591"/>
        <w:rPr>
          <w:rFonts w:eastAsia="Times New Roman"/>
        </w:rPr>
      </w:pPr>
      <w:r>
        <w:rPr>
          <w:rFonts w:eastAsia="Times New Roman"/>
        </w:rPr>
        <w:t>POST</w:t>
      </w:r>
    </w:p>
    <w:p w14:paraId="521BA0D2" w14:textId="77777777" w:rsidR="000740AB" w:rsidRDefault="009B41C6">
      <w:pPr>
        <w:pStyle w:val="a3"/>
        <w:divId w:val="203699859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0740AB" w14:paraId="1EB28E0B" w14:textId="77777777">
        <w:trPr>
          <w:divId w:val="203699859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8F5767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CEE62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60837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9F6A0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2B7BA1B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002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5E866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7E6A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8739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082C7D73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6B6B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841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609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4780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799F7EDD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D556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5E3A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FA48B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C3BF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520E332A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2CF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DE4A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B97C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DD12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05CDB9AA" w14:textId="77777777" w:rsidR="000740AB" w:rsidRDefault="009B41C6">
      <w:pPr>
        <w:pStyle w:val="a3"/>
        <w:divId w:val="2036998591"/>
      </w:pPr>
      <w:r>
        <w:rPr>
          <w:rStyle w:val="a4"/>
        </w:rPr>
        <w:t>请求参数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2F8918E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5855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7CEFF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"id":"xxxxxxx"</w:t>
            </w:r>
          </w:p>
          <w:p w14:paraId="7B34D4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"name": "</w:t>
            </w:r>
            <w:r>
              <w:rPr>
                <w:rStyle w:val="HTML"/>
              </w:rPr>
              <w:t>绵阳港新区水务公司营业厅</w:t>
            </w:r>
            <w:r>
              <w:rPr>
                <w:rStyle w:val="HTML"/>
              </w:rPr>
              <w:t>",</w:t>
            </w:r>
          </w:p>
          <w:p w14:paraId="34D423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"phone": "0816-2453314",</w:t>
            </w:r>
          </w:p>
          <w:p w14:paraId="4971F2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"address": "</w:t>
            </w:r>
            <w:r>
              <w:rPr>
                <w:rStyle w:val="HTML"/>
              </w:rPr>
              <w:t>绵阳市高新区火炬西街</w:t>
            </w:r>
            <w:r>
              <w:rPr>
                <w:rStyle w:val="HTML"/>
              </w:rPr>
              <w:t>130</w:t>
            </w:r>
            <w:r>
              <w:rPr>
                <w:rStyle w:val="HTML"/>
              </w:rPr>
              <w:t>号</w:t>
            </w:r>
            <w:r>
              <w:rPr>
                <w:rStyle w:val="HTML"/>
              </w:rPr>
              <w:t>"</w:t>
            </w:r>
          </w:p>
          <w:p w14:paraId="336602A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B804589" w14:textId="77777777" w:rsidR="000740AB" w:rsidRDefault="000740AB"/>
        </w:tc>
      </w:tr>
    </w:tbl>
    <w:p w14:paraId="04F4C6F0" w14:textId="77777777" w:rsidR="000740AB" w:rsidRDefault="009B41C6">
      <w:pPr>
        <w:pStyle w:val="a3"/>
        <w:divId w:val="203699859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719331D" w14:textId="77777777">
        <w:trPr>
          <w:divId w:val="20369985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D808A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742BC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642177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508A8F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EBAF94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5F9B173" w14:textId="77777777" w:rsidR="000740AB" w:rsidRDefault="000740AB"/>
        </w:tc>
      </w:tr>
    </w:tbl>
    <w:p w14:paraId="0CCAAB11" w14:textId="77777777" w:rsidR="000740AB" w:rsidRDefault="009B41C6">
      <w:pPr>
        <w:numPr>
          <w:ilvl w:val="0"/>
          <w:numId w:val="20"/>
        </w:numPr>
        <w:spacing w:before="100" w:beforeAutospacing="1" w:after="100" w:afterAutospacing="1"/>
        <w:divId w:val="203699859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611623F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商信息</w:t>
      </w:r>
    </w:p>
    <w:p w14:paraId="73F2F821" w14:textId="77777777" w:rsidR="000740AB" w:rsidRDefault="009B41C6">
      <w:pPr>
        <w:pStyle w:val="a3"/>
        <w:divId w:val="34896259"/>
      </w:pPr>
      <w:r>
        <w:rPr>
          <w:rStyle w:val="a4"/>
        </w:rPr>
        <w:t>简要描述：</w:t>
      </w:r>
      <w:r>
        <w:t xml:space="preserve"> </w:t>
      </w:r>
    </w:p>
    <w:p w14:paraId="4B2603BF" w14:textId="77777777" w:rsidR="000740AB" w:rsidRDefault="009B41C6">
      <w:pPr>
        <w:pStyle w:val="a3"/>
        <w:divId w:val="3489625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C6A96AC" w14:textId="77777777" w:rsidR="000740AB" w:rsidRDefault="009B41C6">
      <w:pPr>
        <w:numPr>
          <w:ilvl w:val="0"/>
          <w:numId w:val="21"/>
        </w:numPr>
        <w:spacing w:before="100" w:beforeAutospacing="1" w:after="100" w:afterAutospacing="1"/>
        <w:divId w:val="34896259"/>
        <w:rPr>
          <w:rFonts w:eastAsia="Times New Roman"/>
        </w:rPr>
      </w:pPr>
      <w:r>
        <w:rPr>
          <w:rStyle w:val="HTML"/>
        </w:rPr>
        <w:t>http://localhost/api/businesshall/del</w:t>
      </w:r>
    </w:p>
    <w:p w14:paraId="7023079E" w14:textId="77777777" w:rsidR="000740AB" w:rsidRDefault="009B41C6">
      <w:pPr>
        <w:pStyle w:val="a3"/>
        <w:divId w:val="34896259"/>
      </w:pPr>
      <w:r>
        <w:rPr>
          <w:rStyle w:val="a4"/>
        </w:rPr>
        <w:t>请求方式：</w:t>
      </w:r>
    </w:p>
    <w:p w14:paraId="0AE82F03" w14:textId="77777777" w:rsidR="000740AB" w:rsidRDefault="009B41C6">
      <w:pPr>
        <w:numPr>
          <w:ilvl w:val="0"/>
          <w:numId w:val="22"/>
        </w:numPr>
        <w:spacing w:before="100" w:beforeAutospacing="1" w:after="100" w:afterAutospacing="1"/>
        <w:divId w:val="34896259"/>
        <w:rPr>
          <w:rFonts w:eastAsia="Times New Roman"/>
        </w:rPr>
      </w:pPr>
      <w:r>
        <w:rPr>
          <w:rFonts w:eastAsia="Times New Roman"/>
        </w:rPr>
        <w:t>GET</w:t>
      </w:r>
    </w:p>
    <w:p w14:paraId="08604E40" w14:textId="77777777" w:rsidR="000740AB" w:rsidRDefault="009B41C6">
      <w:pPr>
        <w:pStyle w:val="a3"/>
        <w:divId w:val="3489625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771"/>
        <w:gridCol w:w="2143"/>
        <w:gridCol w:w="1771"/>
      </w:tblGrid>
      <w:tr w:rsidR="000740AB" w14:paraId="36CC4850" w14:textId="77777777">
        <w:trPr>
          <w:divId w:val="3489625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1A69DA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FFAF68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D11B7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17B6C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6432CEF" w14:textId="77777777">
        <w:trPr>
          <w:divId w:val="348962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FEF2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9FEB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1853B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50BBD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5A1F80C0" w14:textId="77777777" w:rsidR="000740AB" w:rsidRDefault="009B41C6">
      <w:pPr>
        <w:pStyle w:val="a3"/>
        <w:divId w:val="34896259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4FB8443" w14:textId="77777777">
        <w:trPr>
          <w:divId w:val="348962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59B1AD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A629D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447C6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709014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279D9B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7A2A0B0" w14:textId="77777777" w:rsidR="000740AB" w:rsidRDefault="000740AB"/>
        </w:tc>
      </w:tr>
    </w:tbl>
    <w:p w14:paraId="300DCFCA" w14:textId="77777777" w:rsidR="000740AB" w:rsidRDefault="009B41C6">
      <w:pPr>
        <w:numPr>
          <w:ilvl w:val="0"/>
          <w:numId w:val="23"/>
        </w:numPr>
        <w:spacing w:before="100" w:beforeAutospacing="1" w:after="100" w:afterAutospacing="1"/>
        <w:divId w:val="3489625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CE93CDF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2.1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</w:p>
    <w:p w14:paraId="3AD0EB3D" w14:textId="77777777" w:rsidR="000740AB" w:rsidRDefault="009B41C6">
      <w:pPr>
        <w:pStyle w:val="3"/>
        <w:divId w:val="712383765"/>
        <w:rPr>
          <w:rFonts w:eastAsia="Times New Roman"/>
        </w:rPr>
      </w:pPr>
      <w:r>
        <w:rPr>
          <w:rFonts w:eastAsia="Times New Roman"/>
        </w:rPr>
        <w:t>2.1.1</w:t>
      </w:r>
      <w:r>
        <w:rPr>
          <w:rFonts w:ascii="MS Mincho" w:eastAsia="MS Mincho" w:hAnsi="MS Mincho" w:cs="MS Mincho"/>
        </w:rPr>
        <w:t>、水表</w:t>
      </w:r>
      <w:r>
        <w:rPr>
          <w:rFonts w:ascii="SimSun" w:eastAsia="SimSun" w:hAnsi="SimSun" w:cs="SimSun"/>
        </w:rPr>
        <w:t>汇总</w:t>
      </w:r>
      <w:r>
        <w:rPr>
          <w:rFonts w:ascii="MS Mincho" w:eastAsia="MS Mincho" w:hAnsi="MS Mincho" w:cs="MS Mincho"/>
        </w:rPr>
        <w:t>和用水概况接口</w:t>
      </w:r>
    </w:p>
    <w:p w14:paraId="7BDD4DC9" w14:textId="77777777" w:rsidR="000740AB" w:rsidRDefault="009B41C6">
      <w:pPr>
        <w:pStyle w:val="a3"/>
        <w:divId w:val="323121556"/>
      </w:pPr>
      <w:r>
        <w:rPr>
          <w:rStyle w:val="a4"/>
        </w:rPr>
        <w:t>简要描述：</w:t>
      </w:r>
      <w:r>
        <w:t xml:space="preserve"> </w:t>
      </w:r>
    </w:p>
    <w:p w14:paraId="73FE14EC" w14:textId="77777777" w:rsidR="000740AB" w:rsidRDefault="009B41C6">
      <w:pPr>
        <w:numPr>
          <w:ilvl w:val="0"/>
          <w:numId w:val="24"/>
        </w:numPr>
        <w:spacing w:before="100" w:beforeAutospacing="1" w:after="100" w:afterAutospacing="1"/>
        <w:divId w:val="323121556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75759A24" w14:textId="77777777" w:rsidR="000740AB" w:rsidRDefault="009B41C6">
      <w:pPr>
        <w:pStyle w:val="a3"/>
        <w:divId w:val="32312155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BA75362" w14:textId="77777777" w:rsidR="000740AB" w:rsidRDefault="009B41C6">
      <w:pPr>
        <w:numPr>
          <w:ilvl w:val="0"/>
          <w:numId w:val="25"/>
        </w:numPr>
        <w:spacing w:before="100" w:beforeAutospacing="1" w:after="100" w:afterAutospacing="1"/>
        <w:divId w:val="323121556"/>
        <w:rPr>
          <w:rFonts w:eastAsia="Times New Roman"/>
        </w:rPr>
      </w:pPr>
      <w:r>
        <w:rPr>
          <w:rStyle w:val="HTML"/>
        </w:rPr>
        <w:t>http://localhost/api/home/meter/list</w:t>
      </w:r>
    </w:p>
    <w:p w14:paraId="1D36BDA1" w14:textId="77777777" w:rsidR="000740AB" w:rsidRDefault="009B41C6">
      <w:pPr>
        <w:pStyle w:val="a3"/>
        <w:divId w:val="323121556"/>
      </w:pPr>
      <w:r>
        <w:rPr>
          <w:rStyle w:val="a4"/>
        </w:rPr>
        <w:t>请求方式：</w:t>
      </w:r>
    </w:p>
    <w:p w14:paraId="581599F6" w14:textId="77777777" w:rsidR="000740AB" w:rsidRDefault="009B41C6">
      <w:pPr>
        <w:numPr>
          <w:ilvl w:val="0"/>
          <w:numId w:val="26"/>
        </w:numPr>
        <w:spacing w:before="100" w:beforeAutospacing="1" w:after="100" w:afterAutospacing="1"/>
        <w:divId w:val="323121556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FC04F5A" w14:textId="77777777" w:rsidR="000740AB" w:rsidRDefault="009B41C6">
      <w:pPr>
        <w:pStyle w:val="a3"/>
        <w:divId w:val="32312155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673"/>
        <w:gridCol w:w="2418"/>
        <w:gridCol w:w="1739"/>
      </w:tblGrid>
      <w:tr w:rsidR="000740AB" w14:paraId="0C266838" w14:textId="77777777">
        <w:trPr>
          <w:divId w:val="32312155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FB1197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2BE2E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AC492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7F2E7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423B8BD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8EF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93916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3E6D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FA65E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</w:tbl>
    <w:p w14:paraId="19730D7E" w14:textId="77777777" w:rsidR="000740AB" w:rsidRDefault="009B41C6">
      <w:pPr>
        <w:pStyle w:val="a3"/>
        <w:divId w:val="323121556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8450B23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DD964B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7FA18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07C547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1CC17F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64227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"device":{"deviceTotal":"123",</w:t>
            </w:r>
          </w:p>
          <w:p w14:paraId="72EF6E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"deviceAdd":"123",</w:t>
            </w:r>
          </w:p>
          <w:p w14:paraId="6672899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"deviceExpTotal":"123",</w:t>
            </w:r>
          </w:p>
          <w:p w14:paraId="5314837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"deviceExp":"123",</w:t>
            </w:r>
          </w:p>
          <w:p w14:paraId="5504A6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"unDeviceExp":"123"</w:t>
            </w:r>
          </w:p>
          <w:p w14:paraId="2E68EC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0A3D8C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"useWater":{</w:t>
            </w:r>
          </w:p>
          <w:p w14:paraId="764C9E1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"ySupplyWater":"123",</w:t>
            </w:r>
          </w:p>
          <w:p w14:paraId="745A1F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"yUseWater":"123",</w:t>
            </w:r>
          </w:p>
          <w:p w14:paraId="40835C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"yDifference":"123",</w:t>
            </w:r>
          </w:p>
          <w:p w14:paraId="0A8B45F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"mSupplyWater":"123",</w:t>
            </w:r>
          </w:p>
          <w:p w14:paraId="1C08D2E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"mUseWater":"123",</w:t>
            </w:r>
          </w:p>
          <w:p w14:paraId="198EBEA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"mDifference":"123"</w:t>
            </w:r>
          </w:p>
          <w:p w14:paraId="1435005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505B8E4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36E373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6496219" w14:textId="77777777" w:rsidR="000740AB" w:rsidRDefault="000740AB"/>
        </w:tc>
      </w:tr>
    </w:tbl>
    <w:p w14:paraId="2BC8FE14" w14:textId="77777777" w:rsidR="000740AB" w:rsidRDefault="009B41C6">
      <w:pPr>
        <w:pStyle w:val="a3"/>
        <w:divId w:val="323121556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228C52B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8C820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0893E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C311C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031CA2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7C862F5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2D36078" w14:textId="77777777" w:rsidR="000740AB" w:rsidRDefault="000740AB"/>
        </w:tc>
      </w:tr>
    </w:tbl>
    <w:p w14:paraId="3120D9D7" w14:textId="77777777" w:rsidR="000740AB" w:rsidRDefault="009B41C6">
      <w:pPr>
        <w:pStyle w:val="a3"/>
        <w:divId w:val="32312155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82"/>
        <w:gridCol w:w="5334"/>
      </w:tblGrid>
      <w:tr w:rsidR="000740AB" w14:paraId="669E531E" w14:textId="77777777">
        <w:trPr>
          <w:divId w:val="32312155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451D11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CE495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1E0C2C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80B8FB7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E7908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A02A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8608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水表数据</w:t>
            </w:r>
          </w:p>
        </w:tc>
      </w:tr>
      <w:tr w:rsidR="000740AB" w14:paraId="389049B0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515A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6C8E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134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用水量数据</w:t>
            </w:r>
          </w:p>
        </w:tc>
      </w:tr>
      <w:tr w:rsidR="000740AB" w14:paraId="62B8A7BC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7A5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31D67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FCF7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 xml:space="preserve"> meterTotal 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数量</w:t>
            </w:r>
          </w:p>
        </w:tc>
      </w:tr>
      <w:tr w:rsidR="000740AB" w14:paraId="45C1DF2F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07B9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ySupplyWater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9CF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724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年供水量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0740AB" w14:paraId="7A532352" w14:textId="77777777">
        <w:trPr>
          <w:divId w:val="32312155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9BEB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A60F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E5D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年差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</w:tbl>
    <w:p w14:paraId="627F0AA8" w14:textId="77777777" w:rsidR="000740AB" w:rsidRDefault="009B41C6">
      <w:pPr>
        <w:pStyle w:val="a3"/>
        <w:divId w:val="323121556"/>
      </w:pPr>
      <w:r>
        <w:rPr>
          <w:rStyle w:val="a4"/>
        </w:rPr>
        <w:t>备注</w:t>
      </w:r>
      <w:r>
        <w:t xml:space="preserve"> </w:t>
      </w:r>
    </w:p>
    <w:p w14:paraId="3EC8B143" w14:textId="77777777" w:rsidR="000740AB" w:rsidRDefault="009B41C6">
      <w:pPr>
        <w:numPr>
          <w:ilvl w:val="0"/>
          <w:numId w:val="27"/>
        </w:numPr>
        <w:spacing w:before="100" w:beforeAutospacing="1" w:after="100" w:afterAutospacing="1"/>
        <w:divId w:val="32312155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4453633" w14:textId="77777777" w:rsidR="000740AB" w:rsidRDefault="009B41C6">
      <w:pPr>
        <w:pStyle w:val="3"/>
        <w:divId w:val="712383765"/>
        <w:rPr>
          <w:rFonts w:eastAsia="Times New Roman"/>
        </w:rPr>
      </w:pPr>
      <w:r>
        <w:rPr>
          <w:rFonts w:eastAsia="Times New Roman"/>
        </w:rPr>
        <w:t>2.1.2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汇总</w:t>
      </w:r>
      <w:r>
        <w:rPr>
          <w:rFonts w:ascii="MS Mincho" w:eastAsia="MS Mincho" w:hAnsi="MS Mincho" w:cs="MS Mincho"/>
        </w:rPr>
        <w:t>接口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不用，</w:t>
      </w:r>
      <w:r>
        <w:rPr>
          <w:rFonts w:ascii="SimSun" w:eastAsia="SimSun" w:hAnsi="SimSun" w:cs="SimSun"/>
        </w:rPr>
        <w:t>暂时</w:t>
      </w:r>
      <w:r>
        <w:rPr>
          <w:rFonts w:ascii="MS Mincho" w:eastAsia="MS Mincho" w:hAnsi="MS Mincho" w:cs="MS Mincho"/>
        </w:rPr>
        <w:t>合并第一个接口</w:t>
      </w:r>
      <w:r>
        <w:rPr>
          <w:rFonts w:eastAsia="Times New Roman"/>
        </w:rPr>
        <w:t>)</w:t>
      </w:r>
    </w:p>
    <w:p w14:paraId="5E3D1AB7" w14:textId="77777777" w:rsidR="000740AB" w:rsidRDefault="009B41C6">
      <w:pPr>
        <w:pStyle w:val="a3"/>
        <w:divId w:val="125587718"/>
      </w:pPr>
      <w:r>
        <w:rPr>
          <w:rStyle w:val="a4"/>
        </w:rPr>
        <w:t>简要描述：</w:t>
      </w:r>
      <w:r>
        <w:t xml:space="preserve"> </w:t>
      </w:r>
    </w:p>
    <w:p w14:paraId="6936D6AA" w14:textId="77777777" w:rsidR="000740AB" w:rsidRDefault="009B41C6">
      <w:pPr>
        <w:numPr>
          <w:ilvl w:val="0"/>
          <w:numId w:val="28"/>
        </w:numPr>
        <w:spacing w:before="100" w:beforeAutospacing="1" w:after="100" w:afterAutospacing="1"/>
        <w:divId w:val="125587718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77D61F15" w14:textId="77777777" w:rsidR="000740AB" w:rsidRDefault="009B41C6">
      <w:pPr>
        <w:pStyle w:val="a3"/>
        <w:divId w:val="1255877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C7354F9" w14:textId="77777777" w:rsidR="000740AB" w:rsidRDefault="009B41C6">
      <w:pPr>
        <w:numPr>
          <w:ilvl w:val="0"/>
          <w:numId w:val="29"/>
        </w:numPr>
        <w:spacing w:before="100" w:beforeAutospacing="1" w:after="100" w:afterAutospacing="1"/>
        <w:divId w:val="125587718"/>
        <w:rPr>
          <w:rFonts w:eastAsia="Times New Roman"/>
        </w:rPr>
      </w:pPr>
      <w:r>
        <w:rPr>
          <w:rStyle w:val="HTML"/>
        </w:rPr>
        <w:t>http://localhost/api/home/meter/list</w:t>
      </w:r>
    </w:p>
    <w:p w14:paraId="1F8FC779" w14:textId="77777777" w:rsidR="000740AB" w:rsidRDefault="009B41C6">
      <w:pPr>
        <w:pStyle w:val="a3"/>
        <w:divId w:val="125587718"/>
      </w:pPr>
      <w:r>
        <w:rPr>
          <w:rStyle w:val="a4"/>
        </w:rPr>
        <w:t>请求方式：</w:t>
      </w:r>
    </w:p>
    <w:p w14:paraId="69E43FE7" w14:textId="77777777" w:rsidR="000740AB" w:rsidRDefault="009B41C6">
      <w:pPr>
        <w:numPr>
          <w:ilvl w:val="0"/>
          <w:numId w:val="30"/>
        </w:numPr>
        <w:spacing w:before="100" w:beforeAutospacing="1" w:after="100" w:afterAutospacing="1"/>
        <w:divId w:val="12558771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4745DAD" w14:textId="77777777" w:rsidR="000740AB" w:rsidRDefault="009B41C6">
      <w:pPr>
        <w:pStyle w:val="a3"/>
        <w:divId w:val="12558771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0740AB" w14:paraId="1C76F42A" w14:textId="77777777">
        <w:trPr>
          <w:divId w:val="1255877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3AB11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A92B0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E3A92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DDDAE5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4E4FF51" w14:textId="77777777">
        <w:trPr>
          <w:divId w:val="1255877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81A2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4718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794A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3A8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</w:tbl>
    <w:p w14:paraId="50239121" w14:textId="77777777" w:rsidR="000740AB" w:rsidRDefault="009B41C6">
      <w:pPr>
        <w:pStyle w:val="a3"/>
        <w:divId w:val="12558771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E61BC0C" w14:textId="77777777">
        <w:trPr>
          <w:divId w:val="1255877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837C7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24C08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9E9340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327E71A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7D9C29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"meterTotal":"123",</w:t>
            </w:r>
          </w:p>
          <w:p w14:paraId="380C09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"meterAdd":"123",</w:t>
            </w:r>
          </w:p>
          <w:p w14:paraId="40E0041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"meterExpTotal":"123",</w:t>
            </w:r>
          </w:p>
          <w:p w14:paraId="6D09B6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"meterExp":"123",</w:t>
            </w:r>
          </w:p>
          <w:p w14:paraId="28A3A0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"unMeterExp":"123"</w:t>
            </w:r>
          </w:p>
          <w:p w14:paraId="2860C4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367718E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27C1C97" w14:textId="77777777" w:rsidR="000740AB" w:rsidRDefault="000740AB"/>
        </w:tc>
      </w:tr>
    </w:tbl>
    <w:p w14:paraId="0678077B" w14:textId="77777777" w:rsidR="000740AB" w:rsidRDefault="009B41C6">
      <w:pPr>
        <w:pStyle w:val="a3"/>
        <w:divId w:val="12558771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292A82D" w14:textId="77777777">
        <w:trPr>
          <w:divId w:val="1255877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5C3BB8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0FEB6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46B532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304ECC5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5A01BE7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FF55A37" w14:textId="77777777" w:rsidR="000740AB" w:rsidRDefault="000740AB"/>
        </w:tc>
      </w:tr>
    </w:tbl>
    <w:p w14:paraId="5F4AA907" w14:textId="77777777" w:rsidR="000740AB" w:rsidRDefault="009B41C6">
      <w:pPr>
        <w:pStyle w:val="a3"/>
        <w:divId w:val="1255877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834"/>
        <w:gridCol w:w="5686"/>
      </w:tblGrid>
      <w:tr w:rsidR="000740AB" w14:paraId="1ED7AB6E" w14:textId="77777777">
        <w:trPr>
          <w:divId w:val="1255877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E4353D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F491A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84D47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EA3EEC2" w14:textId="77777777">
        <w:trPr>
          <w:divId w:val="1255877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D858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C43F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7D6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meter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 xml:space="preserve"> meterTotal </w:t>
            </w: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数量</w:t>
            </w:r>
          </w:p>
        </w:tc>
      </w:tr>
    </w:tbl>
    <w:p w14:paraId="420B4C36" w14:textId="77777777" w:rsidR="000740AB" w:rsidRDefault="009B41C6">
      <w:pPr>
        <w:pStyle w:val="a3"/>
        <w:divId w:val="125587718"/>
      </w:pPr>
      <w:r>
        <w:rPr>
          <w:rStyle w:val="a4"/>
        </w:rPr>
        <w:t>备注</w:t>
      </w:r>
      <w:r>
        <w:t xml:space="preserve"> </w:t>
      </w:r>
    </w:p>
    <w:p w14:paraId="46779540" w14:textId="77777777" w:rsidR="000740AB" w:rsidRDefault="009B41C6">
      <w:pPr>
        <w:numPr>
          <w:ilvl w:val="0"/>
          <w:numId w:val="31"/>
        </w:numPr>
        <w:spacing w:before="100" w:beforeAutospacing="1" w:after="100" w:afterAutospacing="1"/>
        <w:divId w:val="1255877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4A585B9" w14:textId="77777777" w:rsidR="000740AB" w:rsidRDefault="009B41C6">
      <w:pPr>
        <w:pStyle w:val="3"/>
        <w:divId w:val="712383765"/>
        <w:rPr>
          <w:rFonts w:eastAsia="Times New Roman"/>
        </w:rPr>
      </w:pPr>
      <w:r>
        <w:rPr>
          <w:rFonts w:eastAsia="Times New Roman"/>
        </w:rPr>
        <w:t>2.1.3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用水概况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不用，</w:t>
      </w:r>
      <w:r>
        <w:rPr>
          <w:rFonts w:ascii="SimSun" w:eastAsia="SimSun" w:hAnsi="SimSun" w:cs="SimSun"/>
        </w:rPr>
        <w:t>暂时</w:t>
      </w:r>
      <w:r>
        <w:rPr>
          <w:rFonts w:ascii="MS Mincho" w:eastAsia="MS Mincho" w:hAnsi="MS Mincho" w:cs="MS Mincho"/>
        </w:rPr>
        <w:t>合并第一个接口</w:t>
      </w:r>
      <w:r>
        <w:rPr>
          <w:rFonts w:eastAsia="Times New Roman"/>
        </w:rPr>
        <w:t>)</w:t>
      </w:r>
    </w:p>
    <w:p w14:paraId="0D08035F" w14:textId="77777777" w:rsidR="000740AB" w:rsidRDefault="009B41C6">
      <w:pPr>
        <w:pStyle w:val="a3"/>
        <w:divId w:val="1016151744"/>
      </w:pPr>
      <w:r>
        <w:rPr>
          <w:rStyle w:val="a4"/>
        </w:rPr>
        <w:t>简要描述：</w:t>
      </w:r>
      <w:r>
        <w:t xml:space="preserve"> </w:t>
      </w:r>
    </w:p>
    <w:p w14:paraId="0775FC0D" w14:textId="77777777" w:rsidR="000740AB" w:rsidRDefault="009B41C6">
      <w:pPr>
        <w:numPr>
          <w:ilvl w:val="0"/>
          <w:numId w:val="32"/>
        </w:numPr>
        <w:spacing w:before="100" w:beforeAutospacing="1" w:after="100" w:afterAutospacing="1"/>
        <w:divId w:val="101615174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用水概况（包括年月数据）</w:t>
      </w:r>
    </w:p>
    <w:p w14:paraId="54533C76" w14:textId="77777777" w:rsidR="000740AB" w:rsidRDefault="009B41C6">
      <w:pPr>
        <w:pStyle w:val="a3"/>
        <w:divId w:val="101615174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8436E7C" w14:textId="77777777" w:rsidR="000740AB" w:rsidRDefault="009B41C6">
      <w:pPr>
        <w:numPr>
          <w:ilvl w:val="0"/>
          <w:numId w:val="33"/>
        </w:numPr>
        <w:spacing w:before="100" w:beforeAutospacing="1" w:after="100" w:afterAutospacing="1"/>
        <w:divId w:val="1016151744"/>
        <w:rPr>
          <w:rFonts w:eastAsia="Times New Roman"/>
        </w:rPr>
      </w:pPr>
      <w:r>
        <w:rPr>
          <w:rStyle w:val="HTML"/>
        </w:rPr>
        <w:t>http://localhost/api/home/useWater/list</w:t>
      </w:r>
    </w:p>
    <w:p w14:paraId="6DF248EF" w14:textId="77777777" w:rsidR="000740AB" w:rsidRDefault="009B41C6">
      <w:pPr>
        <w:pStyle w:val="a3"/>
        <w:divId w:val="1016151744"/>
      </w:pPr>
      <w:r>
        <w:rPr>
          <w:rStyle w:val="a4"/>
        </w:rPr>
        <w:t>请求方式：</w:t>
      </w:r>
    </w:p>
    <w:p w14:paraId="02E4FA61" w14:textId="77777777" w:rsidR="000740AB" w:rsidRDefault="009B41C6">
      <w:pPr>
        <w:numPr>
          <w:ilvl w:val="0"/>
          <w:numId w:val="34"/>
        </w:numPr>
        <w:spacing w:before="100" w:beforeAutospacing="1" w:after="100" w:afterAutospacing="1"/>
        <w:divId w:val="101615174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256610F7" w14:textId="77777777" w:rsidR="000740AB" w:rsidRDefault="009B41C6">
      <w:pPr>
        <w:pStyle w:val="a3"/>
        <w:divId w:val="101615174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0740AB" w14:paraId="5787FDDD" w14:textId="77777777">
        <w:trPr>
          <w:divId w:val="10161517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7A5904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9CB54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7E35B8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3C2C9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08B0B03" w14:textId="77777777">
        <w:trPr>
          <w:divId w:val="1016151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22F3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25B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8CA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5B81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无</w:t>
            </w:r>
          </w:p>
        </w:tc>
      </w:tr>
    </w:tbl>
    <w:p w14:paraId="21325645" w14:textId="77777777" w:rsidR="000740AB" w:rsidRDefault="009B41C6">
      <w:pPr>
        <w:pStyle w:val="a3"/>
        <w:divId w:val="101615174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B42B66C" w14:textId="77777777">
        <w:trPr>
          <w:divId w:val="1016151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32469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6EAD58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A0E4D1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51B177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033F0C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"ySupplyWater":"123",</w:t>
            </w:r>
          </w:p>
          <w:p w14:paraId="03A9AA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"yUseWater":"123",</w:t>
            </w:r>
          </w:p>
          <w:p w14:paraId="1F06D17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"yDifference":"123",</w:t>
            </w:r>
          </w:p>
          <w:p w14:paraId="639EE2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"mSupplyWater":"123",</w:t>
            </w:r>
          </w:p>
          <w:p w14:paraId="6155D7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"mUseWater":"123",</w:t>
            </w:r>
          </w:p>
          <w:p w14:paraId="353120C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"mSupplyWater":"123"</w:t>
            </w:r>
          </w:p>
          <w:p w14:paraId="38C345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64F916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58A0731" w14:textId="77777777" w:rsidR="000740AB" w:rsidRDefault="000740AB"/>
        </w:tc>
      </w:tr>
    </w:tbl>
    <w:p w14:paraId="095D1BFD" w14:textId="77777777" w:rsidR="000740AB" w:rsidRDefault="009B41C6">
      <w:pPr>
        <w:pStyle w:val="a3"/>
        <w:divId w:val="101615174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B59B062" w14:textId="77777777">
        <w:trPr>
          <w:divId w:val="1016151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40768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B4909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C1078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EFD57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78166783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E8E121E" w14:textId="77777777" w:rsidR="000740AB" w:rsidRDefault="000740AB"/>
        </w:tc>
      </w:tr>
    </w:tbl>
    <w:p w14:paraId="3AD0953D" w14:textId="77777777" w:rsidR="000740AB" w:rsidRDefault="009B41C6">
      <w:pPr>
        <w:pStyle w:val="a3"/>
        <w:divId w:val="101615174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079"/>
        <w:gridCol w:w="4215"/>
      </w:tblGrid>
      <w:tr w:rsidR="000740AB" w14:paraId="25BA68FF" w14:textId="77777777">
        <w:trPr>
          <w:divId w:val="10161517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EFA25E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D8C88C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67F1F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E746325" w14:textId="77777777">
        <w:trPr>
          <w:divId w:val="1016151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5AD7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ySupplyWater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753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26CC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年供水量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0740AB" w14:paraId="2D562091" w14:textId="77777777">
        <w:trPr>
          <w:divId w:val="10161517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0C59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yDifference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C44D4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D4C9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年差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 xml:space="preserve"> 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</w:tbl>
    <w:p w14:paraId="5C2C27ED" w14:textId="77777777" w:rsidR="000740AB" w:rsidRDefault="009B41C6">
      <w:pPr>
        <w:pStyle w:val="a3"/>
        <w:divId w:val="1016151744"/>
      </w:pPr>
      <w:r>
        <w:rPr>
          <w:rStyle w:val="a4"/>
        </w:rPr>
        <w:t>备注</w:t>
      </w:r>
      <w:r>
        <w:t xml:space="preserve"> </w:t>
      </w:r>
    </w:p>
    <w:p w14:paraId="2504935B" w14:textId="77777777" w:rsidR="000740AB" w:rsidRDefault="009B41C6">
      <w:pPr>
        <w:numPr>
          <w:ilvl w:val="0"/>
          <w:numId w:val="35"/>
        </w:numPr>
        <w:spacing w:before="100" w:beforeAutospacing="1" w:after="100" w:afterAutospacing="1"/>
        <w:divId w:val="101615174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B95BEE2" w14:textId="77777777" w:rsidR="000740AB" w:rsidRDefault="009B41C6">
      <w:pPr>
        <w:pStyle w:val="a3"/>
        <w:divId w:val="1016151744"/>
      </w:pPr>
      <w:r>
        <w:t>欢迎使用</w:t>
      </w:r>
      <w:r>
        <w:t>ShowDoc</w:t>
      </w:r>
      <w:r>
        <w:t>！</w:t>
      </w:r>
    </w:p>
    <w:p w14:paraId="7AC8C01C" w14:textId="77777777" w:rsidR="000740AB" w:rsidRDefault="009B41C6">
      <w:pPr>
        <w:pStyle w:val="3"/>
        <w:divId w:val="712383765"/>
        <w:rPr>
          <w:rFonts w:eastAsia="Times New Roman"/>
        </w:rPr>
      </w:pPr>
      <w:r>
        <w:rPr>
          <w:rFonts w:eastAsia="Times New Roman"/>
        </w:rPr>
        <w:t>2.1.4</w:t>
      </w:r>
      <w:r>
        <w:rPr>
          <w:rFonts w:ascii="MS Mincho" w:eastAsia="MS Mincho" w:hAnsi="MS Mincho" w:cs="MS Mincho"/>
        </w:rPr>
        <w:t>、抄表</w:t>
      </w:r>
      <w:r>
        <w:rPr>
          <w:rFonts w:ascii="SimSun" w:eastAsia="SimSun" w:hAnsi="SimSun" w:cs="SimSun"/>
        </w:rPr>
        <w:t>饼图</w:t>
      </w:r>
    </w:p>
    <w:p w14:paraId="027EF47A" w14:textId="77777777" w:rsidR="000740AB" w:rsidRDefault="009B41C6">
      <w:pPr>
        <w:pStyle w:val="a3"/>
        <w:divId w:val="1453984385"/>
      </w:pPr>
      <w:r>
        <w:rPr>
          <w:rStyle w:val="a4"/>
        </w:rPr>
        <w:t>简要描述：</w:t>
      </w:r>
      <w:r>
        <w:t xml:space="preserve"> </w:t>
      </w:r>
    </w:p>
    <w:p w14:paraId="5B759B00" w14:textId="77777777" w:rsidR="000740AB" w:rsidRDefault="009B41C6">
      <w:pPr>
        <w:numPr>
          <w:ilvl w:val="0"/>
          <w:numId w:val="36"/>
        </w:numPr>
        <w:spacing w:before="100" w:beforeAutospacing="1" w:after="100" w:afterAutospacing="1"/>
        <w:divId w:val="1453984385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抄表用水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量</w:t>
      </w:r>
      <w:r>
        <w:rPr>
          <w:rFonts w:ascii="SimSun" w:eastAsia="SimSun" w:hAnsi="SimSun" w:cs="SimSun"/>
        </w:rPr>
        <w:t>饼图</w:t>
      </w:r>
      <w:r>
        <w:rPr>
          <w:rFonts w:ascii="MS Mincho" w:eastAsia="MS Mincho" w:hAnsi="MS Mincho" w:cs="MS Mincho"/>
        </w:rPr>
        <w:t>接口</w:t>
      </w:r>
    </w:p>
    <w:p w14:paraId="49C82F0F" w14:textId="77777777" w:rsidR="000740AB" w:rsidRDefault="009B41C6">
      <w:pPr>
        <w:pStyle w:val="a3"/>
        <w:divId w:val="145398438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FC23E0C" w14:textId="77777777" w:rsidR="000740AB" w:rsidRDefault="009B41C6">
      <w:pPr>
        <w:numPr>
          <w:ilvl w:val="0"/>
          <w:numId w:val="37"/>
        </w:numPr>
        <w:spacing w:before="100" w:beforeAutospacing="1" w:after="100" w:afterAutospacing="1"/>
        <w:divId w:val="1453984385"/>
        <w:rPr>
          <w:rFonts w:eastAsia="Times New Roman"/>
        </w:rPr>
      </w:pPr>
      <w:r>
        <w:rPr>
          <w:rStyle w:val="HTML"/>
        </w:rPr>
        <w:t>http://localhost/api/home/meterReading/list</w:t>
      </w:r>
    </w:p>
    <w:p w14:paraId="79D325E7" w14:textId="77777777" w:rsidR="000740AB" w:rsidRDefault="009B41C6">
      <w:pPr>
        <w:pStyle w:val="a3"/>
        <w:divId w:val="1453984385"/>
      </w:pPr>
      <w:r>
        <w:rPr>
          <w:rStyle w:val="a4"/>
        </w:rPr>
        <w:t>请求方式：</w:t>
      </w:r>
    </w:p>
    <w:p w14:paraId="3461FD10" w14:textId="77777777" w:rsidR="000740AB" w:rsidRDefault="009B41C6">
      <w:pPr>
        <w:numPr>
          <w:ilvl w:val="0"/>
          <w:numId w:val="38"/>
        </w:numPr>
        <w:spacing w:before="100" w:beforeAutospacing="1" w:after="100" w:afterAutospacing="1"/>
        <w:divId w:val="145398438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2E362941" w14:textId="77777777" w:rsidR="000740AB" w:rsidRDefault="009B41C6">
      <w:pPr>
        <w:pStyle w:val="a3"/>
        <w:divId w:val="145398438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1041"/>
        <w:gridCol w:w="1260"/>
        <w:gridCol w:w="2770"/>
      </w:tblGrid>
      <w:tr w:rsidR="000740AB" w14:paraId="2554BCC1" w14:textId="77777777">
        <w:trPr>
          <w:divId w:val="14539843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ED95F4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2A121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D06008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504A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242F14E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DA01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8B4A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C3AE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137A2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211E864B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3018F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3AE7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DFE5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775C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0/1</w:t>
            </w:r>
          </w:p>
        </w:tc>
      </w:tr>
      <w:tr w:rsidR="000740AB" w14:paraId="4547606D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2BB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AFBF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797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7E2B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BD97A92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4B1E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813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75AC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5661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0/1</w:t>
            </w:r>
          </w:p>
        </w:tc>
      </w:tr>
    </w:tbl>
    <w:p w14:paraId="013FFA60" w14:textId="77777777" w:rsidR="000740AB" w:rsidRDefault="009B41C6">
      <w:pPr>
        <w:pStyle w:val="a3"/>
        <w:divId w:val="1453984385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B2B2815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E74E55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58F9B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14EED6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2BF6C9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59A7D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"readingTotal":"123",</w:t>
            </w:r>
          </w:p>
          <w:p w14:paraId="02D000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"regionReading":"123",</w:t>
            </w:r>
          </w:p>
          <w:p w14:paraId="00A21E1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"commReadingTotal":"123",</w:t>
            </w:r>
          </w:p>
          <w:p w14:paraId="666987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"commRegionReading":"123",</w:t>
            </w:r>
          </w:p>
          <w:p w14:paraId="79875D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"communityReading":"123"</w:t>
            </w:r>
          </w:p>
          <w:p w14:paraId="591214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59DFDB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91AFB65" w14:textId="77777777" w:rsidR="000740AB" w:rsidRDefault="000740AB"/>
        </w:tc>
      </w:tr>
    </w:tbl>
    <w:p w14:paraId="21AD9807" w14:textId="77777777" w:rsidR="000740AB" w:rsidRDefault="009B41C6">
      <w:pPr>
        <w:pStyle w:val="a3"/>
        <w:divId w:val="1453984385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9BB187A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BAE1B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168EB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12FDD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45B1C3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06564CE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7D1E140" w14:textId="77777777" w:rsidR="000740AB" w:rsidRDefault="000740AB"/>
        </w:tc>
      </w:tr>
    </w:tbl>
    <w:p w14:paraId="69A6AF60" w14:textId="77777777" w:rsidR="000740AB" w:rsidRDefault="009B41C6">
      <w:pPr>
        <w:pStyle w:val="a3"/>
        <w:divId w:val="145398438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1083"/>
        <w:gridCol w:w="3847"/>
      </w:tblGrid>
      <w:tr w:rsidR="000740AB" w14:paraId="6C328979" w14:textId="77777777">
        <w:trPr>
          <w:divId w:val="14539843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A2D26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6EEC8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73A2A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E5F6B8B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D0CD6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readingTotal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40E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7EE6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抄表市区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0740AB" w14:paraId="42F00D3F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AD6F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99018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DBF91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抄表区域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0740AB" w14:paraId="6C5DFD12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3915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commReadingTotal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E8CA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858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抄表小区市区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0740AB" w14:paraId="5B789EA0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C285C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commRegionReading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935F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CCA8E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抄表小区区域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0740AB" w14:paraId="7D36461A" w14:textId="77777777">
        <w:trPr>
          <w:divId w:val="1453984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A51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communityReading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381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E5D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抄表小区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262C6123" w14:textId="77777777" w:rsidR="000740AB" w:rsidRDefault="009B41C6">
      <w:pPr>
        <w:pStyle w:val="a3"/>
        <w:divId w:val="1453984385"/>
      </w:pPr>
      <w:r>
        <w:rPr>
          <w:rStyle w:val="a4"/>
        </w:rPr>
        <w:t>备注</w:t>
      </w:r>
      <w:r>
        <w:t xml:space="preserve"> </w:t>
      </w:r>
    </w:p>
    <w:p w14:paraId="0F9741C7" w14:textId="77777777" w:rsidR="000740AB" w:rsidRDefault="009B41C6">
      <w:pPr>
        <w:numPr>
          <w:ilvl w:val="0"/>
          <w:numId w:val="39"/>
        </w:numPr>
        <w:spacing w:before="100" w:beforeAutospacing="1" w:after="100" w:afterAutospacing="1"/>
        <w:divId w:val="145398438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8C31C67" w14:textId="77777777" w:rsidR="000740AB" w:rsidRDefault="009B41C6">
      <w:pPr>
        <w:pStyle w:val="a3"/>
        <w:divId w:val="1453984385"/>
      </w:pPr>
      <w:r>
        <w:t>欢迎使用</w:t>
      </w:r>
      <w:r>
        <w:t>ShowDoc</w:t>
      </w:r>
      <w:r>
        <w:t>！</w:t>
      </w:r>
    </w:p>
    <w:p w14:paraId="30255C3B" w14:textId="77777777" w:rsidR="000740AB" w:rsidRDefault="009B41C6">
      <w:pPr>
        <w:pStyle w:val="3"/>
        <w:divId w:val="712383765"/>
        <w:rPr>
          <w:rFonts w:eastAsia="Times New Roman"/>
        </w:rPr>
      </w:pPr>
      <w:r>
        <w:rPr>
          <w:rFonts w:eastAsia="Times New Roman"/>
        </w:rPr>
        <w:t>2.1.5</w:t>
      </w:r>
      <w:r>
        <w:rPr>
          <w:rFonts w:ascii="MS Mincho" w:eastAsia="MS Mincho" w:hAnsi="MS Mincho" w:cs="MS Mincho"/>
        </w:rPr>
        <w:t>、水量走</w:t>
      </w:r>
      <w:r>
        <w:rPr>
          <w:rFonts w:ascii="SimSun" w:eastAsia="SimSun" w:hAnsi="SimSun" w:cs="SimSun"/>
        </w:rPr>
        <w:t>势</w:t>
      </w:r>
    </w:p>
    <w:p w14:paraId="245021D8" w14:textId="77777777" w:rsidR="000740AB" w:rsidRDefault="009B41C6">
      <w:pPr>
        <w:pStyle w:val="a3"/>
        <w:divId w:val="603538054"/>
      </w:pPr>
      <w:r>
        <w:rPr>
          <w:rStyle w:val="a4"/>
        </w:rPr>
        <w:t>简要描述：</w:t>
      </w:r>
      <w:r>
        <w:t xml:space="preserve"> </w:t>
      </w:r>
    </w:p>
    <w:p w14:paraId="312F3037" w14:textId="77777777" w:rsidR="000740AB" w:rsidRDefault="009B41C6">
      <w:pPr>
        <w:numPr>
          <w:ilvl w:val="0"/>
          <w:numId w:val="40"/>
        </w:numPr>
        <w:spacing w:before="100" w:beforeAutospacing="1" w:after="100" w:afterAutospacing="1"/>
        <w:divId w:val="60353805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水量走</w:t>
      </w:r>
      <w:r>
        <w:rPr>
          <w:rFonts w:ascii="SimSun" w:eastAsia="SimSun" w:hAnsi="SimSun" w:cs="SimSun"/>
        </w:rPr>
        <w:t>势</w:t>
      </w:r>
      <w:r>
        <w:rPr>
          <w:rFonts w:ascii="MS Mincho" w:eastAsia="MS Mincho" w:hAnsi="MS Mincho" w:cs="MS Mincho"/>
        </w:rPr>
        <w:t>情况接口</w:t>
      </w:r>
    </w:p>
    <w:p w14:paraId="7A597229" w14:textId="77777777" w:rsidR="000740AB" w:rsidRDefault="009B41C6">
      <w:pPr>
        <w:pStyle w:val="a3"/>
        <w:divId w:val="60353805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47D9A56" w14:textId="77777777" w:rsidR="000740AB" w:rsidRDefault="009B41C6">
      <w:pPr>
        <w:numPr>
          <w:ilvl w:val="0"/>
          <w:numId w:val="41"/>
        </w:numPr>
        <w:spacing w:before="100" w:beforeAutospacing="1" w:after="100" w:afterAutospacing="1"/>
        <w:divId w:val="603538054"/>
        <w:rPr>
          <w:rFonts w:eastAsia="Times New Roman"/>
        </w:rPr>
      </w:pPr>
      <w:r>
        <w:rPr>
          <w:rStyle w:val="HTML"/>
        </w:rPr>
        <w:t>http://localhost/api/home/chart/list</w:t>
      </w:r>
    </w:p>
    <w:p w14:paraId="7196B06D" w14:textId="77777777" w:rsidR="000740AB" w:rsidRDefault="009B41C6">
      <w:pPr>
        <w:pStyle w:val="a3"/>
        <w:divId w:val="603538054"/>
      </w:pPr>
      <w:r>
        <w:rPr>
          <w:rStyle w:val="a4"/>
        </w:rPr>
        <w:t>请求方式：</w:t>
      </w:r>
    </w:p>
    <w:p w14:paraId="3CFB47F9" w14:textId="77777777" w:rsidR="000740AB" w:rsidRDefault="009B41C6">
      <w:pPr>
        <w:numPr>
          <w:ilvl w:val="0"/>
          <w:numId w:val="42"/>
        </w:numPr>
        <w:spacing w:before="100" w:beforeAutospacing="1" w:after="100" w:afterAutospacing="1"/>
        <w:divId w:val="60353805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F04F766" w14:textId="77777777" w:rsidR="000740AB" w:rsidRDefault="009B41C6">
      <w:pPr>
        <w:pStyle w:val="a3"/>
        <w:divId w:val="60353805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882"/>
        <w:gridCol w:w="882"/>
        <w:gridCol w:w="4538"/>
      </w:tblGrid>
      <w:tr w:rsidR="000740AB" w14:paraId="59EE2DBE" w14:textId="77777777">
        <w:trPr>
          <w:divId w:val="6035380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C93B2A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39D67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E62BC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29B41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D40C72D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5DC0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C1AA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B64B9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D98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444B5A8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610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490C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6CF5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2075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公司年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0/1</w:t>
            </w:r>
          </w:p>
        </w:tc>
      </w:tr>
    </w:tbl>
    <w:p w14:paraId="2AF9A6AE" w14:textId="77777777" w:rsidR="000740AB" w:rsidRDefault="009B41C6">
      <w:pPr>
        <w:pStyle w:val="a3"/>
        <w:divId w:val="60353805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87D4EC8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67C20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2309E06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CF2912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10B684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44FDFA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5E8F38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377B26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0A8AF73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103B7D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555BEC9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428FDC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23F8F8D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216E68E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23BC47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"oldData":[</w:t>
            </w:r>
          </w:p>
          <w:p w14:paraId="09189F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10AD13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"waterTotal:"123",</w:t>
            </w:r>
          </w:p>
          <w:p w14:paraId="5ABEC4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"chartDate:"1",</w:t>
            </w:r>
          </w:p>
          <w:p w14:paraId="638E43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},{</w:t>
            </w:r>
          </w:p>
          <w:p w14:paraId="63AF32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534442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"chartDate":"2",</w:t>
            </w:r>
          </w:p>
          <w:p w14:paraId="7CB1FE6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5379F7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090C95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2CD37C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5E1F4E8" w14:textId="77777777" w:rsidR="000740AB" w:rsidRDefault="000740AB"/>
        </w:tc>
      </w:tr>
    </w:tbl>
    <w:p w14:paraId="5A443B14" w14:textId="77777777" w:rsidR="000740AB" w:rsidRDefault="009B41C6">
      <w:pPr>
        <w:pStyle w:val="a3"/>
        <w:divId w:val="60353805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7B635C2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69B41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D35B07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5FBFF0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1751A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495876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77752F4" w14:textId="77777777" w:rsidR="000740AB" w:rsidRDefault="000740AB"/>
        </w:tc>
      </w:tr>
    </w:tbl>
    <w:p w14:paraId="44390228" w14:textId="77777777" w:rsidR="000740AB" w:rsidRDefault="009B41C6">
      <w:pPr>
        <w:pStyle w:val="a3"/>
        <w:divId w:val="60353805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  <w:gridCol w:w="464"/>
        <w:gridCol w:w="3282"/>
      </w:tblGrid>
      <w:tr w:rsidR="000740AB" w14:paraId="54F95049" w14:textId="77777777">
        <w:trPr>
          <w:divId w:val="6035380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A14989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2EAD7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C0F16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36370C3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89DA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EEC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D7D06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所有年份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本年各月份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</w:p>
        </w:tc>
      </w:tr>
      <w:tr w:rsidR="000740AB" w14:paraId="4D164FB0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E9C5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3D3A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FE83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0740AB" w14:paraId="3A390203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FC03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2F98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E7306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0740AB" w14:paraId="187DFEE1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F0D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34755F87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E9EC7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740AB" w14:paraId="365494A0" w14:textId="77777777">
        <w:trPr>
          <w:divId w:val="6035380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A7B5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示的</w:t>
            </w:r>
            <w:r>
              <w:rPr>
                <w:rFonts w:ascii="SimSun" w:eastAsia="SimSun" w:hAnsi="SimSun" w:cs="SimSun"/>
              </w:rPr>
              <w:t>话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上一年各个月份的供水情况，按年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示不需要，所以</w:t>
            </w:r>
            <w:r>
              <w:rPr>
                <w:rFonts w:eastAsia="Times New Roman"/>
              </w:rPr>
              <w:t>oldData</w:t>
            </w:r>
            <w:r>
              <w:rPr>
                <w:rFonts w:ascii="MS Mincho" w:eastAsia="MS Mincho" w:hAnsi="MS Mincho" w:cs="MS Mincho"/>
              </w:rPr>
              <w:t>是空的</w:t>
            </w:r>
          </w:p>
        </w:tc>
        <w:tc>
          <w:tcPr>
            <w:tcW w:w="0" w:type="auto"/>
            <w:vAlign w:val="center"/>
            <w:hideMark/>
          </w:tcPr>
          <w:p w14:paraId="20E195AC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7A228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5D68B86" w14:textId="77777777" w:rsidR="000740AB" w:rsidRDefault="009B41C6">
      <w:pPr>
        <w:pStyle w:val="a3"/>
        <w:divId w:val="603538054"/>
      </w:pPr>
      <w:r>
        <w:rPr>
          <w:rStyle w:val="a4"/>
        </w:rPr>
        <w:t>备注</w:t>
      </w:r>
      <w:r>
        <w:t xml:space="preserve"> </w:t>
      </w:r>
    </w:p>
    <w:p w14:paraId="72B385DE" w14:textId="77777777" w:rsidR="000740AB" w:rsidRDefault="009B41C6">
      <w:pPr>
        <w:numPr>
          <w:ilvl w:val="0"/>
          <w:numId w:val="43"/>
        </w:numPr>
        <w:spacing w:before="100" w:beforeAutospacing="1" w:after="100" w:afterAutospacing="1"/>
        <w:divId w:val="60353805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C238EF4" w14:textId="77777777" w:rsidR="000740AB" w:rsidRDefault="009B41C6">
      <w:pPr>
        <w:pStyle w:val="a3"/>
        <w:divId w:val="603538054"/>
      </w:pPr>
      <w:r>
        <w:t>欢迎使用</w:t>
      </w:r>
      <w:r>
        <w:t>ShowDoc</w:t>
      </w:r>
      <w:r>
        <w:t>！</w:t>
      </w:r>
    </w:p>
    <w:p w14:paraId="2B3029D7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</w:p>
    <w:p w14:paraId="71C1F90A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</w:t>
      </w:r>
    </w:p>
    <w:p w14:paraId="397BEFF7" w14:textId="77777777" w:rsidR="000740AB" w:rsidRDefault="009B41C6">
      <w:pPr>
        <w:pStyle w:val="a3"/>
        <w:divId w:val="1143884875"/>
      </w:pPr>
      <w:r>
        <w:rPr>
          <w:rStyle w:val="a4"/>
        </w:rPr>
        <w:t>简要描述：</w:t>
      </w:r>
      <w:r>
        <w:t xml:space="preserve"> </w:t>
      </w:r>
    </w:p>
    <w:p w14:paraId="62B1AFF8" w14:textId="77777777" w:rsidR="000740AB" w:rsidRDefault="009B41C6">
      <w:pPr>
        <w:numPr>
          <w:ilvl w:val="0"/>
          <w:numId w:val="44"/>
        </w:numPr>
        <w:spacing w:before="100" w:beforeAutospacing="1" w:after="100" w:afterAutospacing="1"/>
        <w:divId w:val="1143884875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55B8A3BF" w14:textId="77777777" w:rsidR="000740AB" w:rsidRDefault="009B41C6">
      <w:pPr>
        <w:pStyle w:val="a3"/>
        <w:divId w:val="114388487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76EAA62" w14:textId="77777777" w:rsidR="000740AB" w:rsidRDefault="009B41C6">
      <w:pPr>
        <w:numPr>
          <w:ilvl w:val="0"/>
          <w:numId w:val="45"/>
        </w:numPr>
        <w:spacing w:before="100" w:beforeAutospacing="1" w:after="100" w:afterAutospacing="1"/>
        <w:divId w:val="1143884875"/>
        <w:rPr>
          <w:rFonts w:eastAsia="Times New Roman"/>
        </w:rPr>
      </w:pPr>
      <w:r>
        <w:rPr>
          <w:rStyle w:val="HTML"/>
        </w:rPr>
        <w:t>http://host:port/api/device/type/add</w:t>
      </w:r>
    </w:p>
    <w:p w14:paraId="5B8B3CD4" w14:textId="77777777" w:rsidR="000740AB" w:rsidRDefault="009B41C6">
      <w:pPr>
        <w:pStyle w:val="a3"/>
        <w:divId w:val="1143884875"/>
      </w:pPr>
      <w:r>
        <w:rPr>
          <w:rStyle w:val="a4"/>
        </w:rPr>
        <w:t>请求方式：</w:t>
      </w:r>
    </w:p>
    <w:p w14:paraId="07A978F2" w14:textId="77777777" w:rsidR="000740AB" w:rsidRDefault="009B41C6">
      <w:pPr>
        <w:numPr>
          <w:ilvl w:val="0"/>
          <w:numId w:val="46"/>
        </w:numPr>
        <w:spacing w:before="100" w:beforeAutospacing="1" w:after="100" w:afterAutospacing="1"/>
        <w:divId w:val="1143884875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B918CEC" w14:textId="77777777" w:rsidR="000740AB" w:rsidRDefault="009B41C6">
      <w:pPr>
        <w:pStyle w:val="a3"/>
        <w:divId w:val="114388487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988"/>
        <w:gridCol w:w="1118"/>
        <w:gridCol w:w="2847"/>
      </w:tblGrid>
      <w:tr w:rsidR="000740AB" w14:paraId="7D3484AB" w14:textId="77777777">
        <w:trPr>
          <w:divId w:val="11438848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D7E54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83500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A0D1D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9FD82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8348DA6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D283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1B82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5CB2F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B5C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设备类型名称</w:t>
            </w:r>
          </w:p>
        </w:tc>
      </w:tr>
      <w:tr w:rsidR="000740AB" w14:paraId="3F57F0DF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2AFD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4592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13073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83EA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硬件版本号</w:t>
            </w:r>
          </w:p>
        </w:tc>
      </w:tr>
      <w:tr w:rsidR="000740AB" w14:paraId="18B00052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C065F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139A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1EED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57B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软件版本号</w:t>
            </w:r>
          </w:p>
        </w:tc>
      </w:tr>
    </w:tbl>
    <w:p w14:paraId="33091851" w14:textId="77777777" w:rsidR="000740AB" w:rsidRDefault="009B41C6">
      <w:pPr>
        <w:pStyle w:val="a3"/>
        <w:divId w:val="1143884875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8C12B9E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EF69C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5E5ED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70E067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"hardwareVersion":"GB_2000",</w:t>
            </w:r>
          </w:p>
          <w:p w14:paraId="6BE6E3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"softwareVersion":"GB_1000"</w:t>
            </w:r>
          </w:p>
          <w:p w14:paraId="13A58A1E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50B05BDE" w14:textId="77777777" w:rsidR="000740AB" w:rsidRDefault="000740AB"/>
        </w:tc>
      </w:tr>
    </w:tbl>
    <w:p w14:paraId="45B30951" w14:textId="77777777" w:rsidR="000740AB" w:rsidRDefault="009B41C6">
      <w:pPr>
        <w:pStyle w:val="a3"/>
        <w:divId w:val="114388487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5DFE1DA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07935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50FF1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FC2B4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B94608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64811CE" w14:textId="77777777" w:rsidR="000740AB" w:rsidRDefault="000740AB"/>
        </w:tc>
      </w:tr>
    </w:tbl>
    <w:p w14:paraId="08E8561E" w14:textId="77777777" w:rsidR="000740AB" w:rsidRDefault="009B41C6">
      <w:pPr>
        <w:pStyle w:val="a3"/>
        <w:divId w:val="114388487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66854DEF" w14:textId="77777777">
        <w:trPr>
          <w:divId w:val="11438848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43C824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5EE5A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39C841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D3575E8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0BBE4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8EF4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4766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7722DC0D" w14:textId="77777777">
        <w:trPr>
          <w:divId w:val="11438848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8FA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AE192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089A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F60CC92" w14:textId="77777777" w:rsidR="000740AB" w:rsidRDefault="009B41C6">
      <w:pPr>
        <w:pStyle w:val="a3"/>
        <w:divId w:val="1143884875"/>
      </w:pPr>
      <w:r>
        <w:rPr>
          <w:rStyle w:val="a4"/>
        </w:rPr>
        <w:t>备注</w:t>
      </w:r>
      <w:r>
        <w:t xml:space="preserve"> </w:t>
      </w:r>
    </w:p>
    <w:p w14:paraId="0F94BB9C" w14:textId="77777777" w:rsidR="000740AB" w:rsidRDefault="009B41C6">
      <w:pPr>
        <w:numPr>
          <w:ilvl w:val="0"/>
          <w:numId w:val="47"/>
        </w:numPr>
        <w:spacing w:before="100" w:beforeAutospacing="1" w:after="100" w:afterAutospacing="1"/>
        <w:divId w:val="114388487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7EDF67C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5F15D055" w14:textId="77777777" w:rsidR="000740AB" w:rsidRDefault="009B41C6">
      <w:pPr>
        <w:pStyle w:val="a3"/>
        <w:divId w:val="1014381164"/>
      </w:pPr>
      <w:r>
        <w:rPr>
          <w:rStyle w:val="a4"/>
        </w:rPr>
        <w:t>简要描述：</w:t>
      </w:r>
      <w:r>
        <w:t xml:space="preserve"> </w:t>
      </w:r>
    </w:p>
    <w:p w14:paraId="62E62C30" w14:textId="77777777" w:rsidR="000740AB" w:rsidRDefault="009B41C6">
      <w:pPr>
        <w:numPr>
          <w:ilvl w:val="0"/>
          <w:numId w:val="48"/>
        </w:numPr>
        <w:spacing w:before="100" w:beforeAutospacing="1" w:after="100" w:afterAutospacing="1"/>
        <w:divId w:val="1014381164"/>
        <w:rPr>
          <w:rFonts w:eastAsia="Times New Roman"/>
        </w:rPr>
      </w:pPr>
      <w:r>
        <w:rPr>
          <w:rFonts w:ascii="SimSun" w:eastAsia="SimSun" w:hAnsi="SimSun" w:cs="SimSun"/>
        </w:rPr>
        <w:t>删除设备类型</w:t>
      </w:r>
    </w:p>
    <w:p w14:paraId="333A0913" w14:textId="77777777" w:rsidR="000740AB" w:rsidRDefault="009B41C6">
      <w:pPr>
        <w:pStyle w:val="a3"/>
        <w:divId w:val="101438116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47AFD5C" w14:textId="77777777" w:rsidR="000740AB" w:rsidRDefault="009B41C6">
      <w:pPr>
        <w:numPr>
          <w:ilvl w:val="0"/>
          <w:numId w:val="49"/>
        </w:numPr>
        <w:spacing w:before="100" w:beforeAutospacing="1" w:after="100" w:afterAutospacing="1"/>
        <w:divId w:val="1014381164"/>
        <w:rPr>
          <w:rFonts w:eastAsia="Times New Roman"/>
        </w:rPr>
      </w:pPr>
      <w:r>
        <w:rPr>
          <w:rStyle w:val="HTML"/>
        </w:rPr>
        <w:t>http://host:port/api/device/type/del</w:t>
      </w:r>
    </w:p>
    <w:p w14:paraId="0D569C00" w14:textId="77777777" w:rsidR="000740AB" w:rsidRDefault="009B41C6">
      <w:pPr>
        <w:pStyle w:val="a3"/>
        <w:divId w:val="1014381164"/>
      </w:pPr>
      <w:r>
        <w:rPr>
          <w:rStyle w:val="a4"/>
        </w:rPr>
        <w:t>请求方式：</w:t>
      </w:r>
    </w:p>
    <w:p w14:paraId="4EAB5CDA" w14:textId="77777777" w:rsidR="000740AB" w:rsidRDefault="009B41C6">
      <w:pPr>
        <w:numPr>
          <w:ilvl w:val="0"/>
          <w:numId w:val="50"/>
        </w:numPr>
        <w:spacing w:before="100" w:beforeAutospacing="1" w:after="100" w:afterAutospacing="1"/>
        <w:divId w:val="101438116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F160185" w14:textId="77777777" w:rsidR="000740AB" w:rsidRDefault="009B41C6">
      <w:pPr>
        <w:pStyle w:val="a3"/>
        <w:divId w:val="101438116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375"/>
        <w:gridCol w:w="1556"/>
        <w:gridCol w:w="3336"/>
      </w:tblGrid>
      <w:tr w:rsidR="000740AB" w14:paraId="16AE35C2" w14:textId="77777777">
        <w:trPr>
          <w:divId w:val="101438116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A451B7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3C71E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E9E56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11CB3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F5EE545" w14:textId="77777777">
        <w:trPr>
          <w:divId w:val="1014381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511B1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8971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D5F9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DC88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</w:t>
            </w:r>
            <w:r>
              <w:rPr>
                <w:rFonts w:eastAsia="Times New Roman"/>
              </w:rPr>
              <w:t>id</w:t>
            </w:r>
          </w:p>
        </w:tc>
      </w:tr>
    </w:tbl>
    <w:p w14:paraId="468E4C47" w14:textId="77777777" w:rsidR="000740AB" w:rsidRDefault="009B41C6">
      <w:pPr>
        <w:pStyle w:val="a3"/>
        <w:divId w:val="101438116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196BBB0" w14:textId="77777777">
        <w:trPr>
          <w:divId w:val="1014381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C112C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9DCED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B8945D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6C494E4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34BE4D6" w14:textId="77777777" w:rsidR="000740AB" w:rsidRDefault="000740AB"/>
        </w:tc>
      </w:tr>
    </w:tbl>
    <w:p w14:paraId="2EAB0F87" w14:textId="77777777" w:rsidR="000740AB" w:rsidRDefault="009B41C6">
      <w:pPr>
        <w:pStyle w:val="a3"/>
        <w:divId w:val="101438116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021D26E4" w14:textId="77777777">
        <w:trPr>
          <w:divId w:val="101438116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37F778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1A16F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FEFEB2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00F1F72" w14:textId="77777777">
        <w:trPr>
          <w:divId w:val="1014381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69A5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0429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9B2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052A1164" w14:textId="77777777">
        <w:trPr>
          <w:divId w:val="10143811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658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FDF6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B4E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9E9E75F" w14:textId="77777777" w:rsidR="000740AB" w:rsidRDefault="009B41C6">
      <w:pPr>
        <w:pStyle w:val="a3"/>
        <w:divId w:val="1014381164"/>
      </w:pPr>
      <w:r>
        <w:rPr>
          <w:rStyle w:val="a4"/>
        </w:rPr>
        <w:t>备注</w:t>
      </w:r>
      <w:r>
        <w:t xml:space="preserve"> </w:t>
      </w:r>
    </w:p>
    <w:p w14:paraId="5D5DEA45" w14:textId="77777777" w:rsidR="000740AB" w:rsidRDefault="009B41C6">
      <w:pPr>
        <w:numPr>
          <w:ilvl w:val="0"/>
          <w:numId w:val="51"/>
        </w:numPr>
        <w:spacing w:before="100" w:beforeAutospacing="1" w:after="100" w:afterAutospacing="1"/>
        <w:divId w:val="101438116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6F15332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修改</w:t>
      </w:r>
    </w:p>
    <w:p w14:paraId="2311A837" w14:textId="77777777" w:rsidR="000740AB" w:rsidRDefault="009B41C6">
      <w:pPr>
        <w:pStyle w:val="a3"/>
        <w:divId w:val="1762529688"/>
      </w:pPr>
      <w:r>
        <w:rPr>
          <w:rStyle w:val="a4"/>
        </w:rPr>
        <w:t>简要描述：</w:t>
      </w:r>
      <w:r>
        <w:t xml:space="preserve"> </w:t>
      </w:r>
    </w:p>
    <w:p w14:paraId="776F13FA" w14:textId="77777777" w:rsidR="000740AB" w:rsidRDefault="009B41C6">
      <w:pPr>
        <w:numPr>
          <w:ilvl w:val="0"/>
          <w:numId w:val="52"/>
        </w:numPr>
        <w:spacing w:before="100" w:beforeAutospacing="1" w:after="100" w:afterAutospacing="1"/>
        <w:divId w:val="1762529688"/>
        <w:rPr>
          <w:rFonts w:eastAsia="Times New Roman"/>
        </w:rPr>
      </w:pPr>
      <w:r>
        <w:rPr>
          <w:rFonts w:ascii="MS Mincho" w:eastAsia="MS Mincho" w:hAnsi="MS Mincho" w:cs="MS Mincho"/>
        </w:rPr>
        <w:t>修改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7B5E6164" w14:textId="77777777" w:rsidR="000740AB" w:rsidRDefault="009B41C6">
      <w:pPr>
        <w:pStyle w:val="a3"/>
        <w:divId w:val="176252968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ECB3808" w14:textId="77777777" w:rsidR="000740AB" w:rsidRDefault="009B41C6">
      <w:pPr>
        <w:numPr>
          <w:ilvl w:val="0"/>
          <w:numId w:val="53"/>
        </w:numPr>
        <w:spacing w:before="100" w:beforeAutospacing="1" w:after="100" w:afterAutospacing="1"/>
        <w:divId w:val="1762529688"/>
        <w:rPr>
          <w:rFonts w:eastAsia="Times New Roman"/>
        </w:rPr>
      </w:pPr>
      <w:r>
        <w:rPr>
          <w:rStyle w:val="HTML"/>
        </w:rPr>
        <w:t>http://host:port/api/device/type/upd</w:t>
      </w:r>
    </w:p>
    <w:p w14:paraId="05316ABE" w14:textId="77777777" w:rsidR="000740AB" w:rsidRDefault="009B41C6">
      <w:pPr>
        <w:pStyle w:val="a3"/>
        <w:divId w:val="1762529688"/>
      </w:pPr>
      <w:r>
        <w:rPr>
          <w:rStyle w:val="a4"/>
        </w:rPr>
        <w:t>请求方式：</w:t>
      </w:r>
    </w:p>
    <w:p w14:paraId="53D8BAC9" w14:textId="77777777" w:rsidR="000740AB" w:rsidRDefault="009B41C6">
      <w:pPr>
        <w:numPr>
          <w:ilvl w:val="0"/>
          <w:numId w:val="54"/>
        </w:numPr>
        <w:spacing w:before="100" w:beforeAutospacing="1" w:after="100" w:afterAutospacing="1"/>
        <w:divId w:val="176252968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C82A0F7" w14:textId="77777777" w:rsidR="000740AB" w:rsidRDefault="009B41C6">
      <w:pPr>
        <w:pStyle w:val="a3"/>
        <w:divId w:val="176252968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988"/>
        <w:gridCol w:w="1118"/>
        <w:gridCol w:w="2847"/>
      </w:tblGrid>
      <w:tr w:rsidR="000740AB" w14:paraId="6B8F2C13" w14:textId="77777777">
        <w:trPr>
          <w:divId w:val="17625296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A65E57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20055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7A3DB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9E5E2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90F0DC5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9AC54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8FB9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D687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0E42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设备类型名称</w:t>
            </w:r>
          </w:p>
        </w:tc>
      </w:tr>
      <w:tr w:rsidR="000740AB" w14:paraId="5C48CBBB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903D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A53E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61B9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1FF6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硬件版本号</w:t>
            </w:r>
          </w:p>
        </w:tc>
      </w:tr>
      <w:tr w:rsidR="000740AB" w14:paraId="57682FBF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BCAB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09ADB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5B4B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7CD7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软件版本号</w:t>
            </w:r>
          </w:p>
        </w:tc>
      </w:tr>
    </w:tbl>
    <w:p w14:paraId="52FC9571" w14:textId="77777777" w:rsidR="000740AB" w:rsidRDefault="009B41C6">
      <w:pPr>
        <w:pStyle w:val="a3"/>
        <w:divId w:val="176252968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FFC4E09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EFDEE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EC058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"id":"5acb3c55390b250a7c784c7d",</w:t>
            </w:r>
          </w:p>
          <w:p w14:paraId="2421D1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0759A7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"hardwareVersion":"GB_2000",</w:t>
            </w:r>
          </w:p>
          <w:p w14:paraId="7AB2843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"softwareVersion":"GB_1000"</w:t>
            </w:r>
          </w:p>
          <w:p w14:paraId="2D862CE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0F75A9B5" w14:textId="77777777" w:rsidR="000740AB" w:rsidRDefault="000740AB"/>
        </w:tc>
      </w:tr>
    </w:tbl>
    <w:p w14:paraId="7D4A7B78" w14:textId="77777777" w:rsidR="000740AB" w:rsidRDefault="009B41C6">
      <w:pPr>
        <w:pStyle w:val="a3"/>
        <w:divId w:val="176252968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24F6FBF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D6FA06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E6897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D92C4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027F656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C61E307" w14:textId="77777777" w:rsidR="000740AB" w:rsidRDefault="000740AB"/>
        </w:tc>
      </w:tr>
    </w:tbl>
    <w:p w14:paraId="3C7EA1AB" w14:textId="77777777" w:rsidR="000740AB" w:rsidRDefault="009B41C6">
      <w:pPr>
        <w:pStyle w:val="a3"/>
        <w:divId w:val="176252968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5D782E5" w14:textId="77777777">
        <w:trPr>
          <w:divId w:val="17625296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0CE83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734DD8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230D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808B728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C55A1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E08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764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745E505C" w14:textId="77777777">
        <w:trPr>
          <w:divId w:val="1762529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72E5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6A35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2CF7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13DDFD7" w14:textId="77777777" w:rsidR="000740AB" w:rsidRDefault="009B41C6">
      <w:pPr>
        <w:pStyle w:val="a3"/>
        <w:divId w:val="1762529688"/>
      </w:pPr>
      <w:r>
        <w:rPr>
          <w:rStyle w:val="a4"/>
        </w:rPr>
        <w:t>备注</w:t>
      </w:r>
      <w:r>
        <w:t xml:space="preserve"> </w:t>
      </w:r>
    </w:p>
    <w:p w14:paraId="1DC13637" w14:textId="77777777" w:rsidR="000740AB" w:rsidRDefault="009B41C6">
      <w:pPr>
        <w:numPr>
          <w:ilvl w:val="0"/>
          <w:numId w:val="55"/>
        </w:numPr>
        <w:spacing w:before="100" w:beforeAutospacing="1" w:after="100" w:afterAutospacing="1"/>
        <w:divId w:val="176252968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849A02B" w14:textId="77777777" w:rsidR="000740AB" w:rsidRDefault="009B41C6">
      <w:pPr>
        <w:pStyle w:val="a3"/>
        <w:divId w:val="1762529688"/>
      </w:pPr>
      <w:r>
        <w:t>欢迎使用</w:t>
      </w:r>
      <w:r>
        <w:t>ShowDoc</w:t>
      </w:r>
      <w:r>
        <w:t>！</w:t>
      </w:r>
    </w:p>
    <w:p w14:paraId="5B925056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1720CE5C" w14:textId="77777777" w:rsidR="000740AB" w:rsidRDefault="009B41C6">
      <w:pPr>
        <w:pStyle w:val="a3"/>
        <w:divId w:val="1703246287"/>
      </w:pPr>
      <w:r>
        <w:rPr>
          <w:rStyle w:val="a4"/>
        </w:rPr>
        <w:t>简要描述：</w:t>
      </w:r>
      <w:r>
        <w:t xml:space="preserve"> </w:t>
      </w:r>
    </w:p>
    <w:p w14:paraId="60994E1A" w14:textId="77777777" w:rsidR="000740AB" w:rsidRDefault="009B41C6">
      <w:pPr>
        <w:numPr>
          <w:ilvl w:val="0"/>
          <w:numId w:val="56"/>
        </w:numPr>
        <w:spacing w:before="100" w:beforeAutospacing="1" w:after="100" w:afterAutospacing="1"/>
        <w:divId w:val="1703246287"/>
        <w:rPr>
          <w:rFonts w:eastAsia="Times New Roman"/>
        </w:rPr>
      </w:pPr>
      <w:r>
        <w:rPr>
          <w:rFonts w:ascii="SimSun" w:eastAsia="SimSun" w:hAnsi="SimSun" w:cs="SimSun"/>
        </w:rPr>
        <w:t>设备类型的</w:t>
      </w:r>
      <w:r>
        <w:rPr>
          <w:rFonts w:eastAsia="Times New Roman"/>
        </w:rPr>
        <w:t>list</w:t>
      </w:r>
    </w:p>
    <w:p w14:paraId="74561B80" w14:textId="77777777" w:rsidR="000740AB" w:rsidRDefault="009B41C6">
      <w:pPr>
        <w:pStyle w:val="a3"/>
        <w:divId w:val="170324628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669F876" w14:textId="77777777" w:rsidR="000740AB" w:rsidRDefault="009B41C6">
      <w:pPr>
        <w:numPr>
          <w:ilvl w:val="0"/>
          <w:numId w:val="57"/>
        </w:numPr>
        <w:spacing w:before="100" w:beforeAutospacing="1" w:after="100" w:afterAutospacing="1"/>
        <w:divId w:val="1703246287"/>
        <w:rPr>
          <w:rFonts w:eastAsia="Times New Roman"/>
        </w:rPr>
      </w:pPr>
      <w:r>
        <w:rPr>
          <w:rStyle w:val="HTML"/>
        </w:rPr>
        <w:t>http://host:port/api/device/type/list</w:t>
      </w:r>
    </w:p>
    <w:p w14:paraId="4A6D7D31" w14:textId="77777777" w:rsidR="000740AB" w:rsidRDefault="009B41C6">
      <w:pPr>
        <w:pStyle w:val="a3"/>
        <w:divId w:val="1703246287"/>
      </w:pPr>
      <w:r>
        <w:rPr>
          <w:rStyle w:val="a4"/>
        </w:rPr>
        <w:t>请求方式：</w:t>
      </w:r>
    </w:p>
    <w:p w14:paraId="65688EB9" w14:textId="77777777" w:rsidR="000740AB" w:rsidRDefault="009B41C6">
      <w:pPr>
        <w:numPr>
          <w:ilvl w:val="0"/>
          <w:numId w:val="58"/>
        </w:numPr>
        <w:spacing w:before="100" w:beforeAutospacing="1" w:after="100" w:afterAutospacing="1"/>
        <w:divId w:val="170324628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7384BCF" w14:textId="77777777" w:rsidR="000740AB" w:rsidRDefault="009B41C6">
      <w:pPr>
        <w:pStyle w:val="a3"/>
        <w:divId w:val="170324628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68"/>
        <w:gridCol w:w="1068"/>
        <w:gridCol w:w="4585"/>
      </w:tblGrid>
      <w:tr w:rsidR="000740AB" w14:paraId="2C98AA1C" w14:textId="77777777">
        <w:trPr>
          <w:divId w:val="17032462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5C1470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2CE90B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9286A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44D47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F1A76FD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C2C0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6C31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B4B7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F535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索引数</w:t>
            </w:r>
          </w:p>
        </w:tc>
      </w:tr>
      <w:tr w:rsidR="000740AB" w14:paraId="48F83A0E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5382A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C82A1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3A40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B760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示多少个数据</w:t>
            </w:r>
          </w:p>
        </w:tc>
      </w:tr>
    </w:tbl>
    <w:p w14:paraId="75D8115C" w14:textId="77777777" w:rsidR="000740AB" w:rsidRDefault="009B41C6">
      <w:pPr>
        <w:pStyle w:val="a3"/>
        <w:divId w:val="170324628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FF5BA57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1EF4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78F0D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6117D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列表已返回</w:t>
            </w:r>
            <w:r>
              <w:rPr>
                <w:rStyle w:val="HTML"/>
              </w:rPr>
              <w:t>",</w:t>
            </w:r>
          </w:p>
          <w:p w14:paraId="581A36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0A25CC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6FCDFD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4C78B07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2,</w:t>
            </w:r>
          </w:p>
          <w:p w14:paraId="4D1626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65CD576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119FC80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9CA008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1581F25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3539A9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0020B8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024C41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280C8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18EC9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3DD24F7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8402FA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6171BB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632CDAF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4AD9E2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3CD19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"5acb3c55390b250a7c784c7d",</w:t>
            </w:r>
          </w:p>
          <w:p w14:paraId="0E681E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B77E3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516C4BE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42A7C6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9899FF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6FCBA3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723BD4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C5574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755B4A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4A3572E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</w:t>
            </w:r>
          </w:p>
          <w:p w14:paraId="7F84C9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42885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419061B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B00FCF9" w14:textId="77777777" w:rsidR="000740AB" w:rsidRDefault="000740AB"/>
        </w:tc>
      </w:tr>
    </w:tbl>
    <w:p w14:paraId="20FA8C4D" w14:textId="77777777" w:rsidR="000740AB" w:rsidRDefault="009B41C6">
      <w:pPr>
        <w:pStyle w:val="a3"/>
        <w:divId w:val="170324628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3A80F7C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6E520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F2216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9B424A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4EEFA65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ACC1E02" w14:textId="77777777" w:rsidR="000740AB" w:rsidRDefault="000740AB"/>
        </w:tc>
      </w:tr>
    </w:tbl>
    <w:p w14:paraId="4167034E" w14:textId="77777777" w:rsidR="000740AB" w:rsidRDefault="009B41C6">
      <w:pPr>
        <w:pStyle w:val="a3"/>
        <w:divId w:val="170324628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6C4C4497" w14:textId="77777777">
        <w:trPr>
          <w:divId w:val="17032462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7F6997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69FA5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B5B77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519B604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F058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7D4C4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E505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4C282E2D" w14:textId="77777777">
        <w:trPr>
          <w:divId w:val="1703246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68A4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7D7AA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D84D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C804FD6" w14:textId="77777777" w:rsidR="000740AB" w:rsidRDefault="009B41C6">
      <w:pPr>
        <w:pStyle w:val="a3"/>
        <w:divId w:val="1703246287"/>
      </w:pPr>
      <w:r>
        <w:rPr>
          <w:rStyle w:val="a4"/>
        </w:rPr>
        <w:t>备注</w:t>
      </w:r>
      <w:r>
        <w:t xml:space="preserve"> </w:t>
      </w:r>
    </w:p>
    <w:p w14:paraId="21839644" w14:textId="77777777" w:rsidR="000740AB" w:rsidRDefault="009B41C6">
      <w:pPr>
        <w:numPr>
          <w:ilvl w:val="0"/>
          <w:numId w:val="59"/>
        </w:numPr>
        <w:spacing w:before="100" w:beforeAutospacing="1" w:after="100" w:afterAutospacing="1"/>
        <w:divId w:val="170324628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0287A28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</w:p>
    <w:p w14:paraId="3BE32700" w14:textId="77777777" w:rsidR="000740AB" w:rsidRDefault="009B41C6">
      <w:pPr>
        <w:pStyle w:val="a3"/>
        <w:divId w:val="1739284066"/>
      </w:pPr>
      <w:r>
        <w:rPr>
          <w:rStyle w:val="a4"/>
        </w:rPr>
        <w:t>简要描述：</w:t>
      </w:r>
      <w:r>
        <w:t xml:space="preserve"> </w:t>
      </w:r>
    </w:p>
    <w:p w14:paraId="145BF602" w14:textId="77777777" w:rsidR="000740AB" w:rsidRDefault="009B41C6">
      <w:pPr>
        <w:numPr>
          <w:ilvl w:val="0"/>
          <w:numId w:val="60"/>
        </w:numPr>
        <w:spacing w:before="100" w:beforeAutospacing="1" w:after="100" w:afterAutospacing="1"/>
        <w:divId w:val="1739284066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26F95763" w14:textId="77777777" w:rsidR="000740AB" w:rsidRDefault="009B41C6">
      <w:pPr>
        <w:pStyle w:val="a3"/>
        <w:divId w:val="173928406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69A2E55" w14:textId="77777777" w:rsidR="000740AB" w:rsidRDefault="009B41C6">
      <w:pPr>
        <w:numPr>
          <w:ilvl w:val="0"/>
          <w:numId w:val="61"/>
        </w:numPr>
        <w:spacing w:before="100" w:beforeAutospacing="1" w:after="100" w:afterAutospacing="1"/>
        <w:divId w:val="1739284066"/>
        <w:rPr>
          <w:rFonts w:eastAsia="Times New Roman"/>
        </w:rPr>
      </w:pPr>
      <w:r>
        <w:rPr>
          <w:rStyle w:val="HTML"/>
        </w:rPr>
        <w:t>http://host:port/api/device/add</w:t>
      </w:r>
    </w:p>
    <w:p w14:paraId="23F043A7" w14:textId="77777777" w:rsidR="000740AB" w:rsidRDefault="009B41C6">
      <w:pPr>
        <w:pStyle w:val="a3"/>
        <w:divId w:val="1739284066"/>
      </w:pPr>
      <w:r>
        <w:rPr>
          <w:rStyle w:val="a4"/>
        </w:rPr>
        <w:t>请求方式：</w:t>
      </w:r>
    </w:p>
    <w:p w14:paraId="5360302A" w14:textId="77777777" w:rsidR="000740AB" w:rsidRDefault="009B41C6">
      <w:pPr>
        <w:numPr>
          <w:ilvl w:val="0"/>
          <w:numId w:val="62"/>
        </w:numPr>
        <w:spacing w:before="100" w:beforeAutospacing="1" w:after="100" w:afterAutospacing="1"/>
        <w:divId w:val="1739284066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C249493" w14:textId="77777777" w:rsidR="000740AB" w:rsidRDefault="009B41C6">
      <w:pPr>
        <w:pStyle w:val="a3"/>
        <w:divId w:val="173928406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128"/>
        <w:gridCol w:w="1128"/>
        <w:gridCol w:w="3783"/>
      </w:tblGrid>
      <w:tr w:rsidR="000740AB" w14:paraId="4DEA84CE" w14:textId="77777777">
        <w:trPr>
          <w:divId w:val="173928406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26492A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5B2D4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E47BA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69338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49BBE0D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F5A6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564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0589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5262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0740AB" w14:paraId="76408A82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D6B1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6DA8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EB03D4" w14:textId="77777777" w:rsidR="000740AB" w:rsidRDefault="000740A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FE9F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相关的信息</w:t>
            </w:r>
          </w:p>
        </w:tc>
      </w:tr>
    </w:tbl>
    <w:p w14:paraId="250E9530" w14:textId="77777777" w:rsidR="000740AB" w:rsidRDefault="009B41C6">
      <w:pPr>
        <w:pStyle w:val="a3"/>
        <w:divId w:val="1739284066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D3C571A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B7E24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15BBE2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"deviceInfoId": "5afd248b9b44ab2a0c8f9cf7",</w:t>
            </w:r>
          </w:p>
          <w:p w14:paraId="679A32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"deviceTypeId": "5af56c1fa74973336cf4db52",</w:t>
            </w:r>
          </w:p>
          <w:p w14:paraId="2189DD3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"5af6c9110fa4fb0b743cc04d",</w:t>
            </w:r>
          </w:p>
          <w:p w14:paraId="40F773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"communityId": "5af6c9d40fa4fb22a012644e",</w:t>
            </w:r>
          </w:p>
          <w:p w14:paraId="7011E3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 "5afa9a25f690bd1620176a86",</w:t>
            </w:r>
          </w:p>
          <w:p w14:paraId="795CCC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"isBroken":0,</w:t>
            </w:r>
          </w:p>
          <w:p w14:paraId="78145D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"household": {</w:t>
            </w:r>
          </w:p>
          <w:p w14:paraId="4045CFD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"5afd248b9b44ab2a0c8f9cf6",</w:t>
            </w:r>
          </w:p>
          <w:p w14:paraId="514474D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"telephone": "13500000000",</w:t>
            </w:r>
          </w:p>
          <w:p w14:paraId="4A43BD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"buildNo":"3",</w:t>
            </w:r>
          </w:p>
          <w:p w14:paraId="23B80D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"unitNo":"3",</w:t>
            </w:r>
          </w:p>
          <w:p w14:paraId="66E75A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"floorNo":"8",</w:t>
            </w:r>
          </w:p>
          <w:p w14:paraId="549136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"roomNo":"503"</w:t>
            </w:r>
          </w:p>
          <w:p w14:paraId="61F48D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DE7D6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"1234567890"</w:t>
            </w:r>
          </w:p>
          <w:p w14:paraId="4217435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1802C9E" w14:textId="77777777" w:rsidR="000740AB" w:rsidRDefault="000740AB"/>
        </w:tc>
      </w:tr>
    </w:tbl>
    <w:p w14:paraId="0EE67902" w14:textId="77777777" w:rsidR="000740AB" w:rsidRDefault="009B41C6">
      <w:pPr>
        <w:pStyle w:val="a3"/>
        <w:divId w:val="1739284066"/>
      </w:pPr>
      <w:r>
        <w:t>注意</w:t>
      </w:r>
      <w:r>
        <w:t>:</w:t>
      </w:r>
      <w:r>
        <w:t>新建的时候没有</w:t>
      </w:r>
      <w:r>
        <w:t xml:space="preserve"> "devcieInfoId" </w:t>
      </w:r>
      <w:r>
        <w:t>这个字段</w:t>
      </w:r>
      <w:r>
        <w:t xml:space="preserve"> , "household"</w:t>
      </w:r>
      <w:r>
        <w:t>中的</w:t>
      </w:r>
      <w:r>
        <w:t>id</w:t>
      </w:r>
      <w:r>
        <w:t>字段也没有。</w:t>
      </w:r>
      <w:r>
        <w:t xml:space="preserve"> </w:t>
      </w:r>
      <w:r>
        <w:t>新建的时候</w:t>
      </w:r>
      <w:r>
        <w:t>isBroken</w:t>
      </w:r>
      <w:r>
        <w:t>可以传</w:t>
      </w:r>
      <w:r>
        <w:t xml:space="preserve"> 0</w:t>
      </w:r>
      <w:r>
        <w:t>、</w:t>
      </w:r>
      <w:r>
        <w:t>1</w:t>
      </w:r>
      <w:r>
        <w:t>、</w:t>
      </w:r>
      <w:r>
        <w:t xml:space="preserve">2 </w:t>
      </w:r>
      <w:r>
        <w:t>随意。</w:t>
      </w:r>
    </w:p>
    <w:p w14:paraId="3ABCFF3E" w14:textId="77777777" w:rsidR="000740AB" w:rsidRDefault="009B41C6">
      <w:pPr>
        <w:pStyle w:val="a3"/>
        <w:divId w:val="173928406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3AE1F3A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98CC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3DFE4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F3CA0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3F4057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3829580" w14:textId="77777777" w:rsidR="000740AB" w:rsidRDefault="000740AB"/>
        </w:tc>
      </w:tr>
    </w:tbl>
    <w:p w14:paraId="39F0B1BD" w14:textId="77777777" w:rsidR="000740AB" w:rsidRDefault="009B41C6">
      <w:pPr>
        <w:pStyle w:val="a3"/>
        <w:divId w:val="173928406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005"/>
        <w:gridCol w:w="5238"/>
      </w:tblGrid>
      <w:tr w:rsidR="000740AB" w14:paraId="1E28D62E" w14:textId="77777777">
        <w:trPr>
          <w:divId w:val="173928406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1DF65F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56B6E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B47CE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0C857FB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D6CE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739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B5FD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</w:p>
        </w:tc>
      </w:tr>
      <w:tr w:rsidR="000740AB" w14:paraId="13A0CB11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3E4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devcieInfoId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CC0F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8D4B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列表中的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但此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要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个名字</w:t>
            </w:r>
          </w:p>
        </w:tc>
      </w:tr>
      <w:tr w:rsidR="000740AB" w14:paraId="75A6E186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B006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6A3B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744C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0AB1F71F" w14:textId="77777777">
        <w:trPr>
          <w:divId w:val="1739284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6BF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8E5C9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8399D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8621935" w14:textId="77777777" w:rsidR="000740AB" w:rsidRDefault="009B41C6">
      <w:pPr>
        <w:pStyle w:val="a3"/>
        <w:divId w:val="1739284066"/>
      </w:pPr>
      <w:r>
        <w:rPr>
          <w:rStyle w:val="a4"/>
        </w:rPr>
        <w:t>备注</w:t>
      </w:r>
      <w:r>
        <w:t xml:space="preserve"> </w:t>
      </w:r>
    </w:p>
    <w:p w14:paraId="166DE1E5" w14:textId="77777777" w:rsidR="000740AB" w:rsidRDefault="009B41C6">
      <w:pPr>
        <w:numPr>
          <w:ilvl w:val="0"/>
          <w:numId w:val="63"/>
        </w:numPr>
        <w:spacing w:before="100" w:beforeAutospacing="1" w:after="100" w:afterAutospacing="1"/>
        <w:divId w:val="173928406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07FC74A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110D2519" w14:textId="77777777" w:rsidR="000740AB" w:rsidRDefault="009B41C6">
      <w:pPr>
        <w:pStyle w:val="a3"/>
        <w:divId w:val="2093352405"/>
      </w:pPr>
      <w:r>
        <w:rPr>
          <w:rStyle w:val="a4"/>
        </w:rPr>
        <w:t>简要描述：</w:t>
      </w:r>
      <w:r>
        <w:t xml:space="preserve"> </w:t>
      </w:r>
    </w:p>
    <w:p w14:paraId="4054E0F0" w14:textId="77777777" w:rsidR="000740AB" w:rsidRDefault="009B41C6">
      <w:pPr>
        <w:numPr>
          <w:ilvl w:val="0"/>
          <w:numId w:val="64"/>
        </w:numPr>
        <w:spacing w:before="100" w:beforeAutospacing="1" w:after="100" w:afterAutospacing="1"/>
        <w:divId w:val="2093352405"/>
        <w:rPr>
          <w:rFonts w:eastAsia="Times New Roman"/>
        </w:rPr>
      </w:pPr>
      <w:r>
        <w:rPr>
          <w:rFonts w:ascii="SimSun" w:eastAsia="SimSun" w:hAnsi="SimSun" w:cs="SimSun"/>
        </w:rPr>
        <w:t>设备信息删除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处删</w:t>
      </w:r>
      <w:r>
        <w:rPr>
          <w:rFonts w:ascii="MS Mincho" w:eastAsia="MS Mincho" w:hAnsi="MS Mincho" w:cs="MS Mincho"/>
        </w:rPr>
        <w:t>除的是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。</w:t>
      </w:r>
    </w:p>
    <w:p w14:paraId="13461B27" w14:textId="77777777" w:rsidR="000740AB" w:rsidRDefault="009B41C6">
      <w:pPr>
        <w:pStyle w:val="a3"/>
        <w:divId w:val="209335240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38C50FB" w14:textId="77777777" w:rsidR="000740AB" w:rsidRDefault="009B41C6">
      <w:pPr>
        <w:numPr>
          <w:ilvl w:val="0"/>
          <w:numId w:val="65"/>
        </w:numPr>
        <w:spacing w:before="100" w:beforeAutospacing="1" w:after="100" w:afterAutospacing="1"/>
        <w:divId w:val="2093352405"/>
        <w:rPr>
          <w:rFonts w:eastAsia="Times New Roman"/>
        </w:rPr>
      </w:pPr>
      <w:r>
        <w:rPr>
          <w:rStyle w:val="HTML"/>
        </w:rPr>
        <w:t>http://host:port/api/consumption/recent/del</w:t>
      </w:r>
    </w:p>
    <w:p w14:paraId="390B6E4C" w14:textId="77777777" w:rsidR="000740AB" w:rsidRDefault="009B41C6">
      <w:pPr>
        <w:pStyle w:val="a3"/>
        <w:divId w:val="2093352405"/>
      </w:pPr>
      <w:r>
        <w:rPr>
          <w:rStyle w:val="a4"/>
        </w:rPr>
        <w:t>请求方式：</w:t>
      </w:r>
    </w:p>
    <w:p w14:paraId="06932D88" w14:textId="77777777" w:rsidR="000740AB" w:rsidRDefault="009B41C6">
      <w:pPr>
        <w:numPr>
          <w:ilvl w:val="0"/>
          <w:numId w:val="66"/>
        </w:numPr>
        <w:spacing w:before="100" w:beforeAutospacing="1" w:after="100" w:afterAutospacing="1"/>
        <w:divId w:val="209335240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7467EAA" w14:textId="77777777" w:rsidR="000740AB" w:rsidRDefault="009B41C6">
      <w:pPr>
        <w:pStyle w:val="a3"/>
        <w:divId w:val="209335240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730"/>
        <w:gridCol w:w="826"/>
        <w:gridCol w:w="5506"/>
      </w:tblGrid>
      <w:tr w:rsidR="000740AB" w14:paraId="4D583246" w14:textId="77777777">
        <w:trPr>
          <w:divId w:val="20933524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762BC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7B54D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C721E7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0664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BF1C3E9" w14:textId="77777777">
        <w:trPr>
          <w:divId w:val="2093352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D85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573D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E7A2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4916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deviceId</w:t>
            </w:r>
            <w:r>
              <w:rPr>
                <w:rFonts w:ascii="MS Mincho" w:eastAsia="MS Mincho" w:hAnsi="MS Mincho" w:cs="MS Mincho"/>
              </w:rPr>
              <w:t>字段所</w:t>
            </w:r>
            <w:r>
              <w:rPr>
                <w:rFonts w:ascii="SimSun" w:eastAsia="SimSun" w:hAnsi="SimSun" w:cs="SimSun"/>
              </w:rPr>
              <w:t>对应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</w:tbl>
    <w:p w14:paraId="24F58229" w14:textId="77777777" w:rsidR="000740AB" w:rsidRDefault="009B41C6">
      <w:pPr>
        <w:pStyle w:val="a3"/>
        <w:divId w:val="209335240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2E8AFAC" w14:textId="77777777">
        <w:trPr>
          <w:divId w:val="2093352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98F21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3025E3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CE440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2B8DA81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476214E" w14:textId="77777777" w:rsidR="000740AB" w:rsidRDefault="000740AB"/>
        </w:tc>
      </w:tr>
    </w:tbl>
    <w:p w14:paraId="63A84528" w14:textId="77777777" w:rsidR="000740AB" w:rsidRDefault="009B41C6">
      <w:pPr>
        <w:pStyle w:val="a3"/>
        <w:divId w:val="209335240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3201247C" w14:textId="77777777">
        <w:trPr>
          <w:divId w:val="20933524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971EA1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2F71E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310E5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C69646E" w14:textId="77777777">
        <w:trPr>
          <w:divId w:val="2093352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177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C3630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BA84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1635841" w14:textId="77777777">
        <w:trPr>
          <w:divId w:val="2093352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3EAB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38AC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4AA9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B3D8EB4" w14:textId="77777777" w:rsidR="000740AB" w:rsidRDefault="009B41C6">
      <w:pPr>
        <w:pStyle w:val="a3"/>
        <w:divId w:val="2093352405"/>
      </w:pPr>
      <w:r>
        <w:rPr>
          <w:rStyle w:val="a4"/>
        </w:rPr>
        <w:t>备注</w:t>
      </w:r>
      <w:r>
        <w:t xml:space="preserve"> </w:t>
      </w:r>
    </w:p>
    <w:p w14:paraId="1398681C" w14:textId="77777777" w:rsidR="000740AB" w:rsidRDefault="009B41C6">
      <w:pPr>
        <w:numPr>
          <w:ilvl w:val="0"/>
          <w:numId w:val="67"/>
        </w:numPr>
        <w:spacing w:before="100" w:beforeAutospacing="1" w:after="100" w:afterAutospacing="1"/>
        <w:divId w:val="209335240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8DEB00B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搜索</w:t>
      </w:r>
    </w:p>
    <w:p w14:paraId="721486D6" w14:textId="77777777" w:rsidR="000740AB" w:rsidRDefault="009B41C6">
      <w:pPr>
        <w:pStyle w:val="a3"/>
        <w:divId w:val="1847747801"/>
      </w:pPr>
      <w:r>
        <w:rPr>
          <w:rStyle w:val="a4"/>
        </w:rPr>
        <w:t>简要描述：</w:t>
      </w:r>
      <w:r>
        <w:t xml:space="preserve"> </w:t>
      </w:r>
    </w:p>
    <w:p w14:paraId="1885AEB7" w14:textId="77777777" w:rsidR="000740AB" w:rsidRDefault="009B41C6">
      <w:pPr>
        <w:numPr>
          <w:ilvl w:val="0"/>
          <w:numId w:val="68"/>
        </w:numPr>
        <w:spacing w:before="100" w:beforeAutospacing="1" w:after="100" w:afterAutospacing="1"/>
        <w:divId w:val="1847747801"/>
        <w:rPr>
          <w:rFonts w:eastAsia="Times New Roman"/>
        </w:rPr>
      </w:pPr>
      <w:r>
        <w:rPr>
          <w:rFonts w:ascii="SimSun" w:eastAsia="SimSun" w:hAnsi="SimSun" w:cs="SimSun"/>
        </w:rPr>
        <w:t>设备信息管理列表里的查询</w:t>
      </w:r>
    </w:p>
    <w:p w14:paraId="5B8C5668" w14:textId="77777777" w:rsidR="000740AB" w:rsidRDefault="009B41C6">
      <w:pPr>
        <w:pStyle w:val="a3"/>
        <w:divId w:val="18477478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1DBA8E7" w14:textId="77777777" w:rsidR="000740AB" w:rsidRDefault="009B41C6">
      <w:pPr>
        <w:numPr>
          <w:ilvl w:val="0"/>
          <w:numId w:val="69"/>
        </w:numPr>
        <w:spacing w:before="100" w:beforeAutospacing="1" w:after="100" w:afterAutospacing="1"/>
        <w:divId w:val="1847747801"/>
        <w:rPr>
          <w:rFonts w:eastAsia="Times New Roman"/>
        </w:rPr>
      </w:pPr>
      <w:r>
        <w:rPr>
          <w:rStyle w:val="HTML"/>
        </w:rPr>
        <w:t>http://host:port/api/consumption/recent/search</w:t>
      </w:r>
    </w:p>
    <w:p w14:paraId="52EB6695" w14:textId="77777777" w:rsidR="000740AB" w:rsidRDefault="009B41C6">
      <w:pPr>
        <w:pStyle w:val="a3"/>
        <w:divId w:val="1847747801"/>
      </w:pPr>
      <w:r>
        <w:rPr>
          <w:rStyle w:val="a4"/>
        </w:rPr>
        <w:t>请求方式：</w:t>
      </w:r>
    </w:p>
    <w:p w14:paraId="2BCB329A" w14:textId="77777777" w:rsidR="000740AB" w:rsidRDefault="009B41C6">
      <w:pPr>
        <w:numPr>
          <w:ilvl w:val="0"/>
          <w:numId w:val="70"/>
        </w:numPr>
        <w:spacing w:before="100" w:beforeAutospacing="1" w:after="100" w:afterAutospacing="1"/>
        <w:divId w:val="1847747801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D611AEF" w14:textId="77777777" w:rsidR="000740AB" w:rsidRDefault="009B41C6">
      <w:pPr>
        <w:pStyle w:val="a3"/>
        <w:divId w:val="184774780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383"/>
        <w:gridCol w:w="617"/>
        <w:gridCol w:w="4228"/>
      </w:tblGrid>
      <w:tr w:rsidR="000740AB" w14:paraId="43D35C5F" w14:textId="77777777">
        <w:trPr>
          <w:divId w:val="18477478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153064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23FE1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D7E30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92DF9C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F35493D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8B7A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EC75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6BBC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36D2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2FF76890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47AE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0AFD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9961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E11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B1A6DA9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7320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A9ED9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0D14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D547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搜索的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ascii="SimSun" w:eastAsia="SimSun" w:hAnsi="SimSun" w:cs="SimSun"/>
              </w:rPr>
              <w:t>这</w:t>
            </w:r>
            <w:r>
              <w:rPr>
                <w:rFonts w:ascii="MS Mincho" w:eastAsia="MS Mincho" w:hAnsi="MS Mincho" w:cs="MS Mincho"/>
              </w:rPr>
              <w:t>个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可以是区域的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，也可以是小区的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3FD38A0D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EDD45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25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5941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2FE0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searchId</w:t>
            </w:r>
            <w:r>
              <w:rPr>
                <w:rFonts w:ascii="MS Mincho" w:eastAsia="MS Mincho" w:hAnsi="MS Mincho" w:cs="MS Mincho"/>
              </w:rPr>
              <w:t>到底属于哪一</w:t>
            </w:r>
            <w:r>
              <w:rPr>
                <w:rFonts w:ascii="SimSun" w:eastAsia="SimSun" w:hAnsi="SimSun" w:cs="SimSun"/>
              </w:rPr>
              <w:t>类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br/>
              <w:t>3:</w:t>
            </w:r>
            <w:r>
              <w:rPr>
                <w:rFonts w:ascii="SimSun" w:eastAsia="SimSun" w:hAnsi="SimSun" w:cs="SimSun"/>
              </w:rPr>
              <w:t>设备</w:t>
            </w:r>
          </w:p>
        </w:tc>
      </w:tr>
      <w:tr w:rsidR="000740AB" w14:paraId="4CA6E19B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63EBC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5980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ADDDF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29CC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0740AB" w14:paraId="2EFAC366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9E4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A8E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D31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D016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6526F6AB" w14:textId="77777777" w:rsidR="000740AB" w:rsidRDefault="009B41C6">
      <w:pPr>
        <w:pStyle w:val="a3"/>
        <w:divId w:val="1847747801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CDEA5DA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2D1FD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F409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"deviceTypeId": "5af68bea0fa4fb1874198822",</w:t>
            </w:r>
          </w:p>
          <w:p w14:paraId="69188C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"searchId": "5af6c9d40fa4fb22a012644e",</w:t>
            </w:r>
          </w:p>
          <w:p w14:paraId="6DCD48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1,</w:t>
            </w:r>
          </w:p>
          <w:p w14:paraId="77711C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"start": 0,</w:t>
            </w:r>
          </w:p>
          <w:p w14:paraId="496EA2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"count": 10</w:t>
            </w:r>
          </w:p>
          <w:p w14:paraId="346A9CC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90D4360" w14:textId="77777777" w:rsidR="000740AB" w:rsidRDefault="000740AB"/>
        </w:tc>
      </w:tr>
    </w:tbl>
    <w:p w14:paraId="548D45EE" w14:textId="77777777" w:rsidR="000740AB" w:rsidRDefault="009B41C6">
      <w:pPr>
        <w:pStyle w:val="a3"/>
        <w:divId w:val="18477478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017CDFF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AC09B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A2C51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1316F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设备列表返回成功</w:t>
            </w:r>
            <w:r>
              <w:rPr>
                <w:rStyle w:val="HTML"/>
              </w:rPr>
              <w:t>",</w:t>
            </w:r>
          </w:p>
          <w:p w14:paraId="1093302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9AB0D7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230DB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76E64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010E9E1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28D35D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4FAC4C7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1FFF5BA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226ABC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"5af7d992dfcf5d3d2870f464",</w:t>
            </w:r>
          </w:p>
          <w:p w14:paraId="73DAD1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11",</w:t>
            </w:r>
          </w:p>
          <w:p w14:paraId="2C99917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1A6E2B3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0F7CC4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408C70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66BCD3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751432C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2EE02A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1FE9417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52809E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2B576B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53BDD3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47722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984C2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"5afaaf0cf690bd27206dd858",</w:t>
            </w:r>
          </w:p>
          <w:p w14:paraId="553617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171FF0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3F6395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6A7489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13C6B1D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48A1650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72AD11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747644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781C86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797014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5BE1723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72E6A4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1546A4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22A77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23DBDE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55AA23A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"5af7d9b2dfcf5d3d2870f466",</w:t>
            </w:r>
          </w:p>
          <w:p w14:paraId="7B2679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33",</w:t>
            </w:r>
          </w:p>
          <w:p w14:paraId="0DFD3C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4708228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1E211E7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779B50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1C6DA1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34DECC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625610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0.0,</w:t>
            </w:r>
          </w:p>
          <w:p w14:paraId="1ABB259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189F16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2A32397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63D3037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1399E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A923B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7126A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088FD4C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10E1EF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46A4E6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3F3B3F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EECD2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E4E50A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D79434D" w14:textId="77777777" w:rsidR="000740AB" w:rsidRDefault="000740AB"/>
        </w:tc>
      </w:tr>
    </w:tbl>
    <w:p w14:paraId="7C466E20" w14:textId="77777777" w:rsidR="000740AB" w:rsidRDefault="009B41C6">
      <w:pPr>
        <w:pStyle w:val="a3"/>
        <w:divId w:val="184774780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0740AB" w14:paraId="4E6DF982" w14:textId="77777777">
        <w:trPr>
          <w:divId w:val="18477478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4FBAE3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5695A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B7C0D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A7425F7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09BE4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674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2D0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3D6235C8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1728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F3CA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B193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3014A837" w14:textId="77777777">
        <w:trPr>
          <w:divId w:val="1847747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B6030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E5D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6C9E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238610FC" w14:textId="77777777" w:rsidR="000740AB" w:rsidRDefault="009B41C6">
      <w:pPr>
        <w:pStyle w:val="a3"/>
        <w:divId w:val="1847747801"/>
      </w:pPr>
      <w:r>
        <w:rPr>
          <w:rStyle w:val="a4"/>
        </w:rPr>
        <w:t>备注</w:t>
      </w:r>
      <w:r>
        <w:t xml:space="preserve"> </w:t>
      </w:r>
    </w:p>
    <w:p w14:paraId="69466691" w14:textId="77777777" w:rsidR="000740AB" w:rsidRDefault="009B41C6">
      <w:pPr>
        <w:numPr>
          <w:ilvl w:val="0"/>
          <w:numId w:val="71"/>
        </w:numPr>
        <w:spacing w:before="100" w:beforeAutospacing="1" w:after="100" w:afterAutospacing="1"/>
        <w:divId w:val="184774780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CD9AC68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55B7E28E" w14:textId="77777777" w:rsidR="000740AB" w:rsidRDefault="009B41C6">
      <w:pPr>
        <w:pStyle w:val="a3"/>
        <w:divId w:val="1270431663"/>
      </w:pPr>
      <w:r>
        <w:rPr>
          <w:rStyle w:val="a4"/>
        </w:rPr>
        <w:t>简要描述：</w:t>
      </w:r>
      <w:r>
        <w:t xml:space="preserve"> </w:t>
      </w:r>
    </w:p>
    <w:p w14:paraId="0A7B3416" w14:textId="77777777" w:rsidR="000740AB" w:rsidRDefault="009B41C6">
      <w:pPr>
        <w:numPr>
          <w:ilvl w:val="0"/>
          <w:numId w:val="72"/>
        </w:numPr>
        <w:spacing w:before="100" w:beforeAutospacing="1" w:after="100" w:afterAutospacing="1"/>
        <w:divId w:val="1270431663"/>
        <w:rPr>
          <w:rFonts w:eastAsia="Times New Roman"/>
        </w:rPr>
      </w:pPr>
      <w:r>
        <w:rPr>
          <w:rFonts w:ascii="SimSun" w:eastAsia="SimSun" w:hAnsi="SimSun" w:cs="SimSun"/>
        </w:rPr>
        <w:t>设备信息的详情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情与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情不同，此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情点</w:t>
      </w:r>
      <w:r>
        <w:rPr>
          <w:rFonts w:ascii="SimSun" w:eastAsia="SimSun" w:hAnsi="SimSun" w:cs="SimSun"/>
        </w:rPr>
        <w:t>击进</w:t>
      </w:r>
      <w:r>
        <w:rPr>
          <w:rFonts w:ascii="MS Mincho" w:eastAsia="MS Mincho" w:hAnsi="MS Mincho" w:cs="MS Mincho"/>
        </w:rPr>
        <w:t>去之后是个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片可以随意</w:t>
      </w:r>
      <w:r>
        <w:rPr>
          <w:rFonts w:ascii="SimSun" w:eastAsia="SimSun" w:hAnsi="SimSun" w:cs="SimSun"/>
        </w:rPr>
        <w:t>滚动</w:t>
      </w:r>
    </w:p>
    <w:p w14:paraId="3389E2F2" w14:textId="77777777" w:rsidR="000740AB" w:rsidRDefault="009B41C6">
      <w:pPr>
        <w:pStyle w:val="a3"/>
        <w:divId w:val="127043166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BD4252C" w14:textId="77777777" w:rsidR="000740AB" w:rsidRDefault="009B41C6">
      <w:pPr>
        <w:numPr>
          <w:ilvl w:val="0"/>
          <w:numId w:val="73"/>
        </w:numPr>
        <w:spacing w:before="100" w:beforeAutospacing="1" w:after="100" w:afterAutospacing="1"/>
        <w:divId w:val="1270431663"/>
        <w:rPr>
          <w:rFonts w:eastAsia="Times New Roman"/>
        </w:rPr>
      </w:pPr>
      <w:r>
        <w:rPr>
          <w:rStyle w:val="HTML"/>
        </w:rPr>
        <w:t>http://host:port/api/consumption/recent/item</w:t>
      </w:r>
    </w:p>
    <w:p w14:paraId="24A2D8DC" w14:textId="77777777" w:rsidR="000740AB" w:rsidRDefault="009B41C6">
      <w:pPr>
        <w:pStyle w:val="a3"/>
        <w:divId w:val="1270431663"/>
      </w:pPr>
      <w:r>
        <w:rPr>
          <w:rStyle w:val="a4"/>
        </w:rPr>
        <w:t>请求方式：</w:t>
      </w:r>
    </w:p>
    <w:p w14:paraId="16663B87" w14:textId="77777777" w:rsidR="000740AB" w:rsidRDefault="009B41C6">
      <w:pPr>
        <w:numPr>
          <w:ilvl w:val="0"/>
          <w:numId w:val="74"/>
        </w:numPr>
        <w:spacing w:before="100" w:beforeAutospacing="1" w:after="100" w:afterAutospacing="1"/>
        <w:divId w:val="127043166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B066815" w14:textId="77777777" w:rsidR="000740AB" w:rsidRDefault="009B41C6">
      <w:pPr>
        <w:pStyle w:val="a3"/>
        <w:divId w:val="127043166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04"/>
        <w:gridCol w:w="577"/>
        <w:gridCol w:w="5739"/>
      </w:tblGrid>
      <w:tr w:rsidR="000740AB" w14:paraId="4639C909" w14:textId="77777777">
        <w:trPr>
          <w:divId w:val="12704316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FD3D6C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E27DF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0703B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27141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1B17DF9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E237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B3C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D661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6C02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注意：此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，是列表返回参数中的</w:t>
            </w:r>
            <w:r>
              <w:rPr>
                <w:rFonts w:eastAsia="Times New Roman"/>
              </w:rPr>
              <w:t>consumptionId</w:t>
            </w:r>
          </w:p>
        </w:tc>
      </w:tr>
      <w:tr w:rsidR="000740AB" w14:paraId="76A576AB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AA29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7C01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1B1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DF25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0740AB" w14:paraId="2018BC0D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67D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CC49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20C0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2D31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</w:tr>
    </w:tbl>
    <w:p w14:paraId="6FF2F604" w14:textId="77777777" w:rsidR="000740AB" w:rsidRDefault="009B41C6">
      <w:pPr>
        <w:pStyle w:val="a3"/>
        <w:divId w:val="127043166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DC3D17D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6D4F9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37876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F63A8C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2D4FE1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C7946B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039B1E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70E7E8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0BD3B6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5404F4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5D134E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8C770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262285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155643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296367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658991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699900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DC68E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355F03C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192029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01E60A2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711FE8B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702F5B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63D9C01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33AB258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47CB40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5B67D92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3A036D1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07DBC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62AB4D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60CF8D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156DEB8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34F107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1DBAF1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7DA456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7BA609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"2018/05/09 17:30:45",</w:t>
            </w:r>
          </w:p>
          <w:p w14:paraId="2BD358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3333.3,</w:t>
            </w:r>
          </w:p>
          <w:p w14:paraId="65FC4A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1AC679D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4B3D18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01CFA61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1623F9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7D38DC8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09723F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EF72A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B1935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411D71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21A7A3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372623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4D3C1F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167EF5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1F95A0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4A2DEA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"2018/05/08 17:30:45",</w:t>
            </w:r>
          </w:p>
          <w:p w14:paraId="5E95DD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2222.2,</w:t>
            </w:r>
          </w:p>
          <w:p w14:paraId="3662D4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087598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2272077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0B955A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7BCC9D9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73C59B1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7EDCA6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1F950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04A3B2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1704B1B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22",</w:t>
            </w:r>
          </w:p>
          <w:p w14:paraId="2A21CC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6DB0798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"2018/05/10 17:30:45",</w:t>
            </w:r>
          </w:p>
          <w:p w14:paraId="263462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42AD02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023CA4B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"2018/05/12 18:44:35",</w:t>
            </w:r>
          </w:p>
          <w:p w14:paraId="6B87312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"2018/05/07 17:30:45",</w:t>
            </w:r>
          </w:p>
          <w:p w14:paraId="3C74B17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1111.1,</w:t>
            </w:r>
          </w:p>
          <w:p w14:paraId="63C99B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48547D8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"sigCSQ": 777777,</w:t>
            </w:r>
          </w:p>
          <w:p w14:paraId="6C6050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4607A6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"sigSNR": 888888,</w:t>
            </w:r>
          </w:p>
          <w:p w14:paraId="2E903B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"phyCellId": 1515151,</w:t>
            </w:r>
          </w:p>
          <w:p w14:paraId="6E39A6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34C68E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404521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727F6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131D052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B5A8D7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3BF1FD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4D8B67B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7817B2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01B2D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D9F419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1A47908" w14:textId="77777777" w:rsidR="000740AB" w:rsidRDefault="000740AB"/>
        </w:tc>
      </w:tr>
    </w:tbl>
    <w:p w14:paraId="0C48A159" w14:textId="77777777" w:rsidR="000740AB" w:rsidRDefault="009B41C6">
      <w:pPr>
        <w:pStyle w:val="a3"/>
        <w:divId w:val="127043166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085"/>
        <w:gridCol w:w="4999"/>
      </w:tblGrid>
      <w:tr w:rsidR="000740AB" w14:paraId="0144277E" w14:textId="77777777">
        <w:trPr>
          <w:divId w:val="127043166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9628D6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D7797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5C9EC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43BCAC4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BAF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6BC66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A77B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5C0FA639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EB0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3900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DF99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137C34C8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68CE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D225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0009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38B5AEE7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0191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2898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932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33574659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3984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4C2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CD7D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  <w:tr w:rsidR="000740AB" w14:paraId="078B1E22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3284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phyCellId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221B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7BD44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基站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09627E0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FA1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AD80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19B08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  <w:tr w:rsidR="000740AB" w14:paraId="0B6E1A88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84876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4A67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6832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29245A8D" w14:textId="77777777">
        <w:trPr>
          <w:divId w:val="127043166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FC7F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B6A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E598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2B297C7" w14:textId="77777777" w:rsidR="000740AB" w:rsidRDefault="009B41C6">
      <w:pPr>
        <w:pStyle w:val="a3"/>
        <w:divId w:val="1270431663"/>
      </w:pPr>
      <w:r>
        <w:rPr>
          <w:rStyle w:val="a4"/>
        </w:rPr>
        <w:t>备注</w:t>
      </w:r>
      <w:r>
        <w:t xml:space="preserve"> </w:t>
      </w:r>
    </w:p>
    <w:p w14:paraId="4875B536" w14:textId="77777777" w:rsidR="000740AB" w:rsidRDefault="009B41C6">
      <w:pPr>
        <w:numPr>
          <w:ilvl w:val="0"/>
          <w:numId w:val="75"/>
        </w:numPr>
        <w:spacing w:before="100" w:beforeAutospacing="1" w:after="100" w:afterAutospacing="1"/>
        <w:divId w:val="127043166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6B5C5A3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2.2.9</w:t>
      </w:r>
      <w:r>
        <w:rPr>
          <w:rFonts w:ascii="MS Mincho" w:eastAsia="MS Mincho" w:hAnsi="MS Mincho" w:cs="MS Mincho"/>
        </w:rPr>
        <w:t>、自定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</w:t>
      </w:r>
    </w:p>
    <w:p w14:paraId="666BE311" w14:textId="77777777" w:rsidR="000740AB" w:rsidRDefault="009B41C6">
      <w:pPr>
        <w:pStyle w:val="a3"/>
        <w:divId w:val="1151024912"/>
      </w:pPr>
      <w:r>
        <w:rPr>
          <w:rStyle w:val="a4"/>
        </w:rPr>
        <w:t>简要描述：</w:t>
      </w:r>
      <w:r>
        <w:t xml:space="preserve"> </w:t>
      </w:r>
    </w:p>
    <w:p w14:paraId="53F2EFBF" w14:textId="77777777" w:rsidR="000740AB" w:rsidRDefault="009B41C6">
      <w:pPr>
        <w:numPr>
          <w:ilvl w:val="0"/>
          <w:numId w:val="76"/>
        </w:numPr>
        <w:spacing w:before="100" w:beforeAutospacing="1" w:after="100" w:afterAutospacing="1"/>
        <w:divId w:val="1151024912"/>
        <w:rPr>
          <w:rFonts w:eastAsia="Times New Roman"/>
        </w:rPr>
      </w:pPr>
      <w:r>
        <w:rPr>
          <w:rFonts w:ascii="SimSun" w:eastAsia="SimSun" w:hAnsi="SimSun" w:cs="SimSun"/>
        </w:rPr>
        <w:t>显示用户自定义的菜单</w:t>
      </w:r>
      <w:r>
        <w:rPr>
          <w:rFonts w:eastAsia="Times New Roman"/>
        </w:rPr>
        <w:t xml:space="preserve"> 1)</w:t>
      </w:r>
      <w:r>
        <w:rPr>
          <w:rFonts w:ascii="SimSun" w:eastAsia="SimSun" w:hAnsi="SimSun" w:cs="SimSun"/>
        </w:rPr>
        <w:t>设备管理信息中</w:t>
      </w:r>
      <w:r>
        <w:rPr>
          <w:rFonts w:eastAsia="Times New Roman"/>
        </w:rPr>
        <w:t xml:space="preserve"> 2)</w:t>
      </w:r>
      <w:r>
        <w:rPr>
          <w:rFonts w:ascii="SimSun" w:eastAsia="SimSun" w:hAnsi="SimSun" w:cs="SimSun"/>
        </w:rPr>
        <w:t>历史抄表中的</w:t>
      </w:r>
    </w:p>
    <w:p w14:paraId="29E453CC" w14:textId="77777777" w:rsidR="000740AB" w:rsidRDefault="009B41C6">
      <w:pPr>
        <w:pStyle w:val="a3"/>
        <w:divId w:val="115102491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76F71AE" w14:textId="77777777" w:rsidR="000740AB" w:rsidRDefault="009B41C6">
      <w:pPr>
        <w:numPr>
          <w:ilvl w:val="0"/>
          <w:numId w:val="77"/>
        </w:numPr>
        <w:spacing w:before="100" w:beforeAutospacing="1" w:after="100" w:afterAutospacing="1"/>
        <w:divId w:val="1151024912"/>
        <w:rPr>
          <w:rFonts w:eastAsia="Times New Roman"/>
        </w:rPr>
      </w:pPr>
      <w:r>
        <w:rPr>
          <w:rStyle w:val="HTML"/>
        </w:rPr>
        <w:t>http://host:port/api/device/user/show</w:t>
      </w:r>
    </w:p>
    <w:p w14:paraId="4968FF5F" w14:textId="77777777" w:rsidR="000740AB" w:rsidRDefault="009B41C6">
      <w:pPr>
        <w:pStyle w:val="a3"/>
        <w:divId w:val="1151024912"/>
      </w:pPr>
      <w:r>
        <w:rPr>
          <w:rStyle w:val="a4"/>
        </w:rPr>
        <w:t>请求方式：</w:t>
      </w:r>
    </w:p>
    <w:p w14:paraId="5C19AD36" w14:textId="77777777" w:rsidR="000740AB" w:rsidRDefault="009B41C6">
      <w:pPr>
        <w:numPr>
          <w:ilvl w:val="0"/>
          <w:numId w:val="78"/>
        </w:numPr>
        <w:spacing w:before="100" w:beforeAutospacing="1" w:after="100" w:afterAutospacing="1"/>
        <w:divId w:val="1151024912"/>
        <w:rPr>
          <w:rFonts w:eastAsia="Times New Roman"/>
        </w:rPr>
      </w:pPr>
      <w:r>
        <w:rPr>
          <w:rFonts w:eastAsia="Times New Roman"/>
        </w:rPr>
        <w:t>GET</w:t>
      </w:r>
    </w:p>
    <w:p w14:paraId="6016D851" w14:textId="77777777" w:rsidR="000740AB" w:rsidRDefault="009B41C6">
      <w:pPr>
        <w:pStyle w:val="a3"/>
        <w:divId w:val="115102491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318FA904" w14:textId="77777777">
        <w:trPr>
          <w:divId w:val="115102491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775844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25F698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15F8D6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9C04E7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305FFBA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53BA3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1CDA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01E0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154B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623E982B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30330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showtype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23413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8963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C19A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历</w:t>
            </w:r>
            <w:r>
              <w:rPr>
                <w:rFonts w:ascii="MS Mincho" w:eastAsia="MS Mincho" w:hAnsi="MS Mincho" w:cs="MS Mincho"/>
              </w:rPr>
              <w:t>史抄表中的用</w:t>
            </w:r>
            <w:r>
              <w:rPr>
                <w:rFonts w:ascii="SimSun" w:eastAsia="SimSun" w:hAnsi="SimSun" w:cs="SimSun"/>
              </w:rPr>
              <w:t>户显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eastAsia="Times New Roman"/>
              </w:rPr>
              <w:br/>
              <w:t xml:space="preserve">2 : </w:t>
            </w:r>
            <w:r>
              <w:rPr>
                <w:rFonts w:ascii="SimSun" w:eastAsia="SimSun" w:hAnsi="SimSun" w:cs="SimSun"/>
              </w:rPr>
              <w:t>设备管理信息中的用户显示</w:t>
            </w:r>
          </w:p>
        </w:tc>
      </w:tr>
    </w:tbl>
    <w:p w14:paraId="1660881C" w14:textId="77777777" w:rsidR="000740AB" w:rsidRDefault="009B41C6">
      <w:pPr>
        <w:pStyle w:val="a3"/>
        <w:divId w:val="115102491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CE6C894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0524F8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0C187B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B81697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自定义菜单返回</w:t>
            </w:r>
            <w:r>
              <w:rPr>
                <w:rStyle w:val="HTML"/>
              </w:rPr>
              <w:t>",</w:t>
            </w:r>
          </w:p>
          <w:p w14:paraId="0EB844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E3885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"5af83b07dfcf5d1e0c19d018",</w:t>
            </w:r>
          </w:p>
          <w:p w14:paraId="696448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"userId": "5af419a1acbfc53eb46deb1c",</w:t>
            </w:r>
          </w:p>
          <w:p w14:paraId="473841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2,</w:t>
            </w:r>
          </w:p>
          <w:p w14:paraId="542EA91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null,</w:t>
            </w:r>
          </w:p>
          <w:p w14:paraId="1D1A1A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"lastModify": null,</w:t>
            </w:r>
          </w:p>
          <w:p w14:paraId="0D81C69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"creator": null,</w:t>
            </w:r>
          </w:p>
          <w:p w14:paraId="46AD67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"authors": null,</w:t>
            </w:r>
          </w:p>
          <w:p w14:paraId="05582F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null,</w:t>
            </w:r>
          </w:p>
          <w:p w14:paraId="231A75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true,</w:t>
            </w:r>
          </w:p>
          <w:p w14:paraId="4917F77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true,</w:t>
            </w:r>
          </w:p>
          <w:p w14:paraId="377D8F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true,</w:t>
            </w:r>
          </w:p>
          <w:p w14:paraId="6700E5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"location": null,</w:t>
            </w:r>
          </w:p>
          <w:p w14:paraId="28642E0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true,</w:t>
            </w:r>
          </w:p>
          <w:p w14:paraId="2645F3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false,</w:t>
            </w:r>
          </w:p>
          <w:p w14:paraId="64AC4F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"reTime": true,</w:t>
            </w:r>
          </w:p>
          <w:p w14:paraId="4185D59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true,</w:t>
            </w:r>
          </w:p>
          <w:p w14:paraId="466091B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 true,</w:t>
            </w:r>
          </w:p>
          <w:p w14:paraId="01C233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"sigRSRQ": null,</w:t>
            </w:r>
          </w:p>
          <w:p w14:paraId="12332E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"batteryEnergy": null,</w:t>
            </w:r>
          </w:p>
          <w:p w14:paraId="507A92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"operate": true</w:t>
            </w:r>
          </w:p>
          <w:p w14:paraId="0956DB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4285C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B7E503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7D90D7A" w14:textId="77777777" w:rsidR="000740AB" w:rsidRDefault="000740AB"/>
        </w:tc>
      </w:tr>
    </w:tbl>
    <w:p w14:paraId="5CA9A5A3" w14:textId="77777777" w:rsidR="000740AB" w:rsidRDefault="009B41C6">
      <w:pPr>
        <w:pStyle w:val="a3"/>
        <w:divId w:val="1151024912"/>
      </w:pPr>
      <w:r>
        <w:t>或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6548372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344502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EC4D91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0CA16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该用户没有自定义菜单</w:t>
            </w:r>
            <w:r>
              <w:rPr>
                <w:rStyle w:val="HTML"/>
              </w:rPr>
              <w:t>",</w:t>
            </w:r>
          </w:p>
          <w:p w14:paraId="63D4252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CA298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null,</w:t>
            </w:r>
          </w:p>
          <w:p w14:paraId="64D255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"lastModify": null,</w:t>
            </w:r>
          </w:p>
          <w:p w14:paraId="741F5F8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"creator": null,</w:t>
            </w:r>
          </w:p>
          <w:p w14:paraId="72A1E31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"authors": null,</w:t>
            </w:r>
          </w:p>
          <w:p w14:paraId="4790CF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null,</w:t>
            </w:r>
          </w:p>
          <w:p w14:paraId="196ACC0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null,</w:t>
            </w:r>
          </w:p>
          <w:p w14:paraId="3120CD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"userId": null,</w:t>
            </w:r>
          </w:p>
          <w:p w14:paraId="5265714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"type": 0,</w:t>
            </w:r>
          </w:p>
          <w:p w14:paraId="18B6DF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null,</w:t>
            </w:r>
          </w:p>
          <w:p w14:paraId="3AA042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true,</w:t>
            </w:r>
          </w:p>
          <w:p w14:paraId="311C04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true,</w:t>
            </w:r>
          </w:p>
          <w:p w14:paraId="1AD701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"location": true,</w:t>
            </w:r>
          </w:p>
          <w:p w14:paraId="454FA61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null,</w:t>
            </w:r>
          </w:p>
          <w:p w14:paraId="1BA28D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null,</w:t>
            </w:r>
          </w:p>
          <w:p w14:paraId="462C90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"reTime": true,</w:t>
            </w:r>
          </w:p>
          <w:p w14:paraId="36BCB78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true,</w:t>
            </w:r>
          </w:p>
          <w:p w14:paraId="00DAB8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 true,</w:t>
            </w:r>
          </w:p>
          <w:p w14:paraId="61EB828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"sigRSRQ": null,</w:t>
            </w:r>
          </w:p>
          <w:p w14:paraId="22FAC8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"batteryEnergy": null,</w:t>
            </w:r>
          </w:p>
          <w:p w14:paraId="09E099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"operate": true</w:t>
            </w:r>
          </w:p>
          <w:p w14:paraId="0872D5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862A2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B10C82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DDB04D1" w14:textId="77777777" w:rsidR="000740AB" w:rsidRDefault="000740AB"/>
        </w:tc>
      </w:tr>
    </w:tbl>
    <w:p w14:paraId="134364C3" w14:textId="77777777" w:rsidR="000740AB" w:rsidRDefault="009B41C6">
      <w:pPr>
        <w:pStyle w:val="a3"/>
        <w:divId w:val="1151024912"/>
      </w:pPr>
      <w:r>
        <w:t>注明</w:t>
      </w:r>
      <w:r>
        <w:t xml:space="preserve"> : </w:t>
      </w:r>
      <w:r>
        <w:t>当用户没有自定义菜单时</w:t>
      </w:r>
      <w:r>
        <w:t>,</w:t>
      </w:r>
      <w:r>
        <w:t>会返回默认的</w:t>
      </w:r>
      <w:r>
        <w:t>7</w:t>
      </w:r>
      <w:r>
        <w:t>列。</w:t>
      </w:r>
      <w:r>
        <w:t xml:space="preserve"> </w:t>
      </w:r>
      <w:r>
        <w:br/>
      </w: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869"/>
        <w:gridCol w:w="4733"/>
      </w:tblGrid>
      <w:tr w:rsidR="000740AB" w14:paraId="734102D2" w14:textId="77777777">
        <w:trPr>
          <w:divId w:val="115102491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B7D571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830DC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B4983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4733590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1628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096F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0C2EF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eastAsia="Times New Roman"/>
              </w:rPr>
              <w:t>"</w:t>
            </w:r>
            <w:r>
              <w:rPr>
                <w:rFonts w:ascii="SimSun" w:eastAsia="SimSun" w:hAnsi="SimSun" w:cs="SimSun"/>
              </w:rPr>
              <w:t>历史</w:t>
            </w:r>
            <w:r>
              <w:rPr>
                <w:rFonts w:eastAsia="Times New Roman"/>
              </w:rPr>
              <w:t xml:space="preserve">" 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SimSun" w:eastAsia="SimSun" w:hAnsi="SimSun" w:cs="SimSun"/>
              </w:rPr>
              <w:t>历史</w:t>
            </w:r>
          </w:p>
        </w:tc>
      </w:tr>
      <w:tr w:rsidR="000740AB" w14:paraId="30D979AA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AC2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557C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783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图片回传时间</w:t>
            </w:r>
          </w:p>
        </w:tc>
      </w:tr>
      <w:tr w:rsidR="000740AB" w14:paraId="05CDC070" w14:textId="77777777">
        <w:trPr>
          <w:divId w:val="11510249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1D4F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73DB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6E86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相关操作</w:t>
            </w:r>
          </w:p>
        </w:tc>
      </w:tr>
    </w:tbl>
    <w:p w14:paraId="415C2B14" w14:textId="77777777" w:rsidR="000740AB" w:rsidRDefault="009B41C6">
      <w:pPr>
        <w:pStyle w:val="a3"/>
        <w:divId w:val="1151024912"/>
      </w:pPr>
      <w:r>
        <w:rPr>
          <w:rStyle w:val="a4"/>
        </w:rPr>
        <w:t>备注</w:t>
      </w:r>
      <w:r>
        <w:t xml:space="preserve"> </w:t>
      </w:r>
    </w:p>
    <w:p w14:paraId="07ED866B" w14:textId="77777777" w:rsidR="000740AB" w:rsidRDefault="009B41C6">
      <w:pPr>
        <w:numPr>
          <w:ilvl w:val="0"/>
          <w:numId w:val="79"/>
        </w:numPr>
        <w:spacing w:before="100" w:beforeAutospacing="1" w:after="100" w:afterAutospacing="1"/>
        <w:divId w:val="115102491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E4A7CC8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2.2.10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4AA1CA30" w14:textId="77777777" w:rsidR="000740AB" w:rsidRDefault="009B41C6">
      <w:pPr>
        <w:pStyle w:val="a3"/>
        <w:divId w:val="907227039"/>
      </w:pPr>
      <w:r>
        <w:rPr>
          <w:rStyle w:val="a4"/>
        </w:rPr>
        <w:t>简要描述：</w:t>
      </w:r>
      <w:r>
        <w:t xml:space="preserve"> </w:t>
      </w:r>
    </w:p>
    <w:p w14:paraId="3BD682DB" w14:textId="77777777" w:rsidR="000740AB" w:rsidRDefault="009B41C6">
      <w:pPr>
        <w:numPr>
          <w:ilvl w:val="0"/>
          <w:numId w:val="80"/>
        </w:numPr>
        <w:spacing w:before="100" w:beforeAutospacing="1" w:after="100" w:afterAutospacing="1"/>
        <w:divId w:val="907227039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2F66E938" w14:textId="77777777" w:rsidR="000740AB" w:rsidRDefault="009B41C6">
      <w:pPr>
        <w:pStyle w:val="a3"/>
        <w:divId w:val="90722703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A0DE522" w14:textId="77777777" w:rsidR="000740AB" w:rsidRDefault="009B41C6">
      <w:pPr>
        <w:numPr>
          <w:ilvl w:val="0"/>
          <w:numId w:val="81"/>
        </w:numPr>
        <w:spacing w:before="100" w:beforeAutospacing="1" w:after="100" w:afterAutospacing="1"/>
        <w:divId w:val="907227039"/>
        <w:rPr>
          <w:rFonts w:eastAsia="Times New Roman"/>
        </w:rPr>
      </w:pPr>
      <w:r>
        <w:rPr>
          <w:rStyle w:val="HTML"/>
        </w:rPr>
        <w:t>http://host:port/api/consumption/recent/list</w:t>
      </w:r>
    </w:p>
    <w:p w14:paraId="221C1063" w14:textId="77777777" w:rsidR="000740AB" w:rsidRDefault="009B41C6">
      <w:pPr>
        <w:pStyle w:val="a3"/>
        <w:divId w:val="907227039"/>
      </w:pPr>
      <w:r>
        <w:rPr>
          <w:rStyle w:val="a4"/>
        </w:rPr>
        <w:t>请求方式：</w:t>
      </w:r>
    </w:p>
    <w:p w14:paraId="29AD60EF" w14:textId="77777777" w:rsidR="000740AB" w:rsidRDefault="009B41C6">
      <w:pPr>
        <w:numPr>
          <w:ilvl w:val="0"/>
          <w:numId w:val="82"/>
        </w:numPr>
        <w:spacing w:before="100" w:beforeAutospacing="1" w:after="100" w:afterAutospacing="1"/>
        <w:divId w:val="907227039"/>
        <w:rPr>
          <w:rFonts w:eastAsia="Times New Roman"/>
        </w:rPr>
      </w:pPr>
      <w:r>
        <w:rPr>
          <w:rFonts w:eastAsia="Times New Roman"/>
        </w:rPr>
        <w:t>GET</w:t>
      </w:r>
    </w:p>
    <w:p w14:paraId="7B6C88C9" w14:textId="77777777" w:rsidR="000740AB" w:rsidRDefault="009B41C6">
      <w:pPr>
        <w:pStyle w:val="a3"/>
        <w:divId w:val="90722703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08"/>
        <w:gridCol w:w="790"/>
        <w:gridCol w:w="3989"/>
      </w:tblGrid>
      <w:tr w:rsidR="000740AB" w14:paraId="3188F401" w14:textId="77777777">
        <w:trPr>
          <w:divId w:val="9072270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DC890A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62972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B4DCBB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8D4B2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EA4AB6A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5A6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C9AC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FC72C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CC96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1C909F0A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50DA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E1D82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2EC1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CB3A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657D9985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3208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78C2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2625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31B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6E3BB60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77825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CF59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9863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1CB1F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固定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1</w:t>
            </w:r>
          </w:p>
        </w:tc>
      </w:tr>
      <w:tr w:rsidR="000740AB" w14:paraId="1C9126E7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9834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27ED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933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E362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46B90E87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8E3B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8D26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18E12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33C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0740AB" w14:paraId="377BB5E1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F33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1A62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4C0DA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B3F9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27BFDC55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FD5B4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A33A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05A2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3D0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0674692C" w14:textId="77777777" w:rsidR="000740AB" w:rsidRDefault="009B41C6">
      <w:pPr>
        <w:pStyle w:val="a3"/>
        <w:divId w:val="907227039"/>
      </w:pPr>
      <w:r>
        <w:t>注意</w:t>
      </w:r>
      <w:r>
        <w:t>1 : 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 xml:space="preserve">2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3AF36A9E" w14:textId="77777777" w:rsidR="000740AB" w:rsidRDefault="009B41C6">
      <w:pPr>
        <w:pStyle w:val="a3"/>
        <w:divId w:val="90722703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9EDB1E0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74DFA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594B4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4CC2E1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0810FA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E6317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0A812B8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86EC17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6C01B9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192887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42D0CF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FAA493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22C8CE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"5afd248b9b44ab2a0c8f9cf7",</w:t>
            </w:r>
          </w:p>
          <w:p w14:paraId="0CADA6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7CC82D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268437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394DF4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7EAAF33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7F42C3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3F40C9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"34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337455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0,</w:t>
            </w:r>
          </w:p>
          <w:p w14:paraId="1110D3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4D8B68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783296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47B96351" w14:textId="77777777" w:rsidR="000740AB" w:rsidRDefault="00BB7A1F" w:rsidP="00BB7A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2E2402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6754E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D4A79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3D3466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1E5290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08BA48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6834BF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AA7D6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3E3B99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2538A4D" w14:textId="77777777" w:rsidR="000740AB" w:rsidRDefault="000740AB"/>
        </w:tc>
      </w:tr>
    </w:tbl>
    <w:p w14:paraId="7ECD8243" w14:textId="77777777" w:rsidR="000740AB" w:rsidRDefault="009B41C6">
      <w:pPr>
        <w:pStyle w:val="a3"/>
        <w:divId w:val="907227039"/>
      </w:pP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1</w:t>
      </w:r>
      <w:r>
        <w:rPr>
          <w:color w:val="FF0000"/>
          <w:sz w:val="20"/>
          <w:szCs w:val="20"/>
        </w:rPr>
        <w:t>：</w:t>
      </w:r>
      <w:r>
        <w:rPr>
          <w:color w:val="FF0000"/>
          <w:sz w:val="20"/>
          <w:szCs w:val="20"/>
        </w:rPr>
        <w:t>consumptionId</w:t>
      </w:r>
      <w:r>
        <w:rPr>
          <w:color w:val="FF0000"/>
          <w:sz w:val="20"/>
          <w:szCs w:val="20"/>
        </w:rPr>
        <w:t>与</w:t>
      </w:r>
      <w:r>
        <w:rPr>
          <w:color w:val="FF0000"/>
          <w:sz w:val="20"/>
          <w:szCs w:val="20"/>
        </w:rPr>
        <w:t xml:space="preserve">deviceId </w:t>
      </w:r>
      <w:r>
        <w:rPr>
          <w:color w:val="FF0000"/>
          <w:sz w:val="20"/>
          <w:szCs w:val="20"/>
        </w:rPr>
        <w:t>，不同的操作，所传的</w:t>
      </w:r>
      <w:r>
        <w:rPr>
          <w:color w:val="FF0000"/>
          <w:sz w:val="20"/>
          <w:szCs w:val="20"/>
        </w:rPr>
        <w:t>id</w:t>
      </w:r>
      <w:r>
        <w:rPr>
          <w:color w:val="FF0000"/>
          <w:sz w:val="20"/>
          <w:szCs w:val="20"/>
        </w:rPr>
        <w:t>不同</w:t>
      </w:r>
      <w:r>
        <w:t xml:space="preserve"> </w:t>
      </w: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>：当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时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说明没有查表数据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也就没有详情页面</w:t>
      </w:r>
      <w:r>
        <w:t xml:space="preserve"> </w:t>
      </w:r>
    </w:p>
    <w:p w14:paraId="2D0B44C5" w14:textId="77777777" w:rsidR="000740AB" w:rsidRDefault="009B41C6">
      <w:pPr>
        <w:pStyle w:val="a3"/>
        <w:divId w:val="907227039"/>
      </w:pPr>
      <w:r>
        <w:t>导出返回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C7F3315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459F9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AD5FA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DF4EEB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687657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"http://47.94.154.65:8761/export/Excel20180602214501.xls",</w:t>
            </w:r>
          </w:p>
          <w:p w14:paraId="1F0EF5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BDF701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5DC38E2" w14:textId="77777777" w:rsidR="000740AB" w:rsidRDefault="000740AB"/>
        </w:tc>
      </w:tr>
    </w:tbl>
    <w:p w14:paraId="46D78592" w14:textId="77777777" w:rsidR="000740AB" w:rsidRDefault="009B41C6">
      <w:pPr>
        <w:pStyle w:val="a3"/>
        <w:divId w:val="90722703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743"/>
        <w:gridCol w:w="5950"/>
      </w:tblGrid>
      <w:tr w:rsidR="000740AB" w14:paraId="28D9463E" w14:textId="77777777">
        <w:trPr>
          <w:divId w:val="9072270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52BFCD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8EC26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C4D98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868D051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686F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FA8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61222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查看详情</w:t>
            </w:r>
            <w:r>
              <w:rPr>
                <w:rFonts w:eastAsia="Times New Roman"/>
              </w:rPr>
              <w:t>,</w:t>
            </w:r>
            <w:r>
              <w:rPr>
                <w:rFonts w:ascii="SimSun" w:eastAsia="SimSun" w:hAnsi="SimSun" w:cs="SimSun"/>
              </w:rPr>
              <w:t>传的是这个</w:t>
            </w:r>
            <w:r>
              <w:rPr>
                <w:rFonts w:eastAsia="Times New Roman"/>
              </w:rPr>
              <w:t>consumptionId</w:t>
            </w:r>
          </w:p>
        </w:tc>
      </w:tr>
      <w:tr w:rsidR="000740AB" w14:paraId="2E03E8E2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CA79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852E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479A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对于设备信息的修改、设备的删除，传的是</w:t>
            </w:r>
            <w:r>
              <w:rPr>
                <w:rFonts w:eastAsia="Times New Roman"/>
              </w:rPr>
              <w:t>deviceId</w:t>
            </w:r>
          </w:p>
        </w:tc>
      </w:tr>
      <w:tr w:rsidR="000740AB" w14:paraId="2937584E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9EA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6817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680F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16F028E1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4380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954D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D0664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780FAB9E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5D01F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19D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79A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0C2E2BC6" w14:textId="77777777">
        <w:trPr>
          <w:divId w:val="9072270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7BB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18FF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0E57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</w:tbl>
    <w:p w14:paraId="6251F82F" w14:textId="77777777" w:rsidR="000740AB" w:rsidRDefault="009B41C6">
      <w:pPr>
        <w:pStyle w:val="a3"/>
        <w:divId w:val="907227039"/>
      </w:pPr>
      <w:r>
        <w:rPr>
          <w:rStyle w:val="a4"/>
        </w:rPr>
        <w:t>备注</w:t>
      </w:r>
      <w:r>
        <w:t xml:space="preserve"> </w:t>
      </w:r>
    </w:p>
    <w:p w14:paraId="7DAB182F" w14:textId="77777777" w:rsidR="000740AB" w:rsidRDefault="009B41C6">
      <w:pPr>
        <w:numPr>
          <w:ilvl w:val="0"/>
          <w:numId w:val="83"/>
        </w:numPr>
        <w:spacing w:before="100" w:beforeAutospacing="1" w:after="100" w:afterAutospacing="1"/>
        <w:divId w:val="90722703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7CBBF9B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4E8272F3" w14:textId="77777777" w:rsidR="000740AB" w:rsidRDefault="009B41C6">
      <w:pPr>
        <w:pStyle w:val="a3"/>
        <w:divId w:val="647635160"/>
      </w:pPr>
      <w:r>
        <w:rPr>
          <w:rStyle w:val="a4"/>
        </w:rPr>
        <w:t>简要描述：</w:t>
      </w:r>
      <w:r>
        <w:t xml:space="preserve"> </w:t>
      </w:r>
    </w:p>
    <w:p w14:paraId="7D80C5B7" w14:textId="77777777" w:rsidR="000740AB" w:rsidRDefault="009B41C6">
      <w:pPr>
        <w:numPr>
          <w:ilvl w:val="0"/>
          <w:numId w:val="84"/>
        </w:numPr>
        <w:spacing w:before="100" w:beforeAutospacing="1" w:after="100" w:afterAutospacing="1"/>
        <w:divId w:val="647635160"/>
        <w:rPr>
          <w:rFonts w:eastAsia="Times New Roman"/>
        </w:rPr>
      </w:pPr>
      <w:r>
        <w:rPr>
          <w:rFonts w:ascii="MS Mincho" w:eastAsia="MS Mincho" w:hAnsi="MS Mincho" w:cs="MS Mincho"/>
        </w:rPr>
        <w:t>用列表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史抄表的信息</w:t>
      </w:r>
    </w:p>
    <w:p w14:paraId="502DFDD5" w14:textId="77777777" w:rsidR="000740AB" w:rsidRDefault="009B41C6">
      <w:pPr>
        <w:pStyle w:val="a3"/>
        <w:divId w:val="64763516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F6FB411" w14:textId="77777777" w:rsidR="000740AB" w:rsidRDefault="009B41C6">
      <w:pPr>
        <w:numPr>
          <w:ilvl w:val="0"/>
          <w:numId w:val="85"/>
        </w:numPr>
        <w:spacing w:before="100" w:beforeAutospacing="1" w:after="100" w:afterAutospacing="1"/>
        <w:divId w:val="647635160"/>
        <w:rPr>
          <w:rFonts w:eastAsia="Times New Roman"/>
        </w:rPr>
      </w:pPr>
      <w:r>
        <w:rPr>
          <w:rStyle w:val="HTML"/>
        </w:rPr>
        <w:t>http://host:port/api/consumption/history/list</w:t>
      </w:r>
    </w:p>
    <w:p w14:paraId="4B5BA1EE" w14:textId="77777777" w:rsidR="000740AB" w:rsidRDefault="009B41C6">
      <w:pPr>
        <w:pStyle w:val="a3"/>
        <w:divId w:val="647635160"/>
      </w:pPr>
      <w:r>
        <w:rPr>
          <w:rStyle w:val="a4"/>
        </w:rPr>
        <w:t>请求方式：</w:t>
      </w:r>
    </w:p>
    <w:p w14:paraId="155FF251" w14:textId="77777777" w:rsidR="000740AB" w:rsidRDefault="009B41C6">
      <w:pPr>
        <w:numPr>
          <w:ilvl w:val="0"/>
          <w:numId w:val="86"/>
        </w:numPr>
        <w:spacing w:before="100" w:beforeAutospacing="1" w:after="100" w:afterAutospacing="1"/>
        <w:divId w:val="647635160"/>
        <w:rPr>
          <w:rFonts w:eastAsia="Times New Roman"/>
        </w:rPr>
      </w:pPr>
      <w:r>
        <w:rPr>
          <w:rFonts w:eastAsia="Times New Roman"/>
        </w:rPr>
        <w:t>GET</w:t>
      </w:r>
    </w:p>
    <w:p w14:paraId="1CDFD283" w14:textId="77777777" w:rsidR="000740AB" w:rsidRDefault="009B41C6">
      <w:pPr>
        <w:pStyle w:val="a3"/>
        <w:divId w:val="64763516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08"/>
        <w:gridCol w:w="790"/>
        <w:gridCol w:w="3989"/>
      </w:tblGrid>
      <w:tr w:rsidR="000740AB" w14:paraId="240C99E0" w14:textId="77777777">
        <w:trPr>
          <w:divId w:val="6476351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9BB13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E9C18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B317C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A3700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CF6307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77F3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B606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1BF0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DA61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5A335056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16CF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1B62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A1F56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4F38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09B3FF8B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9DC9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52F5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B3E05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B19B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7FBBAABE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F1D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39B0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5EE8B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1326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ascii="MS Mincho" w:eastAsia="MS Mincho" w:hAnsi="MS Mincho" w:cs="MS Mincho"/>
              </w:rPr>
              <w:t>，可以不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5B93AB6C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9236F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5319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FD0B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AAAB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结束时间，可以不传</w:t>
            </w:r>
          </w:p>
        </w:tc>
      </w:tr>
      <w:tr w:rsidR="000740AB" w14:paraId="4776F47E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242A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89AD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E1EE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95234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6A2BC66F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8E6B4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747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400F1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8FA1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0740AB" w14:paraId="71D7D67F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88AC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A006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2CD8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7266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5961C55C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CC6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5C099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E98E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3EB2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16DD341D" w14:textId="77777777" w:rsidR="000740AB" w:rsidRDefault="009B41C6">
      <w:pPr>
        <w:pStyle w:val="a3"/>
        <w:divId w:val="647635160"/>
      </w:pPr>
      <w:r>
        <w:t>注意</w:t>
      </w:r>
      <w:r>
        <w:t>1 : 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 xml:space="preserve">2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3F250045" w14:textId="77777777" w:rsidR="000740AB" w:rsidRDefault="009B41C6">
      <w:pPr>
        <w:pStyle w:val="a3"/>
        <w:divId w:val="64763516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3F3BC18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98838B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9F3F88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F913FA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724405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689127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396CA2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0AD53E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31D872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57A6F18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A8BDE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2EDFD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"5afaaf0cf690bd27206dd858",</w:t>
            </w:r>
          </w:p>
          <w:p w14:paraId="1F2466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"5af7d9addfcf5d3d2870f465",</w:t>
            </w:r>
          </w:p>
          <w:p w14:paraId="526B25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7377B1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51DB3A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626DE54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"2018/05/10 17:30:45",</w:t>
            </w:r>
          </w:p>
          <w:p w14:paraId="2D00FE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1A409DC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 0,</w:t>
            </w:r>
          </w:p>
          <w:p w14:paraId="3BF24A7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"2222222222",</w:t>
            </w:r>
          </w:p>
          <w:p w14:paraId="591F89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29E23E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4444.4,</w:t>
            </w:r>
          </w:p>
          <w:p w14:paraId="678AB9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"http://126.0.0.4/",</w:t>
            </w:r>
          </w:p>
          <w:p w14:paraId="4FF68BD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666666,</w:t>
            </w:r>
          </w:p>
          <w:p w14:paraId="40607E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90</w:t>
            </w:r>
          </w:p>
          <w:p w14:paraId="50CF4C66" w14:textId="77777777" w:rsidR="000740AB" w:rsidRDefault="009B41C6" w:rsidP="00BB7A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3BB2C2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53ED61E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54D0D5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AA5C9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751DB89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103EF7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5ABB44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D50FB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6BB838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2B1A42A" w14:textId="77777777" w:rsidR="000740AB" w:rsidRDefault="000740AB"/>
        </w:tc>
      </w:tr>
    </w:tbl>
    <w:p w14:paraId="4883C095" w14:textId="77777777" w:rsidR="000740AB" w:rsidRDefault="009B41C6">
      <w:pPr>
        <w:pStyle w:val="a3"/>
        <w:divId w:val="647635160"/>
      </w:pPr>
      <w:r>
        <w:t>或者：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106CE6A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17FE2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212E9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A8921D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09E52C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7F8AD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5A3726A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0D30F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0,</w:t>
            </w:r>
          </w:p>
          <w:p w14:paraId="0BFC7B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702B8BC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[],</w:t>
            </w:r>
          </w:p>
          <w:p w14:paraId="519EA9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EE92E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2A143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FA5243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5D6BF7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1215E8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6D8726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4E8DF3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4C913BC" w14:textId="77777777" w:rsidR="000740AB" w:rsidRDefault="000740AB"/>
        </w:tc>
      </w:tr>
    </w:tbl>
    <w:p w14:paraId="0D299E6A" w14:textId="77777777" w:rsidR="000740AB" w:rsidRDefault="009B41C6">
      <w:pPr>
        <w:pStyle w:val="a3"/>
        <w:divId w:val="647635160"/>
      </w:pPr>
      <w:r>
        <w:rPr>
          <w:color w:val="FF0000"/>
          <w:sz w:val="20"/>
          <w:szCs w:val="20"/>
        </w:rPr>
        <w:t>说明</w:t>
      </w:r>
      <w:r>
        <w:rPr>
          <w:color w:val="FF0000"/>
          <w:sz w:val="20"/>
          <w:szCs w:val="20"/>
        </w:rPr>
        <w:t xml:space="preserve"> : </w:t>
      </w:r>
      <w:r>
        <w:rPr>
          <w:color w:val="FF0000"/>
          <w:sz w:val="20"/>
          <w:szCs w:val="20"/>
        </w:rPr>
        <w:t>如果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reTime=null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picReaded=0.0</w:t>
      </w:r>
      <w:r>
        <w:rPr>
          <w:color w:val="FF0000"/>
          <w:sz w:val="20"/>
          <w:szCs w:val="20"/>
        </w:rPr>
        <w:t>、</w:t>
      </w:r>
      <w:r>
        <w:rPr>
          <w:color w:val="FF0000"/>
          <w:sz w:val="20"/>
          <w:szCs w:val="20"/>
        </w:rPr>
        <w:t>picUrl=null</w:t>
      </w:r>
      <w:r>
        <w:rPr>
          <w:color w:val="FF0000"/>
          <w:sz w:val="20"/>
          <w:szCs w:val="20"/>
        </w:rPr>
        <w:t>，就说明该设备没有抄表数据。也就没有详情。</w:t>
      </w:r>
      <w:r>
        <w:t xml:space="preserve"> </w:t>
      </w:r>
      <w:r>
        <w:br/>
      </w:r>
      <w:r>
        <w:t>导出返回：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3086BD9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0AEFD3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433C22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0AC0FF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13EE0A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"http://47.94.154.65:8761/export/Excel20180602151911.xls",</w:t>
            </w:r>
          </w:p>
          <w:p w14:paraId="2E1FE15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8147BC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4DE6653" w14:textId="77777777" w:rsidR="000740AB" w:rsidRDefault="000740AB"/>
        </w:tc>
      </w:tr>
    </w:tbl>
    <w:p w14:paraId="351E3AAD" w14:textId="77777777" w:rsidR="000740AB" w:rsidRDefault="009B41C6">
      <w:pPr>
        <w:pStyle w:val="a3"/>
        <w:divId w:val="64763516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347"/>
        <w:gridCol w:w="5305"/>
      </w:tblGrid>
      <w:tr w:rsidR="000740AB" w14:paraId="4B33355D" w14:textId="77777777">
        <w:trPr>
          <w:divId w:val="6476351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3BDC65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6E694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0CA47D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4E4F3EF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92FF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340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7148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182E21DC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6EE5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56EE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B4F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图片上的读数</w:t>
            </w:r>
          </w:p>
        </w:tc>
      </w:tr>
      <w:tr w:rsidR="000740AB" w14:paraId="6253FB58" w14:textId="77777777">
        <w:trPr>
          <w:divId w:val="6476351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D5AA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FA9F1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B6A7E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图片在服务器上的地址</w:t>
            </w:r>
          </w:p>
        </w:tc>
      </w:tr>
    </w:tbl>
    <w:p w14:paraId="4ADE422C" w14:textId="77777777" w:rsidR="000740AB" w:rsidRDefault="009B41C6">
      <w:pPr>
        <w:pStyle w:val="a3"/>
        <w:divId w:val="647635160"/>
      </w:pPr>
      <w:r>
        <w:rPr>
          <w:rStyle w:val="a4"/>
        </w:rPr>
        <w:t>备注</w:t>
      </w:r>
      <w:r>
        <w:t xml:space="preserve"> </w:t>
      </w:r>
    </w:p>
    <w:p w14:paraId="4B9D7EB4" w14:textId="77777777" w:rsidR="000740AB" w:rsidRDefault="009B41C6">
      <w:pPr>
        <w:numPr>
          <w:ilvl w:val="0"/>
          <w:numId w:val="87"/>
        </w:numPr>
        <w:spacing w:before="100" w:beforeAutospacing="1" w:after="100" w:afterAutospacing="1"/>
        <w:divId w:val="64763516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412AEBB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0BC638FE" w14:textId="77777777" w:rsidR="000740AB" w:rsidRDefault="009B41C6">
      <w:pPr>
        <w:pStyle w:val="a3"/>
        <w:divId w:val="1659577518"/>
      </w:pPr>
      <w:r>
        <w:rPr>
          <w:rStyle w:val="a4"/>
        </w:rPr>
        <w:t>简要描述：</w:t>
      </w:r>
      <w:r>
        <w:t xml:space="preserve"> </w:t>
      </w:r>
    </w:p>
    <w:p w14:paraId="4E8521E5" w14:textId="77777777" w:rsidR="000740AB" w:rsidRDefault="009B41C6">
      <w:pPr>
        <w:numPr>
          <w:ilvl w:val="0"/>
          <w:numId w:val="88"/>
        </w:numPr>
        <w:spacing w:before="100" w:beforeAutospacing="1" w:after="100" w:afterAutospacing="1"/>
        <w:divId w:val="1659577518"/>
        <w:rPr>
          <w:rFonts w:eastAsia="Times New Roman"/>
        </w:rPr>
      </w:pPr>
      <w:r>
        <w:rPr>
          <w:rFonts w:ascii="SimSun" w:eastAsia="SimSun" w:hAnsi="SimSun" w:cs="SimSun"/>
        </w:rPr>
        <w:t>历史抄表信息删除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删除从硬件读取到的数据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设备不会被删除</w:t>
      </w:r>
    </w:p>
    <w:p w14:paraId="64721BD1" w14:textId="77777777" w:rsidR="000740AB" w:rsidRDefault="009B41C6">
      <w:pPr>
        <w:pStyle w:val="a3"/>
        <w:divId w:val="16595775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8A201A9" w14:textId="77777777" w:rsidR="000740AB" w:rsidRDefault="009B41C6">
      <w:pPr>
        <w:numPr>
          <w:ilvl w:val="0"/>
          <w:numId w:val="89"/>
        </w:numPr>
        <w:spacing w:before="100" w:beforeAutospacing="1" w:after="100" w:afterAutospacing="1"/>
        <w:divId w:val="1659577518"/>
        <w:rPr>
          <w:rFonts w:eastAsia="Times New Roman"/>
        </w:rPr>
      </w:pPr>
      <w:r>
        <w:rPr>
          <w:rStyle w:val="HTML"/>
        </w:rPr>
        <w:t>http://host:port/api/consumption/history/del</w:t>
      </w:r>
    </w:p>
    <w:p w14:paraId="4A2676FA" w14:textId="77777777" w:rsidR="000740AB" w:rsidRDefault="009B41C6">
      <w:pPr>
        <w:pStyle w:val="a3"/>
        <w:divId w:val="1659577518"/>
      </w:pPr>
      <w:r>
        <w:rPr>
          <w:rStyle w:val="a4"/>
        </w:rPr>
        <w:t>请求方式：</w:t>
      </w:r>
    </w:p>
    <w:p w14:paraId="40AF32B5" w14:textId="77777777" w:rsidR="000740AB" w:rsidRDefault="009B41C6">
      <w:pPr>
        <w:numPr>
          <w:ilvl w:val="0"/>
          <w:numId w:val="90"/>
        </w:numPr>
        <w:spacing w:before="100" w:beforeAutospacing="1" w:after="100" w:afterAutospacing="1"/>
        <w:divId w:val="165957751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C391416" w14:textId="77777777" w:rsidR="000740AB" w:rsidRDefault="009B41C6">
      <w:pPr>
        <w:pStyle w:val="a3"/>
        <w:divId w:val="165957751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114"/>
        <w:gridCol w:w="1261"/>
        <w:gridCol w:w="2703"/>
      </w:tblGrid>
      <w:tr w:rsidR="000740AB" w14:paraId="33056F17" w14:textId="77777777">
        <w:trPr>
          <w:divId w:val="1659577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4C44AA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97117D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ACD39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3E606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2DD9DCD" w14:textId="77777777">
        <w:trPr>
          <w:divId w:val="1659577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83A2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EF2D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C96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F77F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设备信息</w:t>
            </w:r>
            <w:r>
              <w:rPr>
                <w:rFonts w:eastAsia="Times New Roman"/>
              </w:rPr>
              <w:t>id</w:t>
            </w:r>
          </w:p>
        </w:tc>
      </w:tr>
    </w:tbl>
    <w:p w14:paraId="7AFB8FEB" w14:textId="77777777" w:rsidR="000740AB" w:rsidRDefault="009B41C6">
      <w:pPr>
        <w:pStyle w:val="a3"/>
        <w:divId w:val="165957751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615CA53" w14:textId="77777777">
        <w:trPr>
          <w:divId w:val="1659577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FCD31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DECAF7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C13E51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42483EB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89A64B1" w14:textId="77777777" w:rsidR="000740AB" w:rsidRDefault="000740AB"/>
        </w:tc>
      </w:tr>
    </w:tbl>
    <w:p w14:paraId="0CFF7479" w14:textId="77777777" w:rsidR="000740AB" w:rsidRDefault="009B41C6">
      <w:pPr>
        <w:pStyle w:val="a3"/>
        <w:divId w:val="16595775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3A7386A4" w14:textId="77777777">
        <w:trPr>
          <w:divId w:val="16595775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F2400C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3E9C5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FFE14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2FB771F" w14:textId="77777777">
        <w:trPr>
          <w:divId w:val="1659577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10D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4C1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29F7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885AE25" w14:textId="77777777">
        <w:trPr>
          <w:divId w:val="16595775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5C5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5774A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2438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B76A039" w14:textId="77777777" w:rsidR="000740AB" w:rsidRDefault="009B41C6">
      <w:pPr>
        <w:pStyle w:val="a3"/>
        <w:divId w:val="1659577518"/>
      </w:pPr>
      <w:r>
        <w:rPr>
          <w:rStyle w:val="a4"/>
        </w:rPr>
        <w:t>备注</w:t>
      </w:r>
      <w:r>
        <w:t xml:space="preserve"> </w:t>
      </w:r>
    </w:p>
    <w:p w14:paraId="40EDA24B" w14:textId="77777777" w:rsidR="000740AB" w:rsidRDefault="009B41C6">
      <w:pPr>
        <w:numPr>
          <w:ilvl w:val="0"/>
          <w:numId w:val="91"/>
        </w:numPr>
        <w:spacing w:before="100" w:beforeAutospacing="1" w:after="100" w:afterAutospacing="1"/>
        <w:divId w:val="16595775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777ED30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2.2.13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4ED33163" w14:textId="77777777" w:rsidR="000740AB" w:rsidRDefault="009B41C6">
      <w:pPr>
        <w:pStyle w:val="a3"/>
        <w:divId w:val="1251888891"/>
      </w:pPr>
      <w:r>
        <w:t>参见</w:t>
      </w:r>
      <w:r>
        <w:t>"</w:t>
      </w:r>
      <w:r>
        <w:t>设备信息管理</w:t>
      </w:r>
      <w:r>
        <w:t>--</w:t>
      </w:r>
      <w:r>
        <w:t>删除</w:t>
      </w:r>
      <w:r>
        <w:t>"</w:t>
      </w:r>
    </w:p>
    <w:p w14:paraId="171A92FC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2.2.14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7185963A" w14:textId="77777777" w:rsidR="000740AB" w:rsidRDefault="009B41C6">
      <w:pPr>
        <w:pStyle w:val="a3"/>
        <w:divId w:val="361252052"/>
      </w:pPr>
      <w:r>
        <w:t>参见</w:t>
      </w:r>
      <w:r>
        <w:t>”</w:t>
      </w:r>
      <w:r>
        <w:t>设备信息管理</w:t>
      </w:r>
      <w:r>
        <w:t>—</w:t>
      </w:r>
      <w:r>
        <w:t>详情</w:t>
      </w:r>
      <w:r>
        <w:t>”</w:t>
      </w:r>
    </w:p>
    <w:p w14:paraId="2CE11041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2.2.15</w:t>
      </w:r>
      <w:r>
        <w:rPr>
          <w:rFonts w:ascii="MS Mincho" w:eastAsia="MS Mincho" w:hAnsi="MS Mincho" w:cs="MS Mincho"/>
        </w:rPr>
        <w:t>、自定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示保存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</w:p>
    <w:p w14:paraId="513957B7" w14:textId="77777777" w:rsidR="000740AB" w:rsidRDefault="009B41C6">
      <w:pPr>
        <w:pStyle w:val="a3"/>
        <w:divId w:val="787048132"/>
      </w:pPr>
      <w:r>
        <w:rPr>
          <w:rStyle w:val="a4"/>
        </w:rPr>
        <w:t>简要描述：</w:t>
      </w:r>
      <w:r>
        <w:t xml:space="preserve"> </w:t>
      </w:r>
    </w:p>
    <w:p w14:paraId="1FE6F9F9" w14:textId="77777777" w:rsidR="000740AB" w:rsidRDefault="009B41C6">
      <w:pPr>
        <w:numPr>
          <w:ilvl w:val="0"/>
          <w:numId w:val="92"/>
        </w:numPr>
        <w:spacing w:before="100" w:beforeAutospacing="1" w:after="100" w:afterAutospacing="1"/>
        <w:divId w:val="787048132"/>
        <w:rPr>
          <w:rFonts w:eastAsia="Times New Roman"/>
        </w:rPr>
      </w:pPr>
      <w:r>
        <w:rPr>
          <w:rFonts w:ascii="MS Mincho" w:eastAsia="MS Mincho" w:hAnsi="MS Mincho" w:cs="MS Mincho"/>
        </w:rPr>
        <w:t>自定</w:t>
      </w:r>
      <w:r>
        <w:rPr>
          <w:rFonts w:ascii="SimSun" w:eastAsia="SimSun" w:hAnsi="SimSun" w:cs="SimSun"/>
        </w:rPr>
        <w:t>义显</w:t>
      </w:r>
      <w:r>
        <w:rPr>
          <w:rFonts w:ascii="MS Mincho" w:eastAsia="MS Mincho" w:hAnsi="MS Mincho" w:cs="MS Mincho"/>
        </w:rPr>
        <w:t>示保存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修改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Type</w:t>
      </w:r>
      <w:r>
        <w:rPr>
          <w:rFonts w:ascii="SimSun" w:eastAsia="SimSun" w:hAnsi="SimSun" w:cs="SimSun"/>
        </w:rPr>
        <w:t>进行区分：</w:t>
      </w:r>
      <w:r>
        <w:rPr>
          <w:rFonts w:eastAsia="Times New Roman"/>
        </w:rPr>
        <w:t xml:space="preserve"> 1</w:t>
      </w:r>
      <w:r>
        <w:rPr>
          <w:rFonts w:ascii="MS Mincho" w:eastAsia="MS Mincho" w:hAnsi="MS Mincho" w:cs="MS Mincho"/>
        </w:rPr>
        <w:t>）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信息管理中的自定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保存</w:t>
      </w:r>
      <w:r>
        <w:rPr>
          <w:rFonts w:eastAsia="Times New Roman"/>
        </w:rPr>
        <w:t xml:space="preserve"> 2</w:t>
      </w:r>
      <w:r>
        <w:rPr>
          <w:rFonts w:ascii="MS Mincho" w:eastAsia="MS Mincho" w:hAnsi="MS Mincho" w:cs="MS Mincho"/>
        </w:rPr>
        <w:t>）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史抄表中的自定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保存</w:t>
      </w:r>
    </w:p>
    <w:p w14:paraId="7B108DE9" w14:textId="77777777" w:rsidR="000740AB" w:rsidRDefault="009B41C6">
      <w:pPr>
        <w:pStyle w:val="a3"/>
        <w:divId w:val="78704813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5211649" w14:textId="77777777" w:rsidR="000740AB" w:rsidRDefault="009B41C6">
      <w:pPr>
        <w:numPr>
          <w:ilvl w:val="0"/>
          <w:numId w:val="93"/>
        </w:numPr>
        <w:spacing w:before="100" w:beforeAutospacing="1" w:after="100" w:afterAutospacing="1"/>
        <w:divId w:val="787048132"/>
        <w:rPr>
          <w:rFonts w:eastAsia="Times New Roman"/>
        </w:rPr>
      </w:pPr>
      <w:r>
        <w:rPr>
          <w:rStyle w:val="HTML"/>
        </w:rPr>
        <w:t>http://host:port/api/device/user/show/add</w:t>
      </w:r>
    </w:p>
    <w:p w14:paraId="2160C510" w14:textId="77777777" w:rsidR="000740AB" w:rsidRDefault="009B41C6">
      <w:pPr>
        <w:pStyle w:val="a3"/>
        <w:divId w:val="787048132"/>
      </w:pPr>
      <w:r>
        <w:rPr>
          <w:rStyle w:val="a4"/>
        </w:rPr>
        <w:t>请求方式：</w:t>
      </w:r>
    </w:p>
    <w:p w14:paraId="1874C8C9" w14:textId="77777777" w:rsidR="000740AB" w:rsidRDefault="009B41C6">
      <w:pPr>
        <w:numPr>
          <w:ilvl w:val="0"/>
          <w:numId w:val="94"/>
        </w:numPr>
        <w:spacing w:before="100" w:beforeAutospacing="1" w:after="100" w:afterAutospacing="1"/>
        <w:divId w:val="787048132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534795EB" w14:textId="77777777" w:rsidR="000740AB" w:rsidRDefault="009B41C6">
      <w:pPr>
        <w:pStyle w:val="a3"/>
        <w:divId w:val="78704813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028"/>
        <w:gridCol w:w="1028"/>
        <w:gridCol w:w="4722"/>
      </w:tblGrid>
      <w:tr w:rsidR="000740AB" w14:paraId="6649B260" w14:textId="77777777">
        <w:trPr>
          <w:divId w:val="78704813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C4F3C7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CFE19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0D825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4F324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9E888E9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4CF7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B14F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50639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A519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区分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eastAsia="Times New Roman"/>
              </w:rPr>
              <w:t>"</w:t>
            </w:r>
            <w:r>
              <w:rPr>
                <w:rFonts w:ascii="SimSun" w:eastAsia="SimSun" w:hAnsi="SimSun" w:cs="SimSun"/>
              </w:rPr>
              <w:t>历史</w:t>
            </w:r>
            <w:r>
              <w:rPr>
                <w:rFonts w:eastAsia="Times New Roman"/>
              </w:rPr>
              <w:t>"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SimSun" w:eastAsia="SimSun" w:hAnsi="SimSun" w:cs="SimSun"/>
              </w:rPr>
              <w:t>历史</w:t>
            </w:r>
          </w:p>
        </w:tc>
      </w:tr>
    </w:tbl>
    <w:p w14:paraId="78D92D14" w14:textId="77777777" w:rsidR="000740AB" w:rsidRDefault="009B41C6">
      <w:pPr>
        <w:pStyle w:val="a3"/>
        <w:divId w:val="787048132"/>
      </w:pPr>
      <w:r>
        <w:rPr>
          <w:rStyle w:val="a4"/>
        </w:rPr>
        <w:t>请求示例</w:t>
      </w:r>
      <w:r>
        <w:t xml:space="preserve"> </w:t>
      </w:r>
      <w:r>
        <w:t>第一次保存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D2E07D0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EA361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CE7558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2,</w:t>
            </w:r>
          </w:p>
          <w:p w14:paraId="71C83B6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"deviceType": true,</w:t>
            </w:r>
          </w:p>
          <w:p w14:paraId="299B12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"region": true,</w:t>
            </w:r>
          </w:p>
          <w:p w14:paraId="3D27EB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"community": true,</w:t>
            </w:r>
          </w:p>
          <w:p w14:paraId="3F83B0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true,</w:t>
            </w:r>
          </w:p>
          <w:p w14:paraId="3A0B6E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false,</w:t>
            </w:r>
          </w:p>
          <w:p w14:paraId="63A15D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"reTime": true,</w:t>
            </w:r>
          </w:p>
          <w:p w14:paraId="408542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true,</w:t>
            </w:r>
          </w:p>
          <w:p w14:paraId="534B143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"picUrl": true,</w:t>
            </w:r>
          </w:p>
          <w:p w14:paraId="025498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"operate": true</w:t>
            </w:r>
          </w:p>
          <w:p w14:paraId="027B35A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BC6300C" w14:textId="77777777" w:rsidR="000740AB" w:rsidRDefault="000740AB"/>
        </w:tc>
      </w:tr>
    </w:tbl>
    <w:p w14:paraId="39EE5F06" w14:textId="77777777" w:rsidR="000740AB" w:rsidRDefault="009B41C6">
      <w:pPr>
        <w:pStyle w:val="a3"/>
        <w:divId w:val="787048132"/>
      </w:pPr>
      <w:r>
        <w:t>修改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014300D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8C046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35662C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"id":"5b03db4cf11d3a2ba2cdd30d",</w:t>
            </w:r>
          </w:p>
          <w:p w14:paraId="34190F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"type": 2,</w:t>
            </w:r>
          </w:p>
          <w:p w14:paraId="40873B9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"deviceType": true,</w:t>
            </w:r>
          </w:p>
          <w:p w14:paraId="1F070D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"region": true,</w:t>
            </w:r>
          </w:p>
          <w:p w14:paraId="6C8B2C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"community": true,</w:t>
            </w:r>
          </w:p>
          <w:p w14:paraId="3237AA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true,</w:t>
            </w:r>
          </w:p>
          <w:p w14:paraId="1C95F08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false,</w:t>
            </w:r>
          </w:p>
          <w:p w14:paraId="3F3881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"reTime": true,</w:t>
            </w:r>
          </w:p>
          <w:p w14:paraId="75CE94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true,</w:t>
            </w:r>
          </w:p>
          <w:p w14:paraId="113423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"picUrl": true,</w:t>
            </w:r>
          </w:p>
          <w:p w14:paraId="183D638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"operate": true</w:t>
            </w:r>
          </w:p>
          <w:p w14:paraId="0620FDF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ABC2CEC" w14:textId="77777777" w:rsidR="000740AB" w:rsidRDefault="000740AB"/>
        </w:tc>
      </w:tr>
    </w:tbl>
    <w:p w14:paraId="01844628" w14:textId="77777777" w:rsidR="000740AB" w:rsidRDefault="009B41C6">
      <w:pPr>
        <w:pStyle w:val="a3"/>
        <w:divId w:val="787048132"/>
      </w:pPr>
      <w:r>
        <w:t>说明</w:t>
      </w:r>
      <w:r>
        <w:t>:</w:t>
      </w:r>
      <w:r>
        <w:t>修改的时候</w:t>
      </w:r>
      <w:r>
        <w:t>,id</w:t>
      </w:r>
      <w:r>
        <w:t>必须传给后台。</w:t>
      </w:r>
      <w:r>
        <w:t xml:space="preserve"> </w:t>
      </w: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CBDF519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A8421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A035B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DEB0F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DCB2BB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658839D" w14:textId="77777777" w:rsidR="000740AB" w:rsidRDefault="000740AB"/>
        </w:tc>
      </w:tr>
    </w:tbl>
    <w:p w14:paraId="1E70C2D6" w14:textId="77777777" w:rsidR="000740AB" w:rsidRDefault="009B41C6">
      <w:pPr>
        <w:pStyle w:val="a3"/>
        <w:divId w:val="78704813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4207940C" w14:textId="77777777">
        <w:trPr>
          <w:divId w:val="78704813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6EF3DD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255B5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2E15C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17CAAC8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C765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985F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12E5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7C3674DC" w14:textId="77777777">
        <w:trPr>
          <w:divId w:val="7870481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0A44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9C228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E52E8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502E263D" w14:textId="77777777" w:rsidR="000740AB" w:rsidRDefault="009B41C6">
      <w:pPr>
        <w:pStyle w:val="a3"/>
        <w:divId w:val="787048132"/>
      </w:pPr>
      <w:r>
        <w:rPr>
          <w:rStyle w:val="a4"/>
        </w:rPr>
        <w:t>备注</w:t>
      </w:r>
      <w:r>
        <w:t xml:space="preserve"> </w:t>
      </w:r>
    </w:p>
    <w:p w14:paraId="157DD7FE" w14:textId="77777777" w:rsidR="000740AB" w:rsidRDefault="009B41C6">
      <w:pPr>
        <w:numPr>
          <w:ilvl w:val="0"/>
          <w:numId w:val="95"/>
        </w:numPr>
        <w:spacing w:before="100" w:beforeAutospacing="1" w:after="100" w:afterAutospacing="1"/>
        <w:divId w:val="78704813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7D3D8FC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单纯的设备详情</w:t>
      </w:r>
    </w:p>
    <w:p w14:paraId="3537E762" w14:textId="77777777" w:rsidR="000740AB" w:rsidRDefault="009B41C6">
      <w:pPr>
        <w:pStyle w:val="a3"/>
        <w:divId w:val="1556771208"/>
      </w:pPr>
      <w:r>
        <w:rPr>
          <w:rStyle w:val="a4"/>
        </w:rPr>
        <w:t>简要描述：</w:t>
      </w:r>
      <w:r>
        <w:t xml:space="preserve"> </w:t>
      </w:r>
    </w:p>
    <w:p w14:paraId="3CB4580B" w14:textId="77777777" w:rsidR="000740AB" w:rsidRDefault="009B41C6">
      <w:pPr>
        <w:numPr>
          <w:ilvl w:val="0"/>
          <w:numId w:val="96"/>
        </w:numPr>
        <w:spacing w:before="100" w:beforeAutospacing="1" w:after="100" w:afterAutospacing="1"/>
        <w:divId w:val="1556771208"/>
        <w:rPr>
          <w:rFonts w:eastAsia="Times New Roman"/>
        </w:rPr>
      </w:pPr>
      <w:r>
        <w:rPr>
          <w:rFonts w:ascii="SimSun" w:eastAsia="SimSun" w:hAnsi="SimSun" w:cs="SimSun"/>
        </w:rPr>
        <w:t>单纯的设备信息数据的</w:t>
      </w:r>
      <w:r>
        <w:rPr>
          <w:rFonts w:eastAsia="Times New Roman"/>
        </w:rPr>
        <w:t>item</w:t>
      </w:r>
    </w:p>
    <w:p w14:paraId="6DA275BC" w14:textId="77777777" w:rsidR="000740AB" w:rsidRDefault="009B41C6">
      <w:pPr>
        <w:pStyle w:val="a3"/>
        <w:divId w:val="155677120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C8BA20A" w14:textId="77777777" w:rsidR="000740AB" w:rsidRDefault="009B41C6">
      <w:pPr>
        <w:numPr>
          <w:ilvl w:val="0"/>
          <w:numId w:val="97"/>
        </w:numPr>
        <w:spacing w:before="100" w:beforeAutospacing="1" w:after="100" w:afterAutospacing="1"/>
        <w:divId w:val="1556771208"/>
        <w:rPr>
          <w:rFonts w:eastAsia="Times New Roman"/>
        </w:rPr>
      </w:pPr>
      <w:r>
        <w:rPr>
          <w:rStyle w:val="HTML"/>
        </w:rPr>
        <w:t>http://host:port/api/device/item</w:t>
      </w:r>
    </w:p>
    <w:p w14:paraId="63D40D1B" w14:textId="77777777" w:rsidR="000740AB" w:rsidRDefault="009B41C6">
      <w:pPr>
        <w:pStyle w:val="a3"/>
        <w:divId w:val="1556771208"/>
      </w:pPr>
      <w:r>
        <w:rPr>
          <w:rStyle w:val="a4"/>
        </w:rPr>
        <w:t>请求方式：</w:t>
      </w:r>
    </w:p>
    <w:p w14:paraId="5907BCD8" w14:textId="77777777" w:rsidR="000740AB" w:rsidRDefault="009B41C6">
      <w:pPr>
        <w:numPr>
          <w:ilvl w:val="0"/>
          <w:numId w:val="98"/>
        </w:numPr>
        <w:spacing w:before="100" w:beforeAutospacing="1" w:after="100" w:afterAutospacing="1"/>
        <w:divId w:val="155677120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8E483DC" w14:textId="77777777" w:rsidR="000740AB" w:rsidRDefault="009B41C6">
      <w:pPr>
        <w:pStyle w:val="a3"/>
        <w:divId w:val="155677120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0460E4B5" w14:textId="77777777">
        <w:trPr>
          <w:divId w:val="15567712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A35D2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33946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54A7E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BB0FF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8AB5613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2A3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55B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AE3F5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C00C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01F9327C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11E1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0E948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661D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96C4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设备的</w:t>
            </w:r>
            <w:r>
              <w:rPr>
                <w:rFonts w:eastAsia="Times New Roman"/>
              </w:rPr>
              <w:t>id</w:t>
            </w:r>
          </w:p>
        </w:tc>
      </w:tr>
    </w:tbl>
    <w:p w14:paraId="50125FB7" w14:textId="77777777" w:rsidR="000740AB" w:rsidRDefault="009B41C6">
      <w:pPr>
        <w:pStyle w:val="a3"/>
        <w:divId w:val="155677120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B93A697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BEED0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3CDAA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413FDB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4DF86A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E2561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"deviceInfoId": "5b28acc5ca29671430380093",</w:t>
            </w:r>
          </w:p>
          <w:p w14:paraId="0B2147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"deviceTypeId": "5af56c1fa74973336cf4db52",</w:t>
            </w:r>
          </w:p>
          <w:p w14:paraId="16AF74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null,</w:t>
            </w:r>
          </w:p>
          <w:p w14:paraId="640F3D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"region": {</w:t>
            </w:r>
          </w:p>
          <w:p w14:paraId="37C174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"regionName": "</w:t>
            </w:r>
            <w:r>
              <w:rPr>
                <w:rStyle w:val="HTML"/>
              </w:rPr>
              <w:t>青羊区</w:t>
            </w:r>
            <w:r>
              <w:rPr>
                <w:rStyle w:val="HTML"/>
              </w:rPr>
              <w:t>",</w:t>
            </w:r>
          </w:p>
          <w:p w14:paraId="1398721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"5af6c9110fa4fb0b743cc04d"</w:t>
            </w:r>
          </w:p>
          <w:p w14:paraId="5A5E93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795A2F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"communityId": null,</w:t>
            </w:r>
          </w:p>
          <w:p w14:paraId="13D50C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"community": {</w:t>
            </w:r>
          </w:p>
          <w:p w14:paraId="6F5592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40DF90E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"5b03826bb95fe52690264ced"</w:t>
            </w:r>
          </w:p>
          <w:p w14:paraId="5BC5D8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5012CB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"cityId": null,</w:t>
            </w:r>
          </w:p>
          <w:p w14:paraId="7C274B3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"household": {</w:t>
            </w:r>
          </w:p>
          <w:p w14:paraId="0A7CAB2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"isDeleted": 0,</w:t>
            </w:r>
          </w:p>
          <w:p w14:paraId="6BBF10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"5b28acc5ca29671430380092",</w:t>
            </w:r>
          </w:p>
          <w:p w14:paraId="1BDF1E4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"telephone": "13500000000",</w:t>
            </w:r>
          </w:p>
          <w:p w14:paraId="59983D5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"30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3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18</w:t>
            </w:r>
            <w:r>
              <w:rPr>
                <w:rStyle w:val="HTML"/>
              </w:rPr>
              <w:t>层</w:t>
            </w:r>
            <w:r>
              <w:rPr>
                <w:rStyle w:val="HTML"/>
              </w:rPr>
              <w:t>1803</w:t>
            </w:r>
            <w:r>
              <w:rPr>
                <w:rStyle w:val="HTML"/>
              </w:rPr>
              <w:t>室</w:t>
            </w:r>
            <w:r>
              <w:rPr>
                <w:rStyle w:val="HTML"/>
              </w:rPr>
              <w:t>",</w:t>
            </w:r>
          </w:p>
          <w:p w14:paraId="40750B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"buildNo": "30",</w:t>
            </w:r>
          </w:p>
          <w:p w14:paraId="65479E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"unitNo": "3",</w:t>
            </w:r>
          </w:p>
          <w:p w14:paraId="079A21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"floorNo": "18",</w:t>
            </w:r>
          </w:p>
          <w:p w14:paraId="3EFC42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"roomNo": "1803",</w:t>
            </w:r>
          </w:p>
          <w:p w14:paraId="6E91917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"communityId": "5b03826bb95fe52690264ced",</w:t>
            </w:r>
          </w:p>
          <w:p w14:paraId="6187045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"useImei": null</w:t>
            </w:r>
          </w:p>
          <w:p w14:paraId="13BF0D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238207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"7788899556677000",</w:t>
            </w:r>
          </w:p>
          <w:p w14:paraId="4E5F29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0</w:t>
            </w:r>
          </w:p>
          <w:p w14:paraId="33BE8E5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06840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A8EC3D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1FB2A54" w14:textId="77777777" w:rsidR="000740AB" w:rsidRDefault="000740AB"/>
        </w:tc>
      </w:tr>
    </w:tbl>
    <w:p w14:paraId="4A6AD309" w14:textId="77777777" w:rsidR="000740AB" w:rsidRDefault="009B41C6">
      <w:pPr>
        <w:pStyle w:val="a3"/>
        <w:divId w:val="155677120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465"/>
        <w:gridCol w:w="3935"/>
      </w:tblGrid>
      <w:tr w:rsidR="000740AB" w14:paraId="0A38BED0" w14:textId="77777777">
        <w:trPr>
          <w:divId w:val="155677120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F2ED47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29A9F8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0E7732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2E54F61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FCF4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4727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5A0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安装的位置</w:t>
            </w:r>
          </w:p>
        </w:tc>
      </w:tr>
      <w:tr w:rsidR="000740AB" w14:paraId="2C38FE15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22FD5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5E39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D526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94E86B4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7839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44D2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8EB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栋</w:t>
            </w:r>
          </w:p>
        </w:tc>
      </w:tr>
      <w:tr w:rsidR="000740AB" w14:paraId="0B81817B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289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4D6F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7F8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0740AB" w14:paraId="31CC6B75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0FB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BE60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8AD2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层数</w:t>
            </w:r>
          </w:p>
        </w:tc>
      </w:tr>
      <w:tr w:rsidR="000740AB" w14:paraId="4C668F34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4328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roomNo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7729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DE9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室</w:t>
            </w:r>
          </w:p>
        </w:tc>
      </w:tr>
      <w:tr w:rsidR="000740AB" w14:paraId="2CA66C48" w14:textId="77777777">
        <w:trPr>
          <w:divId w:val="15567712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9098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36714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5E0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  <w:t>0: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>;</w:t>
            </w:r>
            <w:r>
              <w:rPr>
                <w:rFonts w:eastAsia="Times New Roman"/>
              </w:rPr>
              <w:br/>
              <w:t>2: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</w:tbl>
    <w:p w14:paraId="0794D50F" w14:textId="77777777" w:rsidR="000740AB" w:rsidRDefault="009B41C6">
      <w:pPr>
        <w:pStyle w:val="a3"/>
        <w:divId w:val="1556771208"/>
      </w:pPr>
      <w:r>
        <w:rPr>
          <w:rStyle w:val="a4"/>
        </w:rPr>
        <w:t>备注</w:t>
      </w:r>
      <w:r>
        <w:t xml:space="preserve"> </w:t>
      </w:r>
    </w:p>
    <w:p w14:paraId="73BE5E30" w14:textId="77777777" w:rsidR="000740AB" w:rsidRDefault="009B41C6">
      <w:pPr>
        <w:numPr>
          <w:ilvl w:val="0"/>
          <w:numId w:val="99"/>
        </w:numPr>
        <w:spacing w:before="100" w:beforeAutospacing="1" w:after="100" w:afterAutospacing="1"/>
        <w:divId w:val="155677120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9304B0D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2.2.17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历</w:t>
      </w:r>
      <w:r>
        <w:rPr>
          <w:rFonts w:ascii="MS Mincho" w:eastAsia="MS Mincho" w:hAnsi="MS Mincho" w:cs="MS Mincho"/>
        </w:rPr>
        <w:t>史抄表信息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7CBC160C" w14:textId="77777777" w:rsidR="000740AB" w:rsidRDefault="009B41C6">
      <w:pPr>
        <w:pStyle w:val="a3"/>
        <w:divId w:val="2070641720"/>
      </w:pPr>
      <w:r>
        <w:rPr>
          <w:rStyle w:val="a4"/>
        </w:rPr>
        <w:t>简要描述：</w:t>
      </w:r>
      <w:r>
        <w:t xml:space="preserve"> </w:t>
      </w:r>
    </w:p>
    <w:p w14:paraId="56A6D2E1" w14:textId="77777777" w:rsidR="000740AB" w:rsidRDefault="009B41C6">
      <w:pPr>
        <w:numPr>
          <w:ilvl w:val="0"/>
          <w:numId w:val="100"/>
        </w:numPr>
        <w:spacing w:before="100" w:beforeAutospacing="1" w:after="100" w:afterAutospacing="1"/>
        <w:divId w:val="2070641720"/>
        <w:rPr>
          <w:rFonts w:eastAsia="Times New Roman"/>
        </w:rPr>
      </w:pPr>
      <w:r>
        <w:rPr>
          <w:rFonts w:ascii="SimSun" w:eastAsia="SimSun" w:hAnsi="SimSun" w:cs="SimSun"/>
        </w:rPr>
        <w:t>历史查表的详情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情与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情不同，此</w:t>
      </w: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情点</w:t>
      </w:r>
      <w:r>
        <w:rPr>
          <w:rFonts w:ascii="SimSun" w:eastAsia="SimSun" w:hAnsi="SimSun" w:cs="SimSun"/>
        </w:rPr>
        <w:t>击进</w:t>
      </w:r>
      <w:r>
        <w:rPr>
          <w:rFonts w:ascii="MS Mincho" w:eastAsia="MS Mincho" w:hAnsi="MS Mincho" w:cs="MS Mincho"/>
        </w:rPr>
        <w:t>去之后是个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片可以随意</w:t>
      </w:r>
      <w:r>
        <w:rPr>
          <w:rFonts w:ascii="SimSun" w:eastAsia="SimSun" w:hAnsi="SimSun" w:cs="SimSun"/>
        </w:rPr>
        <w:t>滚动</w:t>
      </w:r>
    </w:p>
    <w:p w14:paraId="58F4D9C7" w14:textId="77777777" w:rsidR="000740AB" w:rsidRDefault="009B41C6">
      <w:pPr>
        <w:pStyle w:val="a3"/>
        <w:divId w:val="207064172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453918B" w14:textId="77777777" w:rsidR="000740AB" w:rsidRDefault="009B41C6">
      <w:pPr>
        <w:numPr>
          <w:ilvl w:val="0"/>
          <w:numId w:val="101"/>
        </w:numPr>
        <w:spacing w:before="100" w:beforeAutospacing="1" w:after="100" w:afterAutospacing="1"/>
        <w:divId w:val="2070641720"/>
        <w:rPr>
          <w:rFonts w:eastAsia="Times New Roman"/>
        </w:rPr>
      </w:pPr>
      <w:r>
        <w:rPr>
          <w:rStyle w:val="HTML"/>
        </w:rPr>
        <w:t>http://host:port/api/consumption/history/item</w:t>
      </w:r>
    </w:p>
    <w:p w14:paraId="55034AB3" w14:textId="77777777" w:rsidR="000740AB" w:rsidRDefault="009B41C6">
      <w:pPr>
        <w:pStyle w:val="a3"/>
        <w:divId w:val="2070641720"/>
      </w:pPr>
      <w:r>
        <w:rPr>
          <w:rStyle w:val="a4"/>
        </w:rPr>
        <w:t>请求方式：</w:t>
      </w:r>
    </w:p>
    <w:p w14:paraId="7A55A09F" w14:textId="77777777" w:rsidR="000740AB" w:rsidRDefault="009B41C6">
      <w:pPr>
        <w:numPr>
          <w:ilvl w:val="0"/>
          <w:numId w:val="102"/>
        </w:numPr>
        <w:spacing w:before="100" w:beforeAutospacing="1" w:after="100" w:afterAutospacing="1"/>
        <w:divId w:val="2070641720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1FFEDAC" w14:textId="77777777" w:rsidR="000740AB" w:rsidRDefault="009B41C6">
      <w:pPr>
        <w:pStyle w:val="a3"/>
        <w:divId w:val="207064172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504"/>
        <w:gridCol w:w="577"/>
        <w:gridCol w:w="5739"/>
      </w:tblGrid>
      <w:tr w:rsidR="000740AB" w14:paraId="3C6F17E7" w14:textId="77777777">
        <w:trPr>
          <w:divId w:val="207064172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24DA75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1995D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97104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58818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C7D3F7A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4C16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AB4C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954A8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5A3A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注意：此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，是列表返回参数中的</w:t>
            </w:r>
            <w:r>
              <w:rPr>
                <w:rFonts w:eastAsia="Times New Roman"/>
              </w:rPr>
              <w:t>consumptionId</w:t>
            </w:r>
          </w:p>
        </w:tc>
      </w:tr>
      <w:tr w:rsidR="000740AB" w14:paraId="31711F1C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F8E8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F5195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DA9F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18BF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向前</w:t>
            </w:r>
            <w:r>
              <w:rPr>
                <w:rFonts w:ascii="SimSun" w:eastAsia="SimSun" w:hAnsi="SimSun" w:cs="SimSun"/>
              </w:rPr>
              <w:t>滚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还</w:t>
            </w:r>
            <w:r>
              <w:rPr>
                <w:rFonts w:ascii="MS Mincho" w:eastAsia="MS Mincho" w:hAnsi="MS Mincho" w:cs="MS Mincho"/>
              </w:rPr>
              <w:t>是向后</w:t>
            </w:r>
            <w:r>
              <w:rPr>
                <w:rFonts w:ascii="SimSun" w:eastAsia="SimSun" w:hAnsi="SimSun" w:cs="SimSun"/>
              </w:rPr>
              <w:t>滚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取最新的数据</w:t>
            </w:r>
            <w:r>
              <w:rPr>
                <w:rFonts w:eastAsia="Times New Roman"/>
              </w:rPr>
              <w:br/>
              <w:t>-1:</w:t>
            </w:r>
            <w:r>
              <w:rPr>
                <w:rFonts w:ascii="MS Mincho" w:eastAsia="MS Mincho" w:hAnsi="MS Mincho" w:cs="MS Mincho"/>
              </w:rPr>
              <w:t>取以前的数据</w:t>
            </w:r>
          </w:p>
        </w:tc>
      </w:tr>
    </w:tbl>
    <w:p w14:paraId="5BC338FB" w14:textId="77777777" w:rsidR="000740AB" w:rsidRDefault="009B41C6">
      <w:pPr>
        <w:pStyle w:val="a3"/>
        <w:divId w:val="2070641720"/>
      </w:pPr>
      <w:r>
        <w:t>注意</w:t>
      </w:r>
      <w:r>
        <w:t xml:space="preserve"> : </w:t>
      </w:r>
      <w:r>
        <w:t>默认每次传</w:t>
      </w:r>
      <w:r>
        <w:t>10</w:t>
      </w:r>
      <w:r>
        <w:t>条数据。</w:t>
      </w:r>
    </w:p>
    <w:p w14:paraId="6B6DDDC8" w14:textId="77777777" w:rsidR="000740AB" w:rsidRDefault="009B41C6">
      <w:pPr>
        <w:pStyle w:val="a3"/>
        <w:divId w:val="207064172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321F097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0E231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08D031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CBD8E9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详情的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7F14C2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5A653C3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78C425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"consumptionId": "5af7da64dfcf5d39ac8cc421",</w:t>
            </w:r>
          </w:p>
          <w:p w14:paraId="17EF0E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491B4A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36FF11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"recentTime": "2018/05/11 04:30:45",</w:t>
            </w:r>
          </w:p>
          <w:p w14:paraId="7250CE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"imei": "1234567890",</w:t>
            </w:r>
          </w:p>
          <w:p w14:paraId="211299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61A6EFF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"insTime": "2018/05/12 18:44:35",</w:t>
            </w:r>
          </w:p>
          <w:p w14:paraId="5C5171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"reTime": "2018/05/11 04:30:45",</w:t>
            </w:r>
          </w:p>
          <w:p w14:paraId="3B87F52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"picReaded": 2222.2,</w:t>
            </w:r>
          </w:p>
          <w:p w14:paraId="69D5BD8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"picUrl": "http://126.0.0.4/"</w:t>
            </w:r>
          </w:p>
          <w:p w14:paraId="47D4B96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14:paraId="46D8E0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092AABE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"consumptionId": "5af7da1edfcf5d1b90c1791d",</w:t>
            </w:r>
          </w:p>
          <w:p w14:paraId="4510B4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22</w:t>
            </w:r>
            <w:r>
              <w:rPr>
                <w:rStyle w:val="HTML"/>
              </w:rPr>
              <w:t>改</w:t>
            </w:r>
            <w:r>
              <w:rPr>
                <w:rStyle w:val="HTML"/>
              </w:rPr>
              <w:t>",</w:t>
            </w:r>
          </w:p>
          <w:p w14:paraId="2CF6C8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126608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"recentTime": "2018/05/11 04:30:45",</w:t>
            </w:r>
          </w:p>
          <w:p w14:paraId="6F6E2A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"imei": "1234567890",</w:t>
            </w:r>
          </w:p>
          <w:p w14:paraId="704FF78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46D903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"insTime": "2018/05/12 18:44:35",</w:t>
            </w:r>
          </w:p>
          <w:p w14:paraId="0E6F4F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"reTime": "2018/05/10 04:30:45",</w:t>
            </w:r>
          </w:p>
          <w:p w14:paraId="5F4CB6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"picReaded": 4444.2,</w:t>
            </w:r>
          </w:p>
          <w:p w14:paraId="1CF045D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"picUrl": "http://126.0.0.4/"</w:t>
            </w:r>
          </w:p>
          <w:p w14:paraId="48B544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6D07DC4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6199B2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06A995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48A27B3" w14:textId="77777777" w:rsidR="000740AB" w:rsidRDefault="000740AB"/>
        </w:tc>
      </w:tr>
    </w:tbl>
    <w:p w14:paraId="7817C6B7" w14:textId="77777777" w:rsidR="000740AB" w:rsidRDefault="009B41C6">
      <w:pPr>
        <w:pStyle w:val="a3"/>
        <w:divId w:val="2070641720"/>
      </w:pPr>
      <w:r>
        <w:t>说明：</w:t>
      </w:r>
      <w:r>
        <w:t>list</w:t>
      </w:r>
      <w:r>
        <w:t>的排序，全部是以</w:t>
      </w:r>
      <w:r>
        <w:t>reTime</w:t>
      </w:r>
      <w:r>
        <w:t>作为参考，降序排列。</w:t>
      </w:r>
    </w:p>
    <w:p w14:paraId="432F500B" w14:textId="77777777" w:rsidR="000740AB" w:rsidRDefault="009B41C6">
      <w:pPr>
        <w:pStyle w:val="a3"/>
        <w:divId w:val="207064172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144"/>
        <w:gridCol w:w="5268"/>
      </w:tblGrid>
      <w:tr w:rsidR="000740AB" w14:paraId="72EE9A72" w14:textId="77777777">
        <w:trPr>
          <w:divId w:val="207064172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91E8FB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7B16A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21A61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5E35545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A8078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62A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0383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482F42A0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AE1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C276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39EC6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27A62ACA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1BBC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242C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E7BF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49CA8FC2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457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62A9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1E05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55BC07AA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F9EE0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2C5E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3BC3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  <w:tr w:rsidR="000740AB" w14:paraId="3D3F0933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7EEF1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A6C8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7247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702420A" w14:textId="77777777">
        <w:trPr>
          <w:divId w:val="2070641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50ADC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27E4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6537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6CAC562B" w14:textId="77777777" w:rsidR="000740AB" w:rsidRDefault="009B41C6">
      <w:pPr>
        <w:pStyle w:val="a3"/>
        <w:divId w:val="2070641720"/>
      </w:pPr>
      <w:r>
        <w:rPr>
          <w:rStyle w:val="a4"/>
        </w:rPr>
        <w:t>备注</w:t>
      </w:r>
      <w:r>
        <w:t xml:space="preserve"> </w:t>
      </w:r>
    </w:p>
    <w:p w14:paraId="2A7295FA" w14:textId="77777777" w:rsidR="000740AB" w:rsidRDefault="009B41C6">
      <w:pPr>
        <w:numPr>
          <w:ilvl w:val="0"/>
          <w:numId w:val="103"/>
        </w:numPr>
        <w:spacing w:before="100" w:beforeAutospacing="1" w:after="100" w:afterAutospacing="1"/>
        <w:divId w:val="207064172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8F05018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导出</w:t>
      </w:r>
    </w:p>
    <w:p w14:paraId="063D6C02" w14:textId="77777777" w:rsidR="000740AB" w:rsidRDefault="009B41C6">
      <w:pPr>
        <w:pStyle w:val="a3"/>
        <w:divId w:val="543521938"/>
      </w:pPr>
      <w:r>
        <w:rPr>
          <w:rStyle w:val="a4"/>
        </w:rPr>
        <w:t>简要描述：</w:t>
      </w:r>
      <w:r>
        <w:t xml:space="preserve"> </w:t>
      </w:r>
    </w:p>
    <w:p w14:paraId="7D65408B" w14:textId="77777777" w:rsidR="000740AB" w:rsidRDefault="009B41C6">
      <w:pPr>
        <w:numPr>
          <w:ilvl w:val="0"/>
          <w:numId w:val="104"/>
        </w:numPr>
        <w:spacing w:before="100" w:beforeAutospacing="1" w:after="100" w:afterAutospacing="1"/>
        <w:divId w:val="543521938"/>
        <w:rPr>
          <w:rFonts w:eastAsia="Times New Roman"/>
        </w:rPr>
      </w:pPr>
      <w:r>
        <w:rPr>
          <w:rFonts w:ascii="MS Mincho" w:eastAsia="MS Mincho" w:hAnsi="MS Mincho" w:cs="MS Mincho"/>
        </w:rPr>
        <w:t>直接以</w:t>
      </w:r>
      <w:r>
        <w:rPr>
          <w:rFonts w:eastAsia="Times New Roman"/>
        </w:rPr>
        <w:t>response</w:t>
      </w:r>
      <w:r>
        <w:rPr>
          <w:rFonts w:ascii="MS Mincho" w:eastAsia="MS Mincho" w:hAnsi="MS Mincho" w:cs="MS Mincho"/>
        </w:rPr>
        <w:t>的方式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出。</w:t>
      </w:r>
    </w:p>
    <w:p w14:paraId="306A2110" w14:textId="77777777" w:rsidR="000740AB" w:rsidRDefault="009B41C6">
      <w:pPr>
        <w:pStyle w:val="a3"/>
        <w:divId w:val="5435219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283335C" w14:textId="77777777" w:rsidR="000740AB" w:rsidRDefault="009B41C6">
      <w:pPr>
        <w:numPr>
          <w:ilvl w:val="0"/>
          <w:numId w:val="105"/>
        </w:numPr>
        <w:spacing w:before="100" w:beforeAutospacing="1" w:after="100" w:afterAutospacing="1"/>
        <w:divId w:val="543521938"/>
        <w:rPr>
          <w:rFonts w:eastAsia="Times New Roman"/>
        </w:rPr>
      </w:pPr>
      <w:r>
        <w:rPr>
          <w:rStyle w:val="HTML"/>
        </w:rPr>
        <w:t>http://host:port/api/consumption/recent/list/export</w:t>
      </w:r>
    </w:p>
    <w:p w14:paraId="2E563461" w14:textId="77777777" w:rsidR="000740AB" w:rsidRDefault="009B41C6">
      <w:pPr>
        <w:pStyle w:val="a3"/>
        <w:divId w:val="543521938"/>
      </w:pPr>
      <w:r>
        <w:rPr>
          <w:rStyle w:val="a4"/>
        </w:rPr>
        <w:t>请求方式：</w:t>
      </w:r>
    </w:p>
    <w:p w14:paraId="3C242CB4" w14:textId="77777777" w:rsidR="000740AB" w:rsidRDefault="009B41C6">
      <w:pPr>
        <w:numPr>
          <w:ilvl w:val="0"/>
          <w:numId w:val="106"/>
        </w:numPr>
        <w:spacing w:before="100" w:beforeAutospacing="1" w:after="100" w:afterAutospacing="1"/>
        <w:divId w:val="543521938"/>
        <w:rPr>
          <w:rFonts w:eastAsia="Times New Roman"/>
        </w:rPr>
      </w:pPr>
      <w:r>
        <w:rPr>
          <w:rFonts w:eastAsia="Times New Roman"/>
        </w:rPr>
        <w:t>GET</w:t>
      </w:r>
    </w:p>
    <w:p w14:paraId="52D3C976" w14:textId="77777777" w:rsidR="000740AB" w:rsidRDefault="009B41C6">
      <w:pPr>
        <w:pStyle w:val="a3"/>
        <w:divId w:val="54352193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416"/>
        <w:gridCol w:w="617"/>
        <w:gridCol w:w="4140"/>
      </w:tblGrid>
      <w:tr w:rsidR="000740AB" w14:paraId="25FA02D6" w14:textId="77777777">
        <w:trPr>
          <w:divId w:val="5435219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1E4861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F7F79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E3402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20737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6B88547" w14:textId="77777777">
        <w:trPr>
          <w:divId w:val="5435219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4B80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7E7B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544D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2594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6C9B8434" w14:textId="77777777">
        <w:trPr>
          <w:divId w:val="5435219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DDCD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091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A0B4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34408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可以不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2ED6F3FF" w14:textId="77777777">
        <w:trPr>
          <w:divId w:val="5435219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BBB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D612E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9FCF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DBF8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64463D60" w14:textId="77777777">
        <w:trPr>
          <w:divId w:val="5435219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5B5B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D2EE0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01A3C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F42B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固定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eastAsia="Times New Roman"/>
              </w:rPr>
              <w:t>1</w:t>
            </w:r>
          </w:p>
        </w:tc>
      </w:tr>
      <w:tr w:rsidR="000740AB" w14:paraId="18D68CA0" w14:textId="77777777">
        <w:trPr>
          <w:divId w:val="5435219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AD65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210F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41A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92BF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</w:tbl>
    <w:p w14:paraId="79DD90B8" w14:textId="77777777" w:rsidR="000740AB" w:rsidRDefault="009B41C6">
      <w:pPr>
        <w:pStyle w:val="a3"/>
        <w:divId w:val="543521938"/>
      </w:pPr>
      <w:r>
        <w:t>注意</w:t>
      </w:r>
      <w:r>
        <w:t>1 : searchId</w:t>
      </w:r>
      <w:r>
        <w:t>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、住户</w:t>
      </w:r>
      <w:r>
        <w:t>id</w:t>
      </w:r>
      <w:r>
        <w:t>、设备</w:t>
      </w:r>
      <w:r>
        <w:t>id</w:t>
      </w:r>
    </w:p>
    <w:p w14:paraId="4405C9D5" w14:textId="77777777" w:rsidR="000740AB" w:rsidRDefault="009B41C6">
      <w:pPr>
        <w:pStyle w:val="a3"/>
        <w:divId w:val="543521938"/>
      </w:pPr>
      <w:r>
        <w:rPr>
          <w:rStyle w:val="a4"/>
        </w:rPr>
        <w:t>返回示例</w:t>
      </w:r>
    </w:p>
    <w:p w14:paraId="2D1CD0AA" w14:textId="77777777" w:rsidR="000740AB" w:rsidRDefault="009B41C6">
      <w:pPr>
        <w:pStyle w:val="a3"/>
        <w:divId w:val="543521938"/>
      </w:pPr>
      <w:r>
        <w:t>无</w:t>
      </w:r>
    </w:p>
    <w:p w14:paraId="457DCCE5" w14:textId="77777777" w:rsidR="000740AB" w:rsidRDefault="009B41C6">
      <w:pPr>
        <w:pStyle w:val="a3"/>
        <w:divId w:val="543521938"/>
      </w:pPr>
      <w:r>
        <w:rPr>
          <w:rStyle w:val="a4"/>
        </w:rPr>
        <w:t>备注</w:t>
      </w:r>
      <w:r>
        <w:t xml:space="preserve"> </w:t>
      </w:r>
    </w:p>
    <w:p w14:paraId="062A3D72" w14:textId="77777777" w:rsidR="000740AB" w:rsidRDefault="009B41C6">
      <w:pPr>
        <w:numPr>
          <w:ilvl w:val="0"/>
          <w:numId w:val="107"/>
        </w:numPr>
        <w:spacing w:before="100" w:beforeAutospacing="1" w:after="100" w:afterAutospacing="1"/>
        <w:divId w:val="5435219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D83E022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2.2.19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型管理</w:t>
      </w:r>
      <w:r>
        <w:rPr>
          <w:rFonts w:eastAsia="Times New Roman"/>
        </w:rPr>
        <w:t>---</w:t>
      </w:r>
      <w:r>
        <w:rPr>
          <w:rFonts w:ascii="SimSun" w:eastAsia="SimSun" w:hAnsi="SimSun" w:cs="SimSun"/>
        </w:rPr>
        <w:t>获取</w:t>
      </w:r>
      <w:r>
        <w:rPr>
          <w:rFonts w:eastAsia="Times New Roman"/>
        </w:rPr>
        <w:t>item</w:t>
      </w:r>
    </w:p>
    <w:p w14:paraId="673A4826" w14:textId="77777777" w:rsidR="000740AB" w:rsidRDefault="009B41C6">
      <w:pPr>
        <w:pStyle w:val="a3"/>
        <w:divId w:val="1478496429"/>
      </w:pPr>
      <w:r>
        <w:rPr>
          <w:rStyle w:val="a4"/>
        </w:rPr>
        <w:t>简要描述：</w:t>
      </w:r>
      <w:r>
        <w:t xml:space="preserve"> </w:t>
      </w:r>
    </w:p>
    <w:p w14:paraId="41EEC4CD" w14:textId="77777777" w:rsidR="000740AB" w:rsidRDefault="009B41C6">
      <w:pPr>
        <w:numPr>
          <w:ilvl w:val="0"/>
          <w:numId w:val="108"/>
        </w:numPr>
        <w:spacing w:before="100" w:beforeAutospacing="1" w:after="100" w:afterAutospacing="1"/>
        <w:divId w:val="1478496429"/>
        <w:rPr>
          <w:rFonts w:eastAsia="Times New Roman"/>
        </w:rPr>
      </w:pPr>
      <w:r>
        <w:rPr>
          <w:rFonts w:ascii="SimSun" w:eastAsia="SimSun" w:hAnsi="SimSun" w:cs="SimSun"/>
        </w:rPr>
        <w:t>获取设备类型的详情</w:t>
      </w:r>
    </w:p>
    <w:p w14:paraId="0000D500" w14:textId="77777777" w:rsidR="000740AB" w:rsidRDefault="009B41C6">
      <w:pPr>
        <w:pStyle w:val="a3"/>
        <w:divId w:val="147849642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AF82363" w14:textId="77777777" w:rsidR="000740AB" w:rsidRDefault="009B41C6">
      <w:pPr>
        <w:numPr>
          <w:ilvl w:val="0"/>
          <w:numId w:val="109"/>
        </w:numPr>
        <w:spacing w:before="100" w:beforeAutospacing="1" w:after="100" w:afterAutospacing="1"/>
        <w:divId w:val="1478496429"/>
        <w:rPr>
          <w:rFonts w:eastAsia="Times New Roman"/>
        </w:rPr>
      </w:pPr>
      <w:r>
        <w:rPr>
          <w:rStyle w:val="HTML"/>
        </w:rPr>
        <w:t>http://host:port/api/device/type/item</w:t>
      </w:r>
    </w:p>
    <w:p w14:paraId="5C726442" w14:textId="77777777" w:rsidR="000740AB" w:rsidRDefault="009B41C6">
      <w:pPr>
        <w:pStyle w:val="a3"/>
        <w:divId w:val="1478496429"/>
      </w:pPr>
      <w:r>
        <w:rPr>
          <w:rStyle w:val="a4"/>
        </w:rPr>
        <w:t>请求方式：</w:t>
      </w:r>
    </w:p>
    <w:p w14:paraId="2B7D10B1" w14:textId="77777777" w:rsidR="000740AB" w:rsidRDefault="009B41C6">
      <w:pPr>
        <w:numPr>
          <w:ilvl w:val="0"/>
          <w:numId w:val="110"/>
        </w:numPr>
        <w:spacing w:before="100" w:beforeAutospacing="1" w:after="100" w:afterAutospacing="1"/>
        <w:divId w:val="1478496429"/>
        <w:rPr>
          <w:rFonts w:eastAsia="Times New Roman"/>
        </w:rPr>
      </w:pPr>
      <w:r>
        <w:rPr>
          <w:rFonts w:eastAsia="Times New Roman"/>
        </w:rPr>
        <w:t>GET</w:t>
      </w:r>
    </w:p>
    <w:p w14:paraId="77F63289" w14:textId="77777777" w:rsidR="000740AB" w:rsidRDefault="009B41C6">
      <w:pPr>
        <w:pStyle w:val="a3"/>
        <w:divId w:val="147849642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2779F3BF" w14:textId="77777777">
        <w:trPr>
          <w:divId w:val="14784964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FDA29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5429C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D4128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4D7D7A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8D70144" w14:textId="77777777">
        <w:trPr>
          <w:divId w:val="1478496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8AF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BF5F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7A4E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0E1F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71C676A8" w14:textId="77777777">
        <w:trPr>
          <w:divId w:val="1478496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5861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A31B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6360C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83C9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</w:t>
            </w:r>
          </w:p>
        </w:tc>
      </w:tr>
    </w:tbl>
    <w:p w14:paraId="65C2FC2C" w14:textId="77777777" w:rsidR="000740AB" w:rsidRDefault="009B41C6">
      <w:pPr>
        <w:pStyle w:val="a3"/>
        <w:divId w:val="147849642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859EE3C" w14:textId="77777777">
        <w:trPr>
          <w:divId w:val="1478496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451089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3C446B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BD92EC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25E525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2EC92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"5af56c1fa74973336cf4db52",</w:t>
            </w:r>
          </w:p>
          <w:p w14:paraId="28AD87E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244258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"hardwareVersion": "GB_2000",</w:t>
            </w:r>
          </w:p>
          <w:p w14:paraId="203A61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"softwareVersion": "GB_1000",</w:t>
            </w:r>
          </w:p>
          <w:p w14:paraId="7AC0B1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0</w:t>
            </w:r>
          </w:p>
          <w:p w14:paraId="4D5391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9F4C0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D86794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AE7594F" w14:textId="77777777" w:rsidR="000740AB" w:rsidRDefault="000740AB"/>
        </w:tc>
      </w:tr>
    </w:tbl>
    <w:p w14:paraId="5D155906" w14:textId="77777777" w:rsidR="000740AB" w:rsidRDefault="009B41C6">
      <w:pPr>
        <w:pStyle w:val="a3"/>
        <w:divId w:val="147849642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6E5525DB" w14:textId="77777777">
        <w:trPr>
          <w:divId w:val="147849642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705243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4BB83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E7B69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539A42AF" w14:textId="77777777" w:rsidR="000740AB" w:rsidRDefault="009B41C6">
      <w:pPr>
        <w:pStyle w:val="a3"/>
        <w:divId w:val="1478496429"/>
      </w:pPr>
      <w:r>
        <w:rPr>
          <w:rStyle w:val="a4"/>
        </w:rPr>
        <w:t>备注</w:t>
      </w:r>
      <w:r>
        <w:t xml:space="preserve"> </w:t>
      </w:r>
    </w:p>
    <w:p w14:paraId="5FFD24CA" w14:textId="77777777" w:rsidR="000740AB" w:rsidRDefault="009B41C6">
      <w:pPr>
        <w:numPr>
          <w:ilvl w:val="0"/>
          <w:numId w:val="111"/>
        </w:numPr>
        <w:spacing w:before="100" w:beforeAutospacing="1" w:after="100" w:afterAutospacing="1"/>
        <w:divId w:val="147849642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D7944D5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2.2.20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item</w:t>
      </w:r>
      <w:r>
        <w:rPr>
          <w:rFonts w:ascii="MS Mincho" w:eastAsia="MS Mincho" w:hAnsi="MS Mincho" w:cs="MS Mincho"/>
        </w:rPr>
        <w:t>中回</w:t>
      </w:r>
      <w:r>
        <w:rPr>
          <w:rFonts w:ascii="SimSun" w:eastAsia="SimSun" w:hAnsi="SimSun" w:cs="SimSun"/>
        </w:rPr>
        <w:t>传时间</w:t>
      </w:r>
      <w:r>
        <w:rPr>
          <w:rFonts w:ascii="MS Mincho" w:eastAsia="MS Mincho" w:hAnsi="MS Mincho" w:cs="MS Mincho"/>
        </w:rPr>
        <w:t>列表</w:t>
      </w:r>
    </w:p>
    <w:p w14:paraId="005264FE" w14:textId="77777777" w:rsidR="000740AB" w:rsidRDefault="009B41C6">
      <w:pPr>
        <w:pStyle w:val="a3"/>
        <w:divId w:val="1113130767"/>
      </w:pPr>
      <w:r>
        <w:rPr>
          <w:rStyle w:val="a4"/>
        </w:rPr>
        <w:t>简要描述：</w:t>
      </w:r>
      <w:r>
        <w:t xml:space="preserve"> </w:t>
      </w:r>
    </w:p>
    <w:p w14:paraId="73F90DEE" w14:textId="77777777" w:rsidR="000740AB" w:rsidRDefault="009B41C6">
      <w:pPr>
        <w:numPr>
          <w:ilvl w:val="0"/>
          <w:numId w:val="112"/>
        </w:numPr>
        <w:spacing w:before="100" w:beforeAutospacing="1" w:after="100" w:afterAutospacing="1"/>
        <w:divId w:val="1113130767"/>
        <w:rPr>
          <w:rFonts w:eastAsia="Times New Roman"/>
        </w:rPr>
      </w:pPr>
      <w:r>
        <w:rPr>
          <w:rFonts w:ascii="MS Mincho" w:eastAsia="MS Mincho" w:hAnsi="MS Mincho" w:cs="MS Mincho"/>
        </w:rPr>
        <w:t>回</w:t>
      </w:r>
      <w:r>
        <w:rPr>
          <w:rFonts w:ascii="SimSun" w:eastAsia="SimSun" w:hAnsi="SimSun" w:cs="SimSun"/>
        </w:rPr>
        <w:t>传时间</w:t>
      </w:r>
      <w:r>
        <w:rPr>
          <w:rFonts w:ascii="MS Mincho" w:eastAsia="MS Mincho" w:hAnsi="MS Mincho" w:cs="MS Mincho"/>
        </w:rPr>
        <w:t>列表在两个地方都有涉及</w:t>
      </w:r>
      <w:r>
        <w:rPr>
          <w:rFonts w:eastAsia="Times New Roman"/>
        </w:rPr>
        <w:t>: 1)</w:t>
      </w:r>
      <w:r>
        <w:rPr>
          <w:rFonts w:ascii="SimSun" w:eastAsia="SimSun" w:hAnsi="SimSun" w:cs="SimSun"/>
        </w:rPr>
        <w:t>设备信息管理</w:t>
      </w:r>
      <w:r>
        <w:rPr>
          <w:rFonts w:eastAsia="Times New Roman"/>
        </w:rPr>
        <w:t xml:space="preserve"> 2)</w:t>
      </w:r>
      <w:r>
        <w:rPr>
          <w:rFonts w:ascii="SimSun" w:eastAsia="SimSun" w:hAnsi="SimSun" w:cs="SimSun"/>
        </w:rPr>
        <w:t>历史查表信息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两个地方都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接口</w:t>
      </w:r>
    </w:p>
    <w:p w14:paraId="3498635E" w14:textId="77777777" w:rsidR="000740AB" w:rsidRDefault="009B41C6">
      <w:pPr>
        <w:pStyle w:val="a3"/>
        <w:divId w:val="111313076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528D168" w14:textId="77777777" w:rsidR="000740AB" w:rsidRDefault="009B41C6">
      <w:pPr>
        <w:numPr>
          <w:ilvl w:val="0"/>
          <w:numId w:val="113"/>
        </w:numPr>
        <w:spacing w:before="100" w:beforeAutospacing="1" w:after="100" w:afterAutospacing="1"/>
        <w:divId w:val="1113130767"/>
        <w:rPr>
          <w:rFonts w:eastAsia="Times New Roman"/>
        </w:rPr>
      </w:pPr>
      <w:r>
        <w:rPr>
          <w:rStyle w:val="HTML"/>
        </w:rPr>
        <w:t>http://host:port/api/consumption/item/retime/list</w:t>
      </w:r>
    </w:p>
    <w:p w14:paraId="19F66ED5" w14:textId="77777777" w:rsidR="000740AB" w:rsidRDefault="009B41C6">
      <w:pPr>
        <w:pStyle w:val="a3"/>
        <w:divId w:val="1113130767"/>
      </w:pPr>
      <w:r>
        <w:rPr>
          <w:rStyle w:val="a4"/>
        </w:rPr>
        <w:t>请求方式：</w:t>
      </w:r>
    </w:p>
    <w:p w14:paraId="1E069203" w14:textId="77777777" w:rsidR="000740AB" w:rsidRDefault="009B41C6">
      <w:pPr>
        <w:numPr>
          <w:ilvl w:val="0"/>
          <w:numId w:val="114"/>
        </w:numPr>
        <w:spacing w:before="100" w:beforeAutospacing="1" w:after="100" w:afterAutospacing="1"/>
        <w:divId w:val="1113130767"/>
        <w:rPr>
          <w:rFonts w:eastAsia="Times New Roman"/>
        </w:rPr>
      </w:pPr>
      <w:r>
        <w:rPr>
          <w:rFonts w:eastAsia="Times New Roman"/>
        </w:rPr>
        <w:t>GET</w:t>
      </w:r>
    </w:p>
    <w:p w14:paraId="7D1C2C24" w14:textId="77777777" w:rsidR="000740AB" w:rsidRDefault="009B41C6">
      <w:pPr>
        <w:pStyle w:val="a3"/>
        <w:divId w:val="111313076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0B684BF8" w14:textId="77777777">
        <w:trPr>
          <w:divId w:val="11131307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CD663F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C6544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9ADA5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B7133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BEC3BBE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724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8650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471B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1AB0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2216DBB8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BCDA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683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946D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EB2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进入详情页时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6BB2DE9C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F7D4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917E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FF60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7D73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 : </w:t>
            </w:r>
            <w:r>
              <w:rPr>
                <w:rFonts w:ascii="MS Mincho" w:eastAsia="MS Mincho" w:hAnsi="MS Mincho" w:cs="MS Mincho"/>
              </w:rPr>
              <w:t>取出以前的数据</w:t>
            </w:r>
            <w:r>
              <w:rPr>
                <w:rFonts w:eastAsia="Times New Roman"/>
              </w:rPr>
              <w:br/>
              <w:t xml:space="preserve">1 : </w:t>
            </w:r>
            <w:r>
              <w:rPr>
                <w:rFonts w:ascii="MS Mincho" w:eastAsia="MS Mincho" w:hAnsi="MS Mincho" w:cs="MS Mincho"/>
              </w:rPr>
              <w:t>取出最近的数据</w:t>
            </w:r>
          </w:p>
        </w:tc>
      </w:tr>
    </w:tbl>
    <w:p w14:paraId="4812E54E" w14:textId="77777777" w:rsidR="000740AB" w:rsidRDefault="009B41C6">
      <w:pPr>
        <w:pStyle w:val="a3"/>
        <w:divId w:val="1113130767"/>
      </w:pPr>
      <w:r>
        <w:t>说明</w:t>
      </w:r>
      <w:r>
        <w:t xml:space="preserve"> : </w:t>
      </w:r>
      <w:r>
        <w:t>每次取出</w:t>
      </w:r>
      <w:r>
        <w:t>10</w:t>
      </w:r>
      <w:r>
        <w:t>条。</w:t>
      </w:r>
    </w:p>
    <w:p w14:paraId="17F3CB10" w14:textId="77777777" w:rsidR="000740AB" w:rsidRDefault="009B41C6">
      <w:pPr>
        <w:pStyle w:val="a3"/>
        <w:divId w:val="111313076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5DF6600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EC1E3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F456D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57476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6FF473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003FB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03D7BA7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0619C6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5DBDB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7E72C97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设备类型</w:t>
            </w:r>
            <w:r>
              <w:rPr>
                <w:rStyle w:val="HTML"/>
              </w:rPr>
              <w:t>",</w:t>
            </w:r>
          </w:p>
          <w:p w14:paraId="14A8E9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"</w:t>
            </w:r>
            <w:r>
              <w:rPr>
                <w:rStyle w:val="HTML"/>
              </w:rPr>
              <w:t>所属区域</w:t>
            </w:r>
            <w:r>
              <w:rPr>
                <w:rStyle w:val="HTML"/>
              </w:rPr>
              <w:t>",</w:t>
            </w:r>
          </w:p>
          <w:p w14:paraId="2F1951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"</w:t>
            </w:r>
            <w:r>
              <w:rPr>
                <w:rStyle w:val="HTML"/>
              </w:rPr>
              <w:t>所属小区</w:t>
            </w:r>
            <w:r>
              <w:rPr>
                <w:rStyle w:val="HTML"/>
              </w:rPr>
              <w:t>",</w:t>
            </w:r>
          </w:p>
          <w:p w14:paraId="79683D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"45738573734559",</w:t>
            </w:r>
          </w:p>
          <w:p w14:paraId="2EFCBF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"latestTime": 15658493000,</w:t>
            </w:r>
          </w:p>
          <w:p w14:paraId="315210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"latestNum": 34566,</w:t>
            </w:r>
          </w:p>
          <w:p w14:paraId="344A82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297669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"latestPic": "45.43.67.0/xx/xx",</w:t>
            </w:r>
          </w:p>
          <w:p w14:paraId="3EA7A78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"operation": "</w:t>
            </w:r>
            <w:r>
              <w:rPr>
                <w:rStyle w:val="HTML"/>
              </w:rPr>
              <w:t>相关操作</w:t>
            </w:r>
            <w:r>
              <w:rPr>
                <w:rStyle w:val="HTML"/>
              </w:rPr>
              <w:t>",</w:t>
            </w:r>
          </w:p>
          <w:p w14:paraId="40D1CC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"isNormal": 0</w:t>
            </w:r>
          </w:p>
          <w:p w14:paraId="4BA576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25C266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DD898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696C14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设备类型</w:t>
            </w:r>
            <w:r>
              <w:rPr>
                <w:rStyle w:val="HTML"/>
              </w:rPr>
              <w:t>",</w:t>
            </w:r>
          </w:p>
          <w:p w14:paraId="725936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"</w:t>
            </w:r>
            <w:r>
              <w:rPr>
                <w:rStyle w:val="HTML"/>
              </w:rPr>
              <w:t>所属区域</w:t>
            </w:r>
            <w:r>
              <w:rPr>
                <w:rStyle w:val="HTML"/>
              </w:rPr>
              <w:t>",</w:t>
            </w:r>
          </w:p>
          <w:p w14:paraId="639CEF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"</w:t>
            </w:r>
            <w:r>
              <w:rPr>
                <w:rStyle w:val="HTML"/>
              </w:rPr>
              <w:t>所属小区</w:t>
            </w:r>
            <w:r>
              <w:rPr>
                <w:rStyle w:val="HTML"/>
              </w:rPr>
              <w:t>",</w:t>
            </w:r>
          </w:p>
          <w:p w14:paraId="16AE0C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"45738573734559",</w:t>
            </w:r>
          </w:p>
          <w:p w14:paraId="2E273D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"latestTime": 15658493000,</w:t>
            </w:r>
          </w:p>
          <w:p w14:paraId="3275F0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"latestNum": 34566,</w:t>
            </w:r>
          </w:p>
          <w:p w14:paraId="71A142C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"9</w:t>
            </w:r>
            <w:r>
              <w:rPr>
                <w:rStyle w:val="HTML"/>
              </w:rPr>
              <w:t>栋一单元</w:t>
            </w:r>
            <w:r>
              <w:rPr>
                <w:rStyle w:val="HTML"/>
              </w:rPr>
              <w:t>12-4",</w:t>
            </w:r>
          </w:p>
          <w:p w14:paraId="528C78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"latestPic": "45.43.67.0/xx/xx",</w:t>
            </w:r>
          </w:p>
          <w:p w14:paraId="71F8CC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"operation": "</w:t>
            </w:r>
            <w:r>
              <w:rPr>
                <w:rStyle w:val="HTML"/>
              </w:rPr>
              <w:t>相关操作</w:t>
            </w:r>
            <w:r>
              <w:rPr>
                <w:rStyle w:val="HTML"/>
              </w:rPr>
              <w:t>",</w:t>
            </w:r>
          </w:p>
          <w:p w14:paraId="70DB74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"isNormal": 0</w:t>
            </w:r>
          </w:p>
          <w:p w14:paraId="2E0E2D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70FB02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68A026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2FCE0A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A428B1C" w14:textId="77777777" w:rsidR="000740AB" w:rsidRDefault="000740AB"/>
        </w:tc>
      </w:tr>
    </w:tbl>
    <w:p w14:paraId="6658C3A6" w14:textId="77777777" w:rsidR="000740AB" w:rsidRDefault="009B41C6">
      <w:pPr>
        <w:pStyle w:val="a3"/>
        <w:divId w:val="111313076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0740AB" w14:paraId="01207ED2" w14:textId="77777777">
        <w:trPr>
          <w:divId w:val="11131307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656933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5B867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43690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43093B0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DF2E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4BDB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4153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14D99D05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9E73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C292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6ADE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221A88EB" w14:textId="77777777">
        <w:trPr>
          <w:divId w:val="11131307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697F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4515B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00E8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6F036F78" w14:textId="77777777" w:rsidR="000740AB" w:rsidRDefault="009B41C6">
      <w:pPr>
        <w:pStyle w:val="a3"/>
        <w:divId w:val="1113130767"/>
      </w:pPr>
      <w:r>
        <w:rPr>
          <w:rStyle w:val="a4"/>
        </w:rPr>
        <w:t>备注</w:t>
      </w:r>
      <w:r>
        <w:t xml:space="preserve"> </w:t>
      </w:r>
    </w:p>
    <w:p w14:paraId="71D82F19" w14:textId="77777777" w:rsidR="000740AB" w:rsidRDefault="009B41C6">
      <w:pPr>
        <w:numPr>
          <w:ilvl w:val="0"/>
          <w:numId w:val="115"/>
        </w:numPr>
        <w:spacing w:before="100" w:beforeAutospacing="1" w:after="100" w:afterAutospacing="1"/>
        <w:divId w:val="111313076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D93D07D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2.2.21</w:t>
      </w:r>
      <w:r>
        <w:rPr>
          <w:rFonts w:ascii="MS Mincho" w:eastAsia="MS Mincho" w:hAnsi="MS Mincho" w:cs="MS Mincho"/>
        </w:rPr>
        <w:t>、异常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7AB20F5E" w14:textId="77777777" w:rsidR="000740AB" w:rsidRDefault="009B41C6">
      <w:pPr>
        <w:pStyle w:val="a3"/>
        <w:divId w:val="916673946"/>
      </w:pPr>
      <w:r>
        <w:rPr>
          <w:rStyle w:val="a4"/>
        </w:rPr>
        <w:t>简要描述：</w:t>
      </w:r>
      <w:r>
        <w:t xml:space="preserve"> </w:t>
      </w:r>
    </w:p>
    <w:p w14:paraId="1C047FB0" w14:textId="77777777" w:rsidR="000740AB" w:rsidRDefault="009B41C6">
      <w:pPr>
        <w:numPr>
          <w:ilvl w:val="0"/>
          <w:numId w:val="116"/>
        </w:numPr>
        <w:spacing w:before="100" w:beforeAutospacing="1" w:after="100" w:afterAutospacing="1"/>
        <w:divId w:val="916673946"/>
        <w:rPr>
          <w:rFonts w:eastAsia="Times New Roman"/>
        </w:rPr>
      </w:pPr>
      <w:r>
        <w:rPr>
          <w:rFonts w:ascii="SimSun" w:eastAsia="SimSun" w:hAnsi="SimSun" w:cs="SimSun"/>
        </w:rPr>
        <w:t>显示异常设备列表</w:t>
      </w:r>
    </w:p>
    <w:p w14:paraId="73A34432" w14:textId="77777777" w:rsidR="000740AB" w:rsidRDefault="009B41C6">
      <w:pPr>
        <w:pStyle w:val="a3"/>
        <w:divId w:val="91667394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97C3A62" w14:textId="77777777" w:rsidR="000740AB" w:rsidRDefault="009B41C6">
      <w:pPr>
        <w:numPr>
          <w:ilvl w:val="0"/>
          <w:numId w:val="117"/>
        </w:numPr>
        <w:spacing w:before="100" w:beforeAutospacing="1" w:after="100" w:afterAutospacing="1"/>
        <w:divId w:val="916673946"/>
        <w:rPr>
          <w:rFonts w:eastAsia="Times New Roman"/>
        </w:rPr>
      </w:pPr>
      <w:r>
        <w:rPr>
          <w:rStyle w:val="HTML"/>
        </w:rPr>
        <w:t>http://host:port/api/consumption/unusual/list</w:t>
      </w:r>
    </w:p>
    <w:p w14:paraId="0DD8A423" w14:textId="77777777" w:rsidR="000740AB" w:rsidRDefault="009B41C6">
      <w:pPr>
        <w:pStyle w:val="a3"/>
        <w:divId w:val="916673946"/>
      </w:pPr>
      <w:r>
        <w:rPr>
          <w:rStyle w:val="a4"/>
        </w:rPr>
        <w:t>请求方式：</w:t>
      </w:r>
    </w:p>
    <w:p w14:paraId="4B1D80B8" w14:textId="77777777" w:rsidR="000740AB" w:rsidRDefault="009B41C6">
      <w:pPr>
        <w:numPr>
          <w:ilvl w:val="0"/>
          <w:numId w:val="118"/>
        </w:numPr>
        <w:spacing w:before="100" w:beforeAutospacing="1" w:after="100" w:afterAutospacing="1"/>
        <w:divId w:val="916673946"/>
        <w:rPr>
          <w:rFonts w:eastAsia="Times New Roman"/>
        </w:rPr>
      </w:pPr>
      <w:r>
        <w:rPr>
          <w:rFonts w:eastAsia="Times New Roman"/>
        </w:rPr>
        <w:t>GET</w:t>
      </w:r>
    </w:p>
    <w:p w14:paraId="45E000EA" w14:textId="77777777" w:rsidR="000740AB" w:rsidRDefault="009B41C6">
      <w:pPr>
        <w:pStyle w:val="a3"/>
        <w:divId w:val="91667394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99"/>
        <w:gridCol w:w="790"/>
        <w:gridCol w:w="4011"/>
      </w:tblGrid>
      <w:tr w:rsidR="000740AB" w14:paraId="294727C2" w14:textId="77777777">
        <w:trPr>
          <w:divId w:val="9166739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D8FE45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3743C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72F29C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762183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C355B47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CCFF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60FA0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63A3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9376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6F6D6F15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FB59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DED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E3B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4BCF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id,</w:t>
            </w:r>
            <w:r>
              <w:rPr>
                <w:rFonts w:ascii="SimSun" w:eastAsia="SimSun" w:hAnsi="SimSun" w:cs="SimSun"/>
              </w:rPr>
              <w:t>该字段可以不传</w:t>
            </w:r>
          </w:p>
        </w:tc>
      </w:tr>
      <w:tr w:rsidR="000740AB" w14:paraId="1A741B32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4B684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C11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7303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4796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可以是城市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可以是区域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也可以是小区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也可以是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6C19385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43FE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8329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CDB8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3BF8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 xml:space="preserve">” 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查看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异常水表数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eastAsia="Times New Roman"/>
              </w:rPr>
              <w:t>1</w:t>
            </w:r>
          </w:p>
        </w:tc>
      </w:tr>
      <w:tr w:rsidR="000740AB" w14:paraId="28FE0E7E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4525A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C1D3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E093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7A9D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片无数据）</w:t>
            </w:r>
            <w:r>
              <w:rPr>
                <w:rFonts w:eastAsia="Times New Roman"/>
              </w:rPr>
              <w:br/>
              <w:t>2</w:t>
            </w:r>
            <w:r>
              <w:rPr>
                <w:rFonts w:ascii="MS Mincho" w:eastAsia="MS Mincho" w:hAnsi="MS Mincho" w:cs="MS Mincho"/>
              </w:rPr>
              <w:t>：解析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片有数据但是返回的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像</w:t>
            </w:r>
            <w:r>
              <w:rPr>
                <w:rFonts w:ascii="SimSun" w:eastAsia="SimSun" w:hAnsi="SimSun" w:cs="SimSun"/>
              </w:rPr>
              <w:t>识别</w:t>
            </w: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带</w:t>
            </w:r>
            <w:r>
              <w:rPr>
                <w:rFonts w:ascii="MS Mincho" w:eastAsia="MS Mincho" w:hAnsi="MS Mincho" w:cs="MS Mincho"/>
              </w:rPr>
              <w:t>有</w:t>
            </w:r>
            <w:r>
              <w:rPr>
                <w:rFonts w:eastAsia="Times New Roman"/>
              </w:rPr>
              <w:t>X</w:t>
            </w:r>
            <w:r>
              <w:rPr>
                <w:rFonts w:ascii="MS Mincho" w:eastAsia="MS Mincho" w:hAnsi="MS Mincho" w:cs="MS Mincho"/>
              </w:rPr>
              <w:t>）</w:t>
            </w:r>
            <w:r>
              <w:rPr>
                <w:rFonts w:eastAsia="Times New Roman"/>
              </w:rPr>
              <w:br/>
              <w:t>3</w:t>
            </w:r>
            <w:r>
              <w:rPr>
                <w:rFonts w:ascii="MS Mincho" w:eastAsia="MS Mincho" w:hAnsi="MS Mincho" w:cs="MS Mincho"/>
              </w:rPr>
              <w:t>：用水量异常增加</w:t>
            </w:r>
            <w:r>
              <w:rPr>
                <w:rFonts w:eastAsia="Times New Roman"/>
              </w:rPr>
              <w:br/>
              <w:t>4</w:t>
            </w:r>
            <w:r>
              <w:rPr>
                <w:rFonts w:ascii="MS Mincho" w:eastAsia="MS Mincho" w:hAnsi="MS Mincho" w:cs="MS Mincho"/>
              </w:rPr>
              <w:t>：用水量异常减少。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该字段可以不传。</w:t>
            </w:r>
          </w:p>
        </w:tc>
      </w:tr>
      <w:tr w:rsidR="000740AB" w14:paraId="1593AAD5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7ECB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61CF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639A7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292C4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20BE3235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0D72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ED04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DF7C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A9D7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0740AB" w14:paraId="0A993B35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8DE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A6D1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D071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9768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0897DBD3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103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319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803C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A3EB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44D8F489" w14:textId="77777777" w:rsidR="000740AB" w:rsidRDefault="009B41C6">
      <w:pPr>
        <w:pStyle w:val="a3"/>
        <w:divId w:val="916673946"/>
      </w:pPr>
      <w:r>
        <w:t>注意</w:t>
      </w:r>
      <w:r>
        <w:t>1</w:t>
      </w:r>
      <w:r>
        <w:t>：</w:t>
      </w:r>
      <w:r>
        <w:t>searchId</w:t>
      </w:r>
      <w:r>
        <w:t>只有四个可以选择</w:t>
      </w:r>
      <w:r>
        <w:t>,</w:t>
      </w:r>
      <w:r>
        <w:t>分别是城市</w:t>
      </w:r>
      <w:r>
        <w:t>id</w:t>
      </w:r>
      <w:r>
        <w:t>、区域</w:t>
      </w:r>
      <w:r>
        <w:t>id</w:t>
      </w:r>
      <w:r>
        <w:t>、小区</w:t>
      </w:r>
      <w:r>
        <w:t>id</w:t>
      </w:r>
      <w:r>
        <w:t>、设备</w:t>
      </w:r>
      <w:r>
        <w:t xml:space="preserve">id </w:t>
      </w:r>
      <w:r>
        <w:t>注意</w:t>
      </w:r>
      <w:r>
        <w:t>2</w:t>
      </w:r>
      <w:r>
        <w:t>：每次请求列表时，</w:t>
      </w:r>
      <w:r>
        <w:t>searchId</w:t>
      </w:r>
      <w:r>
        <w:t>、</w:t>
      </w:r>
      <w:r>
        <w:t>isBroken</w:t>
      </w:r>
      <w:r>
        <w:t>必须传。</w:t>
      </w:r>
      <w:r>
        <w:t xml:space="preserve"> </w:t>
      </w:r>
      <w:r>
        <w:t>注意</w:t>
      </w:r>
      <w:r>
        <w:t xml:space="preserve">3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522A0AAA" w14:textId="77777777" w:rsidR="000740AB" w:rsidRDefault="009B41C6">
      <w:pPr>
        <w:pStyle w:val="a3"/>
        <w:divId w:val="91667394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04C6011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1E80AA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DED7BE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AB7924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3F7398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0B0C6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28B4205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214A3F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387659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2F4E8E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73CA89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C1BF4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"consumptionId": null,</w:t>
            </w:r>
          </w:p>
          <w:p w14:paraId="17789F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"deviceId": "5afd248b9b44ab2a0c8f9cf7",</w:t>
            </w:r>
          </w:p>
          <w:p w14:paraId="099601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5AD6197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元益花园</w:t>
            </w:r>
            <w:r>
              <w:rPr>
                <w:rStyle w:val="HTML"/>
              </w:rPr>
              <w:t>",</w:t>
            </w:r>
          </w:p>
          <w:p w14:paraId="629B3DD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78A17F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"reTime": null,</w:t>
            </w:r>
          </w:p>
          <w:p w14:paraId="66B1F6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1,</w:t>
            </w:r>
          </w:p>
          <w:p w14:paraId="545704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"brokenDescribe":1,</w:t>
            </w:r>
          </w:p>
          <w:p w14:paraId="2965A1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3AE870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"34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021E19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"picReaded": 0,</w:t>
            </w:r>
          </w:p>
          <w:p w14:paraId="57CFB6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"picUrl": null,</w:t>
            </w:r>
          </w:p>
          <w:p w14:paraId="569319A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"sigRSRQ": 0,</w:t>
            </w:r>
          </w:p>
          <w:p w14:paraId="644BD1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"batteryEnergy": 0</w:t>
            </w:r>
          </w:p>
          <w:p w14:paraId="4BA9EC5D" w14:textId="77777777" w:rsidR="000740AB" w:rsidRDefault="009B41C6" w:rsidP="00BB7A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50DD80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5CA145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31E8B4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47657A8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1B1B17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95B2D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39E24A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95D9B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724753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CB0A8E7" w14:textId="77777777" w:rsidR="000740AB" w:rsidRDefault="000740AB"/>
        </w:tc>
      </w:tr>
    </w:tbl>
    <w:p w14:paraId="5D0E1DDA" w14:textId="77777777" w:rsidR="000740AB" w:rsidRDefault="009B41C6">
      <w:pPr>
        <w:pStyle w:val="a3"/>
        <w:divId w:val="916673946"/>
      </w:pP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1</w:t>
      </w:r>
      <w:r>
        <w:rPr>
          <w:color w:val="FF0000"/>
          <w:sz w:val="20"/>
          <w:szCs w:val="20"/>
        </w:rPr>
        <w:t>：</w:t>
      </w:r>
      <w:r>
        <w:rPr>
          <w:color w:val="FF0000"/>
          <w:sz w:val="20"/>
          <w:szCs w:val="20"/>
        </w:rPr>
        <w:t>consumptionId</w:t>
      </w:r>
      <w:r>
        <w:rPr>
          <w:color w:val="FF0000"/>
          <w:sz w:val="20"/>
          <w:szCs w:val="20"/>
        </w:rPr>
        <w:t>与</w:t>
      </w:r>
      <w:r>
        <w:rPr>
          <w:color w:val="FF0000"/>
          <w:sz w:val="20"/>
          <w:szCs w:val="20"/>
        </w:rPr>
        <w:t xml:space="preserve">deviceId </w:t>
      </w:r>
      <w:r>
        <w:rPr>
          <w:color w:val="FF0000"/>
          <w:sz w:val="20"/>
          <w:szCs w:val="20"/>
        </w:rPr>
        <w:t>，不同的操作，所传的</w:t>
      </w:r>
      <w:r>
        <w:rPr>
          <w:color w:val="FF0000"/>
          <w:sz w:val="20"/>
          <w:szCs w:val="20"/>
        </w:rPr>
        <w:t>id</w:t>
      </w:r>
      <w:r>
        <w:rPr>
          <w:color w:val="FF0000"/>
          <w:sz w:val="20"/>
          <w:szCs w:val="20"/>
        </w:rPr>
        <w:t>不同</w:t>
      </w:r>
      <w:r>
        <w:t xml:space="preserve"> </w:t>
      </w:r>
      <w:r>
        <w:rPr>
          <w:color w:val="FF0000"/>
          <w:sz w:val="20"/>
          <w:szCs w:val="20"/>
        </w:rPr>
        <w:t>注意</w:t>
      </w:r>
      <w:r>
        <w:rPr>
          <w:color w:val="FF0000"/>
          <w:sz w:val="20"/>
          <w:szCs w:val="20"/>
        </w:rPr>
        <w:t>2</w:t>
      </w:r>
      <w:r>
        <w:rPr>
          <w:color w:val="FF0000"/>
          <w:sz w:val="20"/>
          <w:szCs w:val="20"/>
        </w:rPr>
        <w:t>：当</w:t>
      </w:r>
      <w:r>
        <w:rPr>
          <w:color w:val="FF0000"/>
          <w:sz w:val="20"/>
          <w:szCs w:val="20"/>
        </w:rPr>
        <w:t>consumptionId=null</w:t>
      </w:r>
      <w:r>
        <w:rPr>
          <w:color w:val="FF0000"/>
          <w:sz w:val="20"/>
          <w:szCs w:val="20"/>
        </w:rPr>
        <w:t>时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说明没有查表数据</w:t>
      </w:r>
      <w:r>
        <w:rPr>
          <w:color w:val="FF0000"/>
          <w:sz w:val="20"/>
          <w:szCs w:val="20"/>
        </w:rPr>
        <w:t xml:space="preserve"> , </w:t>
      </w:r>
      <w:r>
        <w:rPr>
          <w:color w:val="FF0000"/>
          <w:sz w:val="20"/>
          <w:szCs w:val="20"/>
        </w:rPr>
        <w:t>也就没有详情页面</w:t>
      </w:r>
      <w:r>
        <w:t xml:space="preserve"> </w:t>
      </w:r>
    </w:p>
    <w:p w14:paraId="019C1E73" w14:textId="77777777" w:rsidR="000740AB" w:rsidRDefault="009B41C6">
      <w:pPr>
        <w:pStyle w:val="a3"/>
        <w:divId w:val="916673946"/>
      </w:pPr>
      <w:r>
        <w:t>导出返回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1BEC27F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D48C49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BABCC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8E431A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05516D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"http://47.94.154.65:8761/export/Excel20180602214501.xls",</w:t>
            </w:r>
          </w:p>
          <w:p w14:paraId="1FD2151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98107F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61BC0C3" w14:textId="77777777" w:rsidR="000740AB" w:rsidRDefault="000740AB"/>
        </w:tc>
      </w:tr>
    </w:tbl>
    <w:p w14:paraId="7E384AD0" w14:textId="77777777" w:rsidR="000740AB" w:rsidRDefault="009B41C6">
      <w:pPr>
        <w:pStyle w:val="a3"/>
        <w:divId w:val="91667394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684"/>
        <w:gridCol w:w="6056"/>
      </w:tblGrid>
      <w:tr w:rsidR="000740AB" w14:paraId="45FEBE31" w14:textId="77777777">
        <w:trPr>
          <w:divId w:val="91667394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09B151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859D4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EF78E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CFCBD1A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D32A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0217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5272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查看详情</w:t>
            </w:r>
            <w:r>
              <w:rPr>
                <w:rFonts w:eastAsia="Times New Roman"/>
              </w:rPr>
              <w:t>,</w:t>
            </w:r>
            <w:r>
              <w:rPr>
                <w:rFonts w:ascii="SimSun" w:eastAsia="SimSun" w:hAnsi="SimSun" w:cs="SimSun"/>
              </w:rPr>
              <w:t>传的是这个</w:t>
            </w:r>
            <w:r>
              <w:rPr>
                <w:rFonts w:eastAsia="Times New Roman"/>
              </w:rPr>
              <w:t>consumptionId</w:t>
            </w:r>
          </w:p>
        </w:tc>
      </w:tr>
      <w:tr w:rsidR="000740AB" w14:paraId="555A16C7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EF71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ED99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30DB4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对于设备信息的修改、设备的删除，传的是</w:t>
            </w:r>
            <w:r>
              <w:rPr>
                <w:rFonts w:eastAsia="Times New Roman"/>
              </w:rPr>
              <w:t>deviceId</w:t>
            </w:r>
          </w:p>
        </w:tc>
      </w:tr>
      <w:tr w:rsidR="000740AB" w14:paraId="2F0BEB80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8A9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EE4D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27DB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1166DAD8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565C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2958E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445B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传时间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4065C181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E65C5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7282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0268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图片地址。如果没有抄表的相关数据，则返回</w:t>
            </w:r>
            <w:r>
              <w:rPr>
                <w:rFonts w:eastAsia="Times New Roman"/>
              </w:rPr>
              <w:t>null</w:t>
            </w:r>
          </w:p>
        </w:tc>
      </w:tr>
      <w:tr w:rsidR="000740AB" w14:paraId="58627A8F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BD47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batteryEnergy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6A31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F74D7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电池电量</w:t>
            </w:r>
          </w:p>
        </w:tc>
      </w:tr>
      <w:tr w:rsidR="000740AB" w14:paraId="6D566E8D" w14:textId="77777777">
        <w:trPr>
          <w:divId w:val="91667394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494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brokenDescribe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C654F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B6E4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设备异常的原因。</w:t>
            </w:r>
            <w:r>
              <w:rPr>
                <w:rFonts w:eastAsia="Times New Roman"/>
              </w:rPr>
              <w:br/>
              <w:t>1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片无数据）</w:t>
            </w:r>
            <w:r>
              <w:rPr>
                <w:rFonts w:eastAsia="Times New Roman"/>
              </w:rPr>
              <w:br/>
              <w:t>2</w:t>
            </w:r>
            <w:r>
              <w:rPr>
                <w:rFonts w:ascii="MS Mincho" w:eastAsia="MS Mincho" w:hAnsi="MS Mincho" w:cs="MS Mincho"/>
              </w:rPr>
              <w:t>：解析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数异常（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片有数据但是返回的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像</w:t>
            </w:r>
            <w:r>
              <w:rPr>
                <w:rFonts w:ascii="SimSun" w:eastAsia="SimSun" w:hAnsi="SimSun" w:cs="SimSun"/>
              </w:rPr>
              <w:t>识别</w:t>
            </w: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带</w:t>
            </w:r>
            <w:r>
              <w:rPr>
                <w:rFonts w:ascii="MS Mincho" w:eastAsia="MS Mincho" w:hAnsi="MS Mincho" w:cs="MS Mincho"/>
              </w:rPr>
              <w:t>有</w:t>
            </w:r>
            <w:r>
              <w:rPr>
                <w:rFonts w:eastAsia="Times New Roman"/>
              </w:rPr>
              <w:t>X</w:t>
            </w:r>
            <w:r>
              <w:rPr>
                <w:rFonts w:ascii="MS Mincho" w:eastAsia="MS Mincho" w:hAnsi="MS Mincho" w:cs="MS Mincho"/>
              </w:rPr>
              <w:t>）</w:t>
            </w:r>
            <w:r>
              <w:rPr>
                <w:rFonts w:eastAsia="Times New Roman"/>
              </w:rPr>
              <w:br/>
              <w:t>3</w:t>
            </w:r>
            <w:r>
              <w:rPr>
                <w:rFonts w:ascii="MS Mincho" w:eastAsia="MS Mincho" w:hAnsi="MS Mincho" w:cs="MS Mincho"/>
              </w:rPr>
              <w:t>：用水量异常增加</w:t>
            </w:r>
            <w:r>
              <w:rPr>
                <w:rFonts w:eastAsia="Times New Roman"/>
              </w:rPr>
              <w:br/>
              <w:t>4</w:t>
            </w:r>
            <w:r>
              <w:rPr>
                <w:rFonts w:ascii="MS Mincho" w:eastAsia="MS Mincho" w:hAnsi="MS Mincho" w:cs="MS Mincho"/>
              </w:rPr>
              <w:t>：用水量异常减少。</w:t>
            </w:r>
          </w:p>
        </w:tc>
      </w:tr>
    </w:tbl>
    <w:p w14:paraId="27DC163A" w14:textId="77777777" w:rsidR="000740AB" w:rsidRDefault="009B41C6">
      <w:pPr>
        <w:pStyle w:val="a3"/>
        <w:divId w:val="916673946"/>
      </w:pPr>
      <w:r>
        <w:rPr>
          <w:rStyle w:val="a4"/>
        </w:rPr>
        <w:t>备注</w:t>
      </w:r>
      <w:r>
        <w:t xml:space="preserve"> </w:t>
      </w:r>
    </w:p>
    <w:p w14:paraId="414D846A" w14:textId="77777777" w:rsidR="000740AB" w:rsidRDefault="009B41C6">
      <w:pPr>
        <w:numPr>
          <w:ilvl w:val="0"/>
          <w:numId w:val="119"/>
        </w:numPr>
        <w:spacing w:before="100" w:beforeAutospacing="1" w:after="100" w:afterAutospacing="1"/>
        <w:divId w:val="91667394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5DDAC13" w14:textId="77777777" w:rsidR="000740AB" w:rsidRDefault="009B41C6">
      <w:pPr>
        <w:pStyle w:val="3"/>
        <w:divId w:val="1858883080"/>
        <w:rPr>
          <w:rFonts w:eastAsia="Times New Roman"/>
        </w:rPr>
      </w:pPr>
      <w:r>
        <w:rPr>
          <w:rFonts w:eastAsia="Times New Roman"/>
        </w:rPr>
        <w:t>2.2.22</w:t>
      </w:r>
      <w:r>
        <w:rPr>
          <w:rFonts w:ascii="MS Mincho" w:eastAsia="MS Mincho" w:hAnsi="MS Mincho" w:cs="MS Mincho"/>
        </w:rPr>
        <w:t>、更</w:t>
      </w:r>
      <w:r>
        <w:rPr>
          <w:rFonts w:ascii="SimSun" w:eastAsia="SimSun" w:hAnsi="SimSun" w:cs="SimSun"/>
        </w:rPr>
        <w:t>换设备</w:t>
      </w:r>
      <w:r>
        <w:rPr>
          <w:rFonts w:eastAsia="Times New Roman"/>
        </w:rPr>
        <w:t>/</w:t>
      </w:r>
      <w:r>
        <w:rPr>
          <w:rFonts w:ascii="MS Mincho" w:eastAsia="MS Mincho" w:hAnsi="MS Mincho" w:cs="MS Mincho"/>
        </w:rPr>
        <w:t>水表</w:t>
      </w:r>
    </w:p>
    <w:p w14:paraId="341F3F60" w14:textId="77777777" w:rsidR="000740AB" w:rsidRDefault="009B41C6">
      <w:pPr>
        <w:pStyle w:val="a3"/>
        <w:divId w:val="1852573075"/>
      </w:pPr>
      <w:r>
        <w:rPr>
          <w:rStyle w:val="a4"/>
        </w:rPr>
        <w:t>简要描述：</w:t>
      </w:r>
      <w:r>
        <w:t xml:space="preserve"> </w:t>
      </w:r>
    </w:p>
    <w:p w14:paraId="2DCF23FD" w14:textId="77777777" w:rsidR="000740AB" w:rsidRDefault="009B41C6">
      <w:pPr>
        <w:numPr>
          <w:ilvl w:val="0"/>
          <w:numId w:val="120"/>
        </w:numPr>
        <w:spacing w:before="100" w:beforeAutospacing="1" w:after="100" w:afterAutospacing="1"/>
        <w:divId w:val="1852573075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既可以更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拍照</w:t>
      </w:r>
      <w:r>
        <w:rPr>
          <w:rFonts w:ascii="SimSun" w:eastAsia="SimSun" w:hAnsi="SimSun" w:cs="SimSun"/>
        </w:rPr>
        <w:t>设备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又可以更</w:t>
      </w:r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/>
        </w:rPr>
        <w:t>水表</w:t>
      </w:r>
    </w:p>
    <w:p w14:paraId="7EA459C7" w14:textId="77777777" w:rsidR="000740AB" w:rsidRDefault="009B41C6">
      <w:pPr>
        <w:pStyle w:val="a3"/>
        <w:divId w:val="185257307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2152254" w14:textId="77777777" w:rsidR="000740AB" w:rsidRDefault="009B41C6">
      <w:pPr>
        <w:numPr>
          <w:ilvl w:val="0"/>
          <w:numId w:val="121"/>
        </w:numPr>
        <w:spacing w:before="100" w:beforeAutospacing="1" w:after="100" w:afterAutospacing="1"/>
        <w:divId w:val="1852573075"/>
        <w:rPr>
          <w:rFonts w:eastAsia="Times New Roman"/>
        </w:rPr>
      </w:pPr>
      <w:r>
        <w:rPr>
          <w:rStyle w:val="HTML"/>
        </w:rPr>
        <w:t>http://host:port/api/device/change</w:t>
      </w:r>
    </w:p>
    <w:p w14:paraId="7FD2ADE1" w14:textId="77777777" w:rsidR="000740AB" w:rsidRDefault="009B41C6">
      <w:pPr>
        <w:pStyle w:val="a3"/>
        <w:divId w:val="1852573075"/>
      </w:pPr>
      <w:r>
        <w:rPr>
          <w:rStyle w:val="a4"/>
        </w:rPr>
        <w:t>请求方式：</w:t>
      </w:r>
    </w:p>
    <w:p w14:paraId="506587E0" w14:textId="77777777" w:rsidR="000740AB" w:rsidRDefault="009B41C6">
      <w:pPr>
        <w:numPr>
          <w:ilvl w:val="0"/>
          <w:numId w:val="122"/>
        </w:numPr>
        <w:spacing w:before="100" w:beforeAutospacing="1" w:after="100" w:afterAutospacing="1"/>
        <w:divId w:val="185257307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21A85F2" w14:textId="77777777" w:rsidR="000740AB" w:rsidRDefault="009B41C6">
      <w:pPr>
        <w:pStyle w:val="a3"/>
        <w:divId w:val="185257307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038"/>
        <w:gridCol w:w="1392"/>
        <w:gridCol w:w="3982"/>
      </w:tblGrid>
      <w:tr w:rsidR="000740AB" w14:paraId="52F0AC46" w14:textId="77777777">
        <w:trPr>
          <w:divId w:val="18525730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E91927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ADD61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FB4D4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CF9E1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07D377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0DE40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2B2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106B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B31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列表里面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637E7972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4863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178B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48A1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6E6D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新的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  <w:tr w:rsidR="000740AB" w14:paraId="6E349AA8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05F2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234B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13DC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0A1E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旧的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51EA622F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1E17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A3F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A5FF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407C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新的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</w:tbl>
    <w:p w14:paraId="27C59492" w14:textId="77777777" w:rsidR="000740AB" w:rsidRDefault="009B41C6">
      <w:pPr>
        <w:pStyle w:val="a3"/>
        <w:divId w:val="1852573075"/>
      </w:pPr>
      <w:r>
        <w:t>注</w:t>
      </w:r>
      <w:r>
        <w:t xml:space="preserve"> : </w:t>
      </w:r>
      <w:r>
        <w:t>当用户没有填数字时</w:t>
      </w:r>
      <w:r>
        <w:t xml:space="preserve"> , </w:t>
      </w:r>
      <w:r>
        <w:t>传</w:t>
      </w:r>
      <w:r>
        <w:t>0</w:t>
      </w:r>
      <w:r>
        <w:t>。该字段必传。</w:t>
      </w:r>
    </w:p>
    <w:p w14:paraId="61E1634D" w14:textId="77777777" w:rsidR="000740AB" w:rsidRDefault="009B41C6">
      <w:pPr>
        <w:pStyle w:val="a3"/>
        <w:divId w:val="185257307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B000361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EAB7F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43410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C7433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更换成功</w:t>
            </w:r>
            <w:r>
              <w:rPr>
                <w:rStyle w:val="HTML"/>
              </w:rPr>
              <w:t>"</w:t>
            </w:r>
          </w:p>
          <w:p w14:paraId="20E3D39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F3979BC" w14:textId="77777777" w:rsidR="000740AB" w:rsidRDefault="000740AB"/>
        </w:tc>
      </w:tr>
    </w:tbl>
    <w:p w14:paraId="0A8E712A" w14:textId="77777777" w:rsidR="000740AB" w:rsidRDefault="009B41C6">
      <w:pPr>
        <w:pStyle w:val="a3"/>
        <w:divId w:val="185257307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97FE81E" w14:textId="77777777">
        <w:trPr>
          <w:divId w:val="18525730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598125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603F19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057F5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26B990F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F88F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ABE1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02FB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379AD84" w14:textId="77777777">
        <w:trPr>
          <w:divId w:val="1852573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DBC3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5F9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A277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E028941" w14:textId="77777777" w:rsidR="000740AB" w:rsidRDefault="009B41C6">
      <w:pPr>
        <w:pStyle w:val="a3"/>
        <w:divId w:val="1852573075"/>
      </w:pPr>
      <w:r>
        <w:rPr>
          <w:rStyle w:val="a4"/>
        </w:rPr>
        <w:t>备注</w:t>
      </w:r>
      <w:r>
        <w:t xml:space="preserve"> </w:t>
      </w:r>
    </w:p>
    <w:p w14:paraId="52585675" w14:textId="77777777" w:rsidR="000740AB" w:rsidRDefault="009B41C6">
      <w:pPr>
        <w:numPr>
          <w:ilvl w:val="0"/>
          <w:numId w:val="123"/>
        </w:numPr>
        <w:spacing w:before="100" w:beforeAutospacing="1" w:after="100" w:afterAutospacing="1"/>
        <w:divId w:val="185257307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1F9AA29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</w:p>
    <w:p w14:paraId="0201B0B4" w14:textId="77777777" w:rsidR="000740AB" w:rsidRDefault="009B41C6">
      <w:pPr>
        <w:pStyle w:val="3"/>
        <w:divId w:val="247230070"/>
        <w:rPr>
          <w:rFonts w:eastAsia="Times New Roman"/>
        </w:rPr>
      </w:pPr>
      <w:r>
        <w:rPr>
          <w:rFonts w:eastAsia="Times New Roman"/>
        </w:rPr>
        <w:t>2.3.1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用水明</w:t>
      </w:r>
      <w:r>
        <w:rPr>
          <w:rFonts w:ascii="SimSun" w:eastAsia="SimSun" w:hAnsi="SimSun" w:cs="SimSun"/>
        </w:rPr>
        <w:t>细</w:t>
      </w:r>
    </w:p>
    <w:p w14:paraId="15E499A6" w14:textId="77777777" w:rsidR="000740AB" w:rsidRDefault="009B41C6">
      <w:pPr>
        <w:pStyle w:val="a3"/>
        <w:divId w:val="1336304344"/>
      </w:pPr>
      <w:r>
        <w:rPr>
          <w:rStyle w:val="a4"/>
        </w:rPr>
        <w:t>简要描述：</w:t>
      </w:r>
      <w:r>
        <w:t xml:space="preserve"> </w:t>
      </w:r>
    </w:p>
    <w:p w14:paraId="7DE727E1" w14:textId="77777777" w:rsidR="000740AB" w:rsidRDefault="009B41C6">
      <w:pPr>
        <w:numPr>
          <w:ilvl w:val="0"/>
          <w:numId w:val="124"/>
        </w:numPr>
        <w:spacing w:before="100" w:beforeAutospacing="1" w:after="100" w:afterAutospacing="1"/>
        <w:divId w:val="133630434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用水明</w:t>
      </w:r>
      <w:r>
        <w:rPr>
          <w:rFonts w:ascii="SimSun" w:eastAsia="SimSun" w:hAnsi="SimSun" w:cs="SimSun"/>
        </w:rPr>
        <w:t>细</w:t>
      </w:r>
      <w:r>
        <w:rPr>
          <w:rFonts w:ascii="MS Mincho" w:eastAsia="MS Mincho" w:hAnsi="MS Mincho" w:cs="MS Mincho"/>
        </w:rPr>
        <w:t>接口</w:t>
      </w:r>
    </w:p>
    <w:p w14:paraId="27F1EAE3" w14:textId="77777777" w:rsidR="000740AB" w:rsidRDefault="009B41C6">
      <w:pPr>
        <w:pStyle w:val="a3"/>
        <w:divId w:val="133630434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6CCBB98" w14:textId="77777777" w:rsidR="000740AB" w:rsidRDefault="009B41C6">
      <w:pPr>
        <w:numPr>
          <w:ilvl w:val="0"/>
          <w:numId w:val="125"/>
        </w:numPr>
        <w:spacing w:before="100" w:beforeAutospacing="1" w:after="100" w:afterAutospacing="1"/>
        <w:divId w:val="1336304344"/>
        <w:rPr>
          <w:rFonts w:eastAsia="Times New Roman"/>
        </w:rPr>
      </w:pPr>
      <w:r>
        <w:rPr>
          <w:rStyle w:val="HTML"/>
        </w:rPr>
        <w:t>http://localhost/api/statistics/user/list</w:t>
      </w:r>
    </w:p>
    <w:p w14:paraId="77456160" w14:textId="77777777" w:rsidR="000740AB" w:rsidRDefault="009B41C6">
      <w:pPr>
        <w:pStyle w:val="a3"/>
        <w:divId w:val="1336304344"/>
      </w:pPr>
      <w:r>
        <w:rPr>
          <w:rStyle w:val="a4"/>
        </w:rPr>
        <w:t>请求方式：</w:t>
      </w:r>
    </w:p>
    <w:p w14:paraId="3BB591B1" w14:textId="77777777" w:rsidR="000740AB" w:rsidRDefault="009B41C6">
      <w:pPr>
        <w:numPr>
          <w:ilvl w:val="0"/>
          <w:numId w:val="126"/>
        </w:numPr>
        <w:spacing w:before="100" w:beforeAutospacing="1" w:after="100" w:afterAutospacing="1"/>
        <w:divId w:val="133630434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3FA309D8" w14:textId="77777777" w:rsidR="000740AB" w:rsidRDefault="009B41C6">
      <w:pPr>
        <w:pStyle w:val="a3"/>
        <w:divId w:val="133630434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0"/>
        <w:gridCol w:w="425"/>
        <w:gridCol w:w="617"/>
        <w:gridCol w:w="2376"/>
      </w:tblGrid>
      <w:tr w:rsidR="000740AB" w14:paraId="14207958" w14:textId="77777777">
        <w:trPr>
          <w:divId w:val="13363043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CBD757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4F3EF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2ED47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9960B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3993B41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DBDA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D7C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F2B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2BA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2B201347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311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F0E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2CA5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E8B9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0740AB" w14:paraId="7DE4D03E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9046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F95F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489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7F12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4E82E8C8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15D1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492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15F5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75FD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0740AB" w14:paraId="716BE977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2925E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9F38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39FC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AA96E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</w:tr>
      <w:tr w:rsidR="000740AB" w14:paraId="1B0F3C86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E87A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</w:t>
            </w:r>
            <w:r>
              <w:rPr>
                <w:rFonts w:eastAsia="Times New Roman"/>
              </w:rPr>
              <w:t>IMEIID</w:t>
            </w:r>
            <w:r>
              <w:rPr>
                <w:rFonts w:ascii="MS Mincho" w:eastAsia="MS Mincho" w:hAnsi="MS Mincho" w:cs="MS Mincho"/>
              </w:rPr>
              <w:t>都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空返回空，只有区域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返回区域数据</w:t>
            </w:r>
          </w:p>
        </w:tc>
        <w:tc>
          <w:tcPr>
            <w:tcW w:w="0" w:type="auto"/>
            <w:vAlign w:val="center"/>
            <w:hideMark/>
          </w:tcPr>
          <w:p w14:paraId="18ADC613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480E5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1C1A9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291A923" w14:textId="77777777" w:rsidR="000740AB" w:rsidRDefault="009B41C6">
      <w:pPr>
        <w:pStyle w:val="a3"/>
        <w:divId w:val="133630434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7321A3F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9126F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735F39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73419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14B5EA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21F8AB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5BE52B6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01BECF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101E08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6B4B11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14:paraId="39E477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"nowMonthTotal":"123",</w:t>
            </w:r>
          </w:p>
          <w:p w14:paraId="0CDB1E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"oldMonthTotal":"123",</w:t>
            </w:r>
          </w:p>
          <w:p w14:paraId="4D24E0E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"recordCount":"123",</w:t>
            </w:r>
          </w:p>
          <w:p w14:paraId="1AD411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"useWaterTotal":"123"</w:t>
            </w:r>
          </w:p>
          <w:p w14:paraId="54A495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9160BF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DD4C90E" w14:textId="77777777" w:rsidR="000740AB" w:rsidRDefault="000740AB"/>
        </w:tc>
      </w:tr>
    </w:tbl>
    <w:p w14:paraId="7825959C" w14:textId="77777777" w:rsidR="000740AB" w:rsidRDefault="009B41C6">
      <w:pPr>
        <w:pStyle w:val="a3"/>
        <w:divId w:val="133630434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34F74CD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4E980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CFD21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60DB16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465B11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2ECBD80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D2BC5C8" w14:textId="77777777" w:rsidR="000740AB" w:rsidRDefault="000740AB"/>
        </w:tc>
      </w:tr>
    </w:tbl>
    <w:p w14:paraId="4A40D2EF" w14:textId="77777777" w:rsidR="000740AB" w:rsidRDefault="009B41C6">
      <w:pPr>
        <w:pStyle w:val="a3"/>
        <w:divId w:val="133630434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468"/>
        <w:gridCol w:w="3562"/>
      </w:tblGrid>
      <w:tr w:rsidR="000740AB" w14:paraId="21D1052C" w14:textId="77777777">
        <w:trPr>
          <w:divId w:val="13363043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3E8FB6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01A3C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F5628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20F806D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C02AB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32D3F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FA9AB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本月用水量</w:t>
            </w:r>
          </w:p>
        </w:tc>
      </w:tr>
      <w:tr w:rsidR="000740AB" w14:paraId="2963AE5E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BEDD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369E8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6D2CF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  <w:tr w:rsidR="000740AB" w14:paraId="6329CCB6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2518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26E3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054B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记录条数</w:t>
            </w:r>
          </w:p>
        </w:tc>
      </w:tr>
      <w:tr w:rsidR="000740AB" w14:paraId="3D865DFC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9F41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AEE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749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0740AB" w14:paraId="576955F7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D067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17341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35FE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当前年月份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</w:p>
        </w:tc>
      </w:tr>
      <w:tr w:rsidR="000740AB" w14:paraId="29E2FB59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13D2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9095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C579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0740AB" w14:paraId="5AD21E47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D14A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1251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BF1D4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0740AB" w14:paraId="393713B3" w14:textId="77777777">
        <w:trPr>
          <w:divId w:val="1336304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E0779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4357AD1F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967FD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0FB9C1D" w14:textId="77777777" w:rsidR="000740AB" w:rsidRDefault="009B41C6">
      <w:pPr>
        <w:pStyle w:val="a3"/>
        <w:divId w:val="1336304344"/>
      </w:pPr>
      <w:r>
        <w:rPr>
          <w:rStyle w:val="a4"/>
        </w:rPr>
        <w:t>备注</w:t>
      </w:r>
      <w:r>
        <w:t xml:space="preserve"> </w:t>
      </w:r>
    </w:p>
    <w:p w14:paraId="1FA0AF19" w14:textId="77777777" w:rsidR="000740AB" w:rsidRDefault="009B41C6">
      <w:pPr>
        <w:numPr>
          <w:ilvl w:val="0"/>
          <w:numId w:val="127"/>
        </w:numPr>
        <w:spacing w:before="100" w:beforeAutospacing="1" w:after="100" w:afterAutospacing="1"/>
        <w:divId w:val="133630434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26A0C26" w14:textId="77777777" w:rsidR="000740AB" w:rsidRDefault="009B41C6">
      <w:pPr>
        <w:pStyle w:val="a3"/>
        <w:divId w:val="1336304344"/>
      </w:pPr>
      <w:r>
        <w:t>欢迎使用</w:t>
      </w:r>
      <w:r>
        <w:t>ShowDoc</w:t>
      </w:r>
      <w:r>
        <w:t>！</w:t>
      </w:r>
    </w:p>
    <w:p w14:paraId="6961053D" w14:textId="77777777" w:rsidR="000740AB" w:rsidRDefault="009B41C6">
      <w:pPr>
        <w:pStyle w:val="3"/>
        <w:divId w:val="247230070"/>
        <w:rPr>
          <w:rFonts w:eastAsia="Times New Roman"/>
        </w:rPr>
      </w:pPr>
      <w:r>
        <w:rPr>
          <w:rFonts w:eastAsia="Times New Roman"/>
        </w:rPr>
        <w:t>2.3.2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体运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管理</w:t>
      </w:r>
    </w:p>
    <w:p w14:paraId="4A12E3AE" w14:textId="77777777" w:rsidR="000740AB" w:rsidRDefault="009B41C6">
      <w:pPr>
        <w:pStyle w:val="a3"/>
        <w:divId w:val="1768500673"/>
      </w:pPr>
      <w:r>
        <w:rPr>
          <w:rStyle w:val="a4"/>
        </w:rPr>
        <w:t>简要描述：</w:t>
      </w:r>
      <w:r>
        <w:t xml:space="preserve"> </w:t>
      </w:r>
    </w:p>
    <w:p w14:paraId="51B560FA" w14:textId="77777777" w:rsidR="000740AB" w:rsidRDefault="009B41C6">
      <w:pPr>
        <w:numPr>
          <w:ilvl w:val="0"/>
          <w:numId w:val="128"/>
        </w:numPr>
        <w:spacing w:before="100" w:beforeAutospacing="1" w:after="100" w:afterAutospacing="1"/>
        <w:divId w:val="1768500673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体运</w:t>
      </w:r>
      <w:r>
        <w:rPr>
          <w:rFonts w:ascii="SimSun" w:eastAsia="SimSun" w:hAnsi="SimSun" w:cs="SimSun"/>
        </w:rPr>
        <w:t>营</w:t>
      </w:r>
      <w:r>
        <w:rPr>
          <w:rFonts w:ascii="MS Mincho" w:eastAsia="MS Mincho" w:hAnsi="MS Mincho" w:cs="MS Mincho"/>
        </w:rPr>
        <w:t>管理接口</w:t>
      </w:r>
    </w:p>
    <w:p w14:paraId="36563DB3" w14:textId="77777777" w:rsidR="000740AB" w:rsidRDefault="009B41C6">
      <w:pPr>
        <w:pStyle w:val="a3"/>
        <w:divId w:val="176850067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589BE91" w14:textId="77777777" w:rsidR="000740AB" w:rsidRDefault="009B41C6">
      <w:pPr>
        <w:numPr>
          <w:ilvl w:val="0"/>
          <w:numId w:val="129"/>
        </w:numPr>
        <w:spacing w:before="100" w:beforeAutospacing="1" w:after="100" w:afterAutospacing="1"/>
        <w:divId w:val="1768500673"/>
        <w:rPr>
          <w:rFonts w:eastAsia="Times New Roman"/>
        </w:rPr>
      </w:pPr>
      <w:r>
        <w:rPr>
          <w:rStyle w:val="HTML"/>
        </w:rPr>
        <w:t>http://localhost/api/statistics/overall/list</w:t>
      </w:r>
    </w:p>
    <w:p w14:paraId="30607F8B" w14:textId="77777777" w:rsidR="000740AB" w:rsidRDefault="009B41C6">
      <w:pPr>
        <w:pStyle w:val="a3"/>
        <w:divId w:val="1768500673"/>
      </w:pPr>
      <w:r>
        <w:rPr>
          <w:rStyle w:val="a4"/>
        </w:rPr>
        <w:t>请求方式：</w:t>
      </w:r>
    </w:p>
    <w:p w14:paraId="0109BA30" w14:textId="77777777" w:rsidR="000740AB" w:rsidRDefault="009B41C6">
      <w:pPr>
        <w:numPr>
          <w:ilvl w:val="0"/>
          <w:numId w:val="130"/>
        </w:numPr>
        <w:spacing w:before="100" w:beforeAutospacing="1" w:after="100" w:afterAutospacing="1"/>
        <w:divId w:val="176850067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D3869E0" w14:textId="77777777" w:rsidR="000740AB" w:rsidRDefault="009B41C6">
      <w:pPr>
        <w:pStyle w:val="a3"/>
        <w:divId w:val="176850067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425"/>
        <w:gridCol w:w="617"/>
        <w:gridCol w:w="2355"/>
      </w:tblGrid>
      <w:tr w:rsidR="000740AB" w14:paraId="7568A924" w14:textId="77777777">
        <w:trPr>
          <w:divId w:val="176850067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842972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AEBF2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3E886F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A8EDAB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8E43CE4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2DB9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20DBA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744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8CA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2BF64D32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00B46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1652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69B15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C5CA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0740AB" w14:paraId="6152A117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C2F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A5EB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D068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42DE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2013C3F3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ADE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32D03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B7E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4E2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0740AB" w14:paraId="2BCA042A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50F2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6B86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028F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3574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D1F7E99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E87A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都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空返回空，只有区域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返回区域数据</w:t>
            </w:r>
          </w:p>
        </w:tc>
        <w:tc>
          <w:tcPr>
            <w:tcW w:w="0" w:type="auto"/>
            <w:vAlign w:val="center"/>
            <w:hideMark/>
          </w:tcPr>
          <w:p w14:paraId="487663E3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2D5FC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7CF7C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487B8E" w14:textId="77777777" w:rsidR="000740AB" w:rsidRDefault="009B41C6">
      <w:pPr>
        <w:pStyle w:val="a3"/>
        <w:divId w:val="1768500673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1C65603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3B8A8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6E2EAB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F7FA66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2F1F02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"value":{</w:t>
            </w:r>
          </w:p>
          <w:p w14:paraId="53A811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"nowData":[</w:t>
            </w:r>
          </w:p>
          <w:p w14:paraId="71BDBB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16BDEC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"waterTotal":"123",</w:t>
            </w:r>
          </w:p>
          <w:p w14:paraId="0F31E0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"chartDate":"1",</w:t>
            </w:r>
          </w:p>
          <w:p w14:paraId="076BE31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14:paraId="50F43A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"nowMonthTotal":"123",</w:t>
            </w:r>
          </w:p>
          <w:p w14:paraId="447A18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"oldMonthTotal":"123",</w:t>
            </w:r>
          </w:p>
          <w:p w14:paraId="1B120ED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"recordCount":"123",</w:t>
            </w:r>
          </w:p>
          <w:p w14:paraId="1ED07EC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"useWaterTotal":"123"</w:t>
            </w:r>
          </w:p>
          <w:p w14:paraId="3F9CCAB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7D18FB2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2682E55" w14:textId="77777777" w:rsidR="000740AB" w:rsidRDefault="000740AB"/>
        </w:tc>
      </w:tr>
    </w:tbl>
    <w:p w14:paraId="20DE707B" w14:textId="77777777" w:rsidR="000740AB" w:rsidRDefault="009B41C6">
      <w:pPr>
        <w:pStyle w:val="a3"/>
        <w:divId w:val="1768500673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A007252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08DEBC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F9B54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4FF4A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00E083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402B198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7EC2B5" w14:textId="77777777" w:rsidR="000740AB" w:rsidRDefault="000740AB"/>
        </w:tc>
      </w:tr>
    </w:tbl>
    <w:p w14:paraId="6E2E8216" w14:textId="77777777" w:rsidR="000740AB" w:rsidRDefault="009B41C6">
      <w:pPr>
        <w:pStyle w:val="a3"/>
        <w:divId w:val="176850067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468"/>
        <w:gridCol w:w="3562"/>
      </w:tblGrid>
      <w:tr w:rsidR="000740AB" w14:paraId="6F302750" w14:textId="77777777">
        <w:trPr>
          <w:divId w:val="176850067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9417F1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B4EA2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86888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4E871D1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610F7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B152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874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本月用水量</w:t>
            </w:r>
          </w:p>
        </w:tc>
      </w:tr>
      <w:tr w:rsidR="000740AB" w14:paraId="5F10E16F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313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oldMonthTotal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DFA9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6C3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  <w:tr w:rsidR="000740AB" w14:paraId="0ECB8D2B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A558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recordCount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31FC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145B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记录条数</w:t>
            </w:r>
          </w:p>
        </w:tc>
      </w:tr>
      <w:tr w:rsidR="000740AB" w14:paraId="546BCD18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3536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D2A93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3BD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0740AB" w14:paraId="2CAF0474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A7E2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30E8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7132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所有年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当前年月份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</w:p>
        </w:tc>
      </w:tr>
      <w:tr w:rsidR="000740AB" w14:paraId="155F8B99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4AAD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DE6E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EFE6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去年同月份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的用水量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象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，如果用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没有此字段</w:t>
            </w:r>
          </w:p>
        </w:tc>
      </w:tr>
      <w:tr w:rsidR="000740AB" w14:paraId="527BB9FE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7B28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03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7E1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示是年份</w:t>
            </w:r>
          </w:p>
        </w:tc>
      </w:tr>
      <w:tr w:rsidR="000740AB" w14:paraId="5B676075" w14:textId="77777777">
        <w:trPr>
          <w:divId w:val="17685006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9B37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户选择</w:t>
            </w:r>
            <w:r>
              <w:rPr>
                <w:rFonts w:ascii="MS Mincho" w:eastAsia="MS Mincho" w:hAnsi="MS Mincho" w:cs="MS Mincho"/>
              </w:rPr>
              <w:t>按月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示本年的所有月份，按年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SimSun" w:eastAsia="SimSun" w:hAnsi="SimSun" w:cs="SimSun"/>
              </w:rPr>
              <w:t>则显</w:t>
            </w:r>
            <w:r>
              <w:rPr>
                <w:rFonts w:ascii="MS Mincho" w:eastAsia="MS Mincho" w:hAnsi="MS Mincho" w:cs="MS Mincho"/>
              </w:rPr>
              <w:t>示所有年份</w:t>
            </w:r>
          </w:p>
        </w:tc>
        <w:tc>
          <w:tcPr>
            <w:tcW w:w="0" w:type="auto"/>
            <w:vAlign w:val="center"/>
            <w:hideMark/>
          </w:tcPr>
          <w:p w14:paraId="30A30391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C946F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EC4558" w14:textId="77777777" w:rsidR="000740AB" w:rsidRDefault="009B41C6">
      <w:pPr>
        <w:pStyle w:val="a3"/>
        <w:divId w:val="1768500673"/>
      </w:pPr>
      <w:r>
        <w:rPr>
          <w:rStyle w:val="a4"/>
        </w:rPr>
        <w:t>备注</w:t>
      </w:r>
      <w:r>
        <w:t xml:space="preserve"> </w:t>
      </w:r>
    </w:p>
    <w:p w14:paraId="2E2CF678" w14:textId="77777777" w:rsidR="000740AB" w:rsidRDefault="009B41C6">
      <w:pPr>
        <w:numPr>
          <w:ilvl w:val="0"/>
          <w:numId w:val="131"/>
        </w:numPr>
        <w:spacing w:before="100" w:beforeAutospacing="1" w:after="100" w:afterAutospacing="1"/>
        <w:divId w:val="176850067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DF82799" w14:textId="77777777" w:rsidR="000740AB" w:rsidRDefault="009B41C6">
      <w:pPr>
        <w:pStyle w:val="a3"/>
        <w:divId w:val="1768500673"/>
      </w:pPr>
      <w:r>
        <w:t>欢迎使用</w:t>
      </w:r>
      <w:r>
        <w:t>ShowDoc</w:t>
      </w:r>
      <w:r>
        <w:t>！</w:t>
      </w:r>
    </w:p>
    <w:p w14:paraId="0413CF6F" w14:textId="77777777" w:rsidR="000740AB" w:rsidRDefault="009B41C6">
      <w:pPr>
        <w:pStyle w:val="3"/>
        <w:divId w:val="247230070"/>
        <w:rPr>
          <w:rFonts w:eastAsia="Times New Roman"/>
        </w:rPr>
      </w:pPr>
      <w:r>
        <w:rPr>
          <w:rFonts w:eastAsia="Times New Roman"/>
        </w:rPr>
        <w:t>2.3.3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0709874E" w14:textId="77777777" w:rsidR="000740AB" w:rsidRDefault="009B41C6">
      <w:pPr>
        <w:pStyle w:val="a3"/>
        <w:divId w:val="771124372"/>
      </w:pPr>
      <w:r>
        <w:rPr>
          <w:rStyle w:val="a4"/>
        </w:rPr>
        <w:t>简要描述：</w:t>
      </w:r>
      <w:r>
        <w:t xml:space="preserve"> </w:t>
      </w:r>
    </w:p>
    <w:p w14:paraId="139874BC" w14:textId="77777777" w:rsidR="000740AB" w:rsidRDefault="009B41C6">
      <w:pPr>
        <w:numPr>
          <w:ilvl w:val="0"/>
          <w:numId w:val="132"/>
        </w:numPr>
        <w:spacing w:before="100" w:beforeAutospacing="1" w:after="100" w:afterAutospacing="1"/>
        <w:divId w:val="771124372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5AC30904" w14:textId="77777777" w:rsidR="000740AB" w:rsidRDefault="009B41C6">
      <w:pPr>
        <w:pStyle w:val="a3"/>
        <w:divId w:val="77112437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73DCB8D" w14:textId="77777777" w:rsidR="000740AB" w:rsidRDefault="009B41C6">
      <w:pPr>
        <w:numPr>
          <w:ilvl w:val="0"/>
          <w:numId w:val="133"/>
        </w:numPr>
        <w:spacing w:before="100" w:beforeAutospacing="1" w:after="100" w:afterAutospacing="1"/>
        <w:divId w:val="771124372"/>
        <w:rPr>
          <w:rFonts w:eastAsia="Times New Roman"/>
        </w:rPr>
      </w:pPr>
      <w:r>
        <w:rPr>
          <w:rStyle w:val="HTML"/>
        </w:rPr>
        <w:t>http://localhost/api/statistics/export</w:t>
      </w:r>
    </w:p>
    <w:p w14:paraId="68B6A5AE" w14:textId="77777777" w:rsidR="000740AB" w:rsidRDefault="009B41C6">
      <w:pPr>
        <w:pStyle w:val="a3"/>
        <w:divId w:val="771124372"/>
      </w:pPr>
      <w:r>
        <w:rPr>
          <w:rStyle w:val="a4"/>
        </w:rPr>
        <w:t>请求方式：</w:t>
      </w:r>
    </w:p>
    <w:p w14:paraId="41FEECA9" w14:textId="77777777" w:rsidR="000740AB" w:rsidRDefault="009B41C6">
      <w:pPr>
        <w:numPr>
          <w:ilvl w:val="0"/>
          <w:numId w:val="134"/>
        </w:numPr>
        <w:spacing w:before="100" w:beforeAutospacing="1" w:after="100" w:afterAutospacing="1"/>
        <w:divId w:val="771124372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BC9F12C" w14:textId="77777777" w:rsidR="000740AB" w:rsidRDefault="009B41C6">
      <w:pPr>
        <w:pStyle w:val="a3"/>
        <w:divId w:val="77112437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450"/>
        <w:gridCol w:w="617"/>
        <w:gridCol w:w="5899"/>
      </w:tblGrid>
      <w:tr w:rsidR="000740AB" w14:paraId="2BB0A5A3" w14:textId="77777777">
        <w:trPr>
          <w:divId w:val="77112437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D3626C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79D16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62DF4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1C09C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FFE4A29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F1F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F778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DD75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FFFF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5F008FE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6FC0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44D5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E97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E608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月供水量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eastAsia="Times New Roman"/>
              </w:rPr>
              <w:t xml:space="preserve"> 0</w:t>
            </w:r>
            <w:r>
              <w:rPr>
                <w:rFonts w:ascii="SimSun" w:eastAsia="SimSun" w:hAnsi="SimSun" w:cs="SimSun"/>
              </w:rPr>
              <w:t>为年，</w:t>
            </w:r>
            <w:r>
              <w:rPr>
                <w:rFonts w:eastAsia="Times New Roman"/>
              </w:rPr>
              <w:t>1</w:t>
            </w:r>
            <w:r>
              <w:rPr>
                <w:rFonts w:ascii="SimSun" w:eastAsia="SimSun" w:hAnsi="SimSun" w:cs="SimSun"/>
              </w:rPr>
              <w:t>为月</w:t>
            </w:r>
          </w:p>
        </w:tc>
      </w:tr>
      <w:tr w:rsidR="000740AB" w14:paraId="3C806DF3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95BCE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7CF8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61DF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CB54C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2E0DFA2B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06CF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4CB1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D33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EF57F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结束时间</w:t>
            </w:r>
          </w:p>
        </w:tc>
      </w:tr>
      <w:tr w:rsidR="000740AB" w14:paraId="0CA5E502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4304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1F33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1920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FC3C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统计两个页面统一用一个导出接口，用小区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来区分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出内容</w:t>
            </w:r>
          </w:p>
        </w:tc>
      </w:tr>
      <w:tr w:rsidR="000740AB" w14:paraId="1E55CB5C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4F29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0896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73734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1B6D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统计两个页面统一用一个导出接口，用小区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和用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来区分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出内容</w:t>
            </w:r>
          </w:p>
        </w:tc>
      </w:tr>
    </w:tbl>
    <w:p w14:paraId="5C675838" w14:textId="77777777" w:rsidR="000740AB" w:rsidRDefault="009B41C6">
      <w:pPr>
        <w:pStyle w:val="a3"/>
        <w:divId w:val="771124372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CADBD22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3B04758" w14:textId="77777777" w:rsidR="000740AB" w:rsidRDefault="000740AB"/>
        </w:tc>
      </w:tr>
    </w:tbl>
    <w:p w14:paraId="503D83BD" w14:textId="77777777" w:rsidR="000740AB" w:rsidRDefault="009B41C6">
      <w:pPr>
        <w:pStyle w:val="a3"/>
        <w:divId w:val="771124372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D379A7F" w14:textId="77777777">
        <w:trPr>
          <w:divId w:val="771124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2F3C0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C3E1B9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5B47C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809663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4BA2CFA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0050FB0" w14:textId="77777777" w:rsidR="000740AB" w:rsidRDefault="000740AB"/>
        </w:tc>
      </w:tr>
    </w:tbl>
    <w:p w14:paraId="792EBF84" w14:textId="77777777" w:rsidR="000740AB" w:rsidRDefault="009B41C6">
      <w:pPr>
        <w:pStyle w:val="a3"/>
        <w:divId w:val="77112437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2FD9B1F5" w14:textId="77777777">
        <w:trPr>
          <w:divId w:val="77112437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7632C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87A21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62080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D8CC232" w14:textId="77777777" w:rsidR="000740AB" w:rsidRDefault="009B41C6">
      <w:pPr>
        <w:pStyle w:val="a3"/>
        <w:divId w:val="771124372"/>
      </w:pPr>
      <w:r>
        <w:rPr>
          <w:rStyle w:val="a4"/>
        </w:rPr>
        <w:t>备注</w:t>
      </w:r>
      <w:r>
        <w:t xml:space="preserve"> </w:t>
      </w:r>
    </w:p>
    <w:p w14:paraId="2C02C8DD" w14:textId="77777777" w:rsidR="000740AB" w:rsidRDefault="009B41C6">
      <w:pPr>
        <w:numPr>
          <w:ilvl w:val="0"/>
          <w:numId w:val="135"/>
        </w:numPr>
        <w:spacing w:before="100" w:beforeAutospacing="1" w:after="100" w:afterAutospacing="1"/>
        <w:divId w:val="77112437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1E091D1" w14:textId="77777777" w:rsidR="000740AB" w:rsidRDefault="009B41C6">
      <w:pPr>
        <w:pStyle w:val="a3"/>
        <w:divId w:val="771124372"/>
      </w:pPr>
      <w:r>
        <w:t>欢迎使用</w:t>
      </w:r>
      <w:r>
        <w:t>ShowDoc</w:t>
      </w:r>
      <w:r>
        <w:t>！</w:t>
      </w:r>
    </w:p>
    <w:p w14:paraId="1F46B600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2.4</w:t>
      </w:r>
      <w:r>
        <w:rPr>
          <w:rFonts w:ascii="MS Mincho" w:eastAsia="MS Mincho" w:hAnsi="MS Mincho" w:cs="MS Mincho"/>
        </w:rPr>
        <w:t>、区域管理</w:t>
      </w:r>
    </w:p>
    <w:p w14:paraId="76C0E4E2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2.4.1</w:t>
      </w:r>
      <w:r>
        <w:rPr>
          <w:rFonts w:ascii="MS Mincho" w:eastAsia="MS Mincho" w:hAnsi="MS Mincho" w:cs="MS Mincho"/>
        </w:rPr>
        <w:t>、小区新建</w:t>
      </w:r>
    </w:p>
    <w:p w14:paraId="61199C7F" w14:textId="77777777" w:rsidR="000740AB" w:rsidRDefault="009B41C6">
      <w:pPr>
        <w:pStyle w:val="a3"/>
        <w:divId w:val="515341143"/>
      </w:pPr>
      <w:r>
        <w:rPr>
          <w:rStyle w:val="a4"/>
        </w:rPr>
        <w:t>简要描述：</w:t>
      </w:r>
      <w:r>
        <w:t xml:space="preserve"> </w:t>
      </w:r>
    </w:p>
    <w:p w14:paraId="2E95B1A5" w14:textId="77777777" w:rsidR="000740AB" w:rsidRDefault="009B41C6">
      <w:pPr>
        <w:numPr>
          <w:ilvl w:val="0"/>
          <w:numId w:val="136"/>
        </w:numPr>
        <w:spacing w:before="100" w:beforeAutospacing="1" w:after="100" w:afterAutospacing="1"/>
        <w:divId w:val="515341143"/>
        <w:rPr>
          <w:rFonts w:eastAsia="Times New Roman"/>
        </w:rPr>
      </w:pPr>
      <w:r>
        <w:rPr>
          <w:rFonts w:ascii="MS Mincho" w:eastAsia="MS Mincho" w:hAnsi="MS Mincho" w:cs="MS Mincho"/>
        </w:rPr>
        <w:t>新建小区信息，区域是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出来的，小区是自己添加的。</w:t>
      </w:r>
    </w:p>
    <w:p w14:paraId="3FCCC3EF" w14:textId="77777777" w:rsidR="000740AB" w:rsidRDefault="009B41C6">
      <w:pPr>
        <w:pStyle w:val="a3"/>
        <w:divId w:val="51534114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D857C1F" w14:textId="77777777" w:rsidR="000740AB" w:rsidRDefault="009B41C6">
      <w:pPr>
        <w:numPr>
          <w:ilvl w:val="0"/>
          <w:numId w:val="137"/>
        </w:numPr>
        <w:spacing w:before="100" w:beforeAutospacing="1" w:after="100" w:afterAutospacing="1"/>
        <w:divId w:val="515341143"/>
        <w:rPr>
          <w:rFonts w:eastAsia="Times New Roman"/>
        </w:rPr>
      </w:pPr>
      <w:r>
        <w:rPr>
          <w:rStyle w:val="HTML"/>
        </w:rPr>
        <w:t>http://host:port/api/community/add</w:t>
      </w:r>
    </w:p>
    <w:p w14:paraId="74F771FF" w14:textId="77777777" w:rsidR="000740AB" w:rsidRDefault="009B41C6">
      <w:pPr>
        <w:pStyle w:val="a3"/>
        <w:divId w:val="515341143"/>
      </w:pPr>
      <w:r>
        <w:rPr>
          <w:rStyle w:val="a4"/>
        </w:rPr>
        <w:t>请求方式：</w:t>
      </w:r>
    </w:p>
    <w:p w14:paraId="53DD4171" w14:textId="77777777" w:rsidR="000740AB" w:rsidRDefault="009B41C6">
      <w:pPr>
        <w:numPr>
          <w:ilvl w:val="0"/>
          <w:numId w:val="138"/>
        </w:numPr>
        <w:spacing w:before="100" w:beforeAutospacing="1" w:after="100" w:afterAutospacing="1"/>
        <w:divId w:val="515341143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6A2464FD" w14:textId="77777777" w:rsidR="000740AB" w:rsidRDefault="009B41C6">
      <w:pPr>
        <w:pStyle w:val="a3"/>
        <w:divId w:val="51534114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52"/>
        <w:gridCol w:w="1813"/>
        <w:gridCol w:w="2642"/>
      </w:tblGrid>
      <w:tr w:rsidR="000740AB" w14:paraId="1C0E9635" w14:textId="77777777">
        <w:trPr>
          <w:divId w:val="5153411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432F0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70EA3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D5969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00216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7405548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539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A1CA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D0733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E1DF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3A0392D5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1469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2EBA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B6D8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D62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4F39D79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24C85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5F4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3189E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8435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纬度</w:t>
            </w:r>
          </w:p>
        </w:tc>
      </w:tr>
      <w:tr w:rsidR="000740AB" w14:paraId="5F8B4748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ECE0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6BB68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550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1DC13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</w:tbl>
    <w:p w14:paraId="7D3A743D" w14:textId="77777777" w:rsidR="000740AB" w:rsidRDefault="009B41C6">
      <w:pPr>
        <w:pStyle w:val="a3"/>
        <w:divId w:val="515341143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E7F90A5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68A35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F29EA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"364475fhg47576fr93394",</w:t>
            </w:r>
          </w:p>
          <w:p w14:paraId="46138C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"communityName": "</w:t>
            </w:r>
            <w:r>
              <w:rPr>
                <w:rStyle w:val="HTML"/>
              </w:rPr>
              <w:t>小区名称</w:t>
            </w:r>
            <w:r>
              <w:rPr>
                <w:rStyle w:val="HTML"/>
              </w:rPr>
              <w:t>",</w:t>
            </w:r>
          </w:p>
          <w:p w14:paraId="770C69B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"latitude":4655.74656655,</w:t>
            </w:r>
          </w:p>
          <w:p w14:paraId="324046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"longitude":64557.4857577</w:t>
            </w:r>
          </w:p>
          <w:p w14:paraId="66DE99F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4C541F2" w14:textId="77777777" w:rsidR="000740AB" w:rsidRDefault="000740AB"/>
        </w:tc>
      </w:tr>
    </w:tbl>
    <w:p w14:paraId="1EDCD878" w14:textId="77777777" w:rsidR="000740AB" w:rsidRDefault="009B41C6">
      <w:pPr>
        <w:pStyle w:val="a3"/>
        <w:divId w:val="51534114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468D958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96934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41D976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E469F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6670B45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CC31E2A" w14:textId="77777777" w:rsidR="000740AB" w:rsidRDefault="000740AB"/>
        </w:tc>
      </w:tr>
    </w:tbl>
    <w:p w14:paraId="3566E5A1" w14:textId="77777777" w:rsidR="000740AB" w:rsidRDefault="009B41C6">
      <w:pPr>
        <w:pStyle w:val="a3"/>
        <w:divId w:val="51534114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1820D46" w14:textId="77777777">
        <w:trPr>
          <w:divId w:val="5153411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784111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90F47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3FED01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FB83C48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4407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D248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4CD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6C01098" w14:textId="77777777">
        <w:trPr>
          <w:divId w:val="5153411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ED96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238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F82C1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14997CB" w14:textId="77777777" w:rsidR="000740AB" w:rsidRDefault="009B41C6">
      <w:pPr>
        <w:pStyle w:val="a3"/>
        <w:divId w:val="515341143"/>
      </w:pPr>
      <w:r>
        <w:rPr>
          <w:rStyle w:val="a4"/>
        </w:rPr>
        <w:t>备注</w:t>
      </w:r>
      <w:r>
        <w:t xml:space="preserve"> </w:t>
      </w:r>
    </w:p>
    <w:p w14:paraId="2F513B43" w14:textId="77777777" w:rsidR="000740AB" w:rsidRDefault="009B41C6">
      <w:pPr>
        <w:numPr>
          <w:ilvl w:val="0"/>
          <w:numId w:val="139"/>
        </w:numPr>
        <w:spacing w:before="100" w:beforeAutospacing="1" w:after="100" w:afterAutospacing="1"/>
        <w:divId w:val="51534114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A5B3E33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2.4.2</w:t>
      </w:r>
      <w:r>
        <w:rPr>
          <w:rFonts w:ascii="MS Mincho" w:eastAsia="MS Mincho" w:hAnsi="MS Mincho" w:cs="MS Mincho"/>
        </w:rPr>
        <w:t>、小区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</w:p>
    <w:p w14:paraId="796E0197" w14:textId="77777777" w:rsidR="000740AB" w:rsidRDefault="009B41C6">
      <w:pPr>
        <w:pStyle w:val="a3"/>
        <w:divId w:val="1873109753"/>
      </w:pPr>
      <w:r>
        <w:rPr>
          <w:rStyle w:val="a4"/>
        </w:rPr>
        <w:t>简要描述：</w:t>
      </w:r>
      <w:r>
        <w:t xml:space="preserve"> </w:t>
      </w:r>
    </w:p>
    <w:p w14:paraId="0C40009C" w14:textId="77777777" w:rsidR="000740AB" w:rsidRDefault="009B41C6">
      <w:pPr>
        <w:numPr>
          <w:ilvl w:val="0"/>
          <w:numId w:val="140"/>
        </w:numPr>
        <w:spacing w:before="100" w:beforeAutospacing="1" w:after="100" w:afterAutospacing="1"/>
        <w:divId w:val="1873109753"/>
        <w:rPr>
          <w:rFonts w:eastAsia="Times New Roman"/>
        </w:rPr>
      </w:pPr>
      <w:r>
        <w:rPr>
          <w:rFonts w:ascii="SimSun" w:eastAsia="SimSun" w:hAnsi="SimSun" w:cs="SimSun"/>
        </w:rPr>
        <w:t>删除小区信息</w:t>
      </w:r>
    </w:p>
    <w:p w14:paraId="0E6412CD" w14:textId="77777777" w:rsidR="000740AB" w:rsidRDefault="009B41C6">
      <w:pPr>
        <w:pStyle w:val="a3"/>
        <w:divId w:val="187310975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03209CE" w14:textId="77777777" w:rsidR="000740AB" w:rsidRDefault="009B41C6">
      <w:pPr>
        <w:numPr>
          <w:ilvl w:val="0"/>
          <w:numId w:val="141"/>
        </w:numPr>
        <w:spacing w:before="100" w:beforeAutospacing="1" w:after="100" w:afterAutospacing="1"/>
        <w:divId w:val="1873109753"/>
        <w:rPr>
          <w:rFonts w:eastAsia="Times New Roman"/>
        </w:rPr>
      </w:pPr>
      <w:r>
        <w:rPr>
          <w:rStyle w:val="HTML"/>
        </w:rPr>
        <w:t>http://host:port/api/community/del</w:t>
      </w:r>
    </w:p>
    <w:p w14:paraId="0AAEFAAE" w14:textId="77777777" w:rsidR="000740AB" w:rsidRDefault="009B41C6">
      <w:pPr>
        <w:pStyle w:val="a3"/>
        <w:divId w:val="1873109753"/>
      </w:pPr>
      <w:r>
        <w:rPr>
          <w:rStyle w:val="a4"/>
        </w:rPr>
        <w:t>请求方式：</w:t>
      </w:r>
    </w:p>
    <w:p w14:paraId="75D3ACB1" w14:textId="77777777" w:rsidR="000740AB" w:rsidRDefault="009B41C6">
      <w:pPr>
        <w:numPr>
          <w:ilvl w:val="0"/>
          <w:numId w:val="142"/>
        </w:numPr>
        <w:spacing w:before="100" w:beforeAutospacing="1" w:after="100" w:afterAutospacing="1"/>
        <w:divId w:val="187310975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494E714" w14:textId="77777777" w:rsidR="000740AB" w:rsidRDefault="009B41C6">
      <w:pPr>
        <w:pStyle w:val="a3"/>
        <w:divId w:val="187310975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0740AB" w14:paraId="124411EA" w14:textId="77777777">
        <w:trPr>
          <w:divId w:val="18731097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F71CFF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433D0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89CFC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3F5A83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6411121" w14:textId="77777777">
        <w:trPr>
          <w:divId w:val="18731097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700B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6707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9729D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2CF8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</w:tbl>
    <w:p w14:paraId="493AF6CE" w14:textId="77777777" w:rsidR="000740AB" w:rsidRDefault="009B41C6">
      <w:pPr>
        <w:pStyle w:val="a3"/>
        <w:divId w:val="18731097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E4DF12E" w14:textId="77777777">
        <w:trPr>
          <w:divId w:val="18731097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61B122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795444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46942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5525C88E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58BC694" w14:textId="77777777" w:rsidR="000740AB" w:rsidRDefault="000740AB"/>
        </w:tc>
      </w:tr>
    </w:tbl>
    <w:p w14:paraId="0F2A749D" w14:textId="77777777" w:rsidR="000740AB" w:rsidRDefault="009B41C6">
      <w:pPr>
        <w:pStyle w:val="a3"/>
        <w:divId w:val="187310975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A00CDF7" w14:textId="77777777">
        <w:trPr>
          <w:divId w:val="18731097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AC86B1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C1838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BDFF68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1205C0D" w14:textId="77777777">
        <w:trPr>
          <w:divId w:val="18731097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EA566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0230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D7BB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B78C7BF" w14:textId="77777777">
        <w:trPr>
          <w:divId w:val="18731097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780B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50CC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BCA7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393E3EC" w14:textId="77777777" w:rsidR="000740AB" w:rsidRDefault="009B41C6">
      <w:pPr>
        <w:pStyle w:val="a3"/>
        <w:divId w:val="1873109753"/>
      </w:pPr>
      <w:r>
        <w:rPr>
          <w:rStyle w:val="a4"/>
        </w:rPr>
        <w:t>备注</w:t>
      </w:r>
      <w:r>
        <w:t xml:space="preserve"> </w:t>
      </w:r>
    </w:p>
    <w:p w14:paraId="2B9BA030" w14:textId="77777777" w:rsidR="000740AB" w:rsidRDefault="009B41C6">
      <w:pPr>
        <w:numPr>
          <w:ilvl w:val="0"/>
          <w:numId w:val="143"/>
        </w:numPr>
        <w:spacing w:before="100" w:beforeAutospacing="1" w:after="100" w:afterAutospacing="1"/>
        <w:divId w:val="187310975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C5D27E9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2.4.3</w:t>
      </w:r>
      <w:r>
        <w:rPr>
          <w:rFonts w:ascii="MS Mincho" w:eastAsia="MS Mincho" w:hAnsi="MS Mincho" w:cs="MS Mincho"/>
        </w:rPr>
        <w:t>、小区的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6CD0BA48" w14:textId="77777777" w:rsidR="000740AB" w:rsidRDefault="009B41C6">
      <w:pPr>
        <w:pStyle w:val="a3"/>
        <w:divId w:val="1641110040"/>
      </w:pPr>
      <w:r>
        <w:rPr>
          <w:rStyle w:val="a4"/>
        </w:rPr>
        <w:t>简要描述：</w:t>
      </w:r>
      <w:r>
        <w:t xml:space="preserve"> </w:t>
      </w:r>
    </w:p>
    <w:p w14:paraId="1E87558B" w14:textId="77777777" w:rsidR="000740AB" w:rsidRDefault="009B41C6">
      <w:pPr>
        <w:numPr>
          <w:ilvl w:val="0"/>
          <w:numId w:val="144"/>
        </w:numPr>
        <w:spacing w:before="100" w:beforeAutospacing="1" w:after="100" w:afterAutospacing="1"/>
        <w:divId w:val="1641110040"/>
        <w:rPr>
          <w:rFonts w:eastAsia="Times New Roman"/>
        </w:rPr>
      </w:pPr>
      <w:r>
        <w:rPr>
          <w:rFonts w:ascii="SimSun" w:eastAsia="SimSun" w:hAnsi="SimSun" w:cs="SimSun"/>
        </w:rPr>
        <w:t>获取小区的</w:t>
      </w:r>
      <w:r>
        <w:rPr>
          <w:rFonts w:eastAsia="Times New Roman"/>
        </w:rPr>
        <w:t>item</w:t>
      </w:r>
    </w:p>
    <w:p w14:paraId="48E972DD" w14:textId="77777777" w:rsidR="000740AB" w:rsidRDefault="009B41C6">
      <w:pPr>
        <w:pStyle w:val="a3"/>
        <w:divId w:val="164111004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EE8590F" w14:textId="77777777" w:rsidR="000740AB" w:rsidRDefault="009B41C6">
      <w:pPr>
        <w:numPr>
          <w:ilvl w:val="0"/>
          <w:numId w:val="145"/>
        </w:numPr>
        <w:spacing w:before="100" w:beforeAutospacing="1" w:after="100" w:afterAutospacing="1"/>
        <w:divId w:val="1641110040"/>
        <w:rPr>
          <w:rFonts w:eastAsia="Times New Roman"/>
        </w:rPr>
      </w:pPr>
      <w:r>
        <w:rPr>
          <w:rStyle w:val="HTML"/>
        </w:rPr>
        <w:t>http://host:port/api/community/item</w:t>
      </w:r>
    </w:p>
    <w:p w14:paraId="72AD66F1" w14:textId="77777777" w:rsidR="000740AB" w:rsidRDefault="009B41C6">
      <w:pPr>
        <w:pStyle w:val="a3"/>
        <w:divId w:val="1641110040"/>
      </w:pPr>
      <w:r>
        <w:rPr>
          <w:rStyle w:val="a4"/>
        </w:rPr>
        <w:t>请求方式：</w:t>
      </w:r>
    </w:p>
    <w:p w14:paraId="01532B3C" w14:textId="77777777" w:rsidR="000740AB" w:rsidRDefault="009B41C6">
      <w:pPr>
        <w:numPr>
          <w:ilvl w:val="0"/>
          <w:numId w:val="146"/>
        </w:numPr>
        <w:spacing w:before="100" w:beforeAutospacing="1" w:after="100" w:afterAutospacing="1"/>
        <w:divId w:val="1641110040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EAE3DB0" w14:textId="77777777" w:rsidR="000740AB" w:rsidRDefault="009B41C6">
      <w:pPr>
        <w:pStyle w:val="a3"/>
        <w:divId w:val="164111004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061B1C51" w14:textId="77777777">
        <w:trPr>
          <w:divId w:val="164111004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D817F2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F8B87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FCA76C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3B117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26EEFDF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1A07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9D81B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59A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87DE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317DE360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F51A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F434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8037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EC18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</w:tbl>
    <w:p w14:paraId="4588B61D" w14:textId="77777777" w:rsidR="000740AB" w:rsidRDefault="009B41C6">
      <w:pPr>
        <w:pStyle w:val="a3"/>
        <w:divId w:val="164111004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A548BD0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8BF41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C2DFF0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B9EBC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详情返回成功</w:t>
            </w:r>
            <w:r>
              <w:rPr>
                <w:rStyle w:val="HTML"/>
              </w:rPr>
              <w:t>",</w:t>
            </w:r>
          </w:p>
          <w:p w14:paraId="33B893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B0F16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"2018/05/15 04:12:37",</w:t>
            </w:r>
          </w:p>
          <w:p w14:paraId="1CDC4A1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"isDeleted": 0,</w:t>
            </w:r>
          </w:p>
          <w:p w14:paraId="4A1201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"5af9edb55c515d2d6008d20e",</w:t>
            </w:r>
          </w:p>
          <w:p w14:paraId="2FE1EC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09294C4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"longitude": 5678.89,</w:t>
            </w:r>
          </w:p>
          <w:p w14:paraId="105ED6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"latitude": 5678.89,</w:t>
            </w:r>
          </w:p>
          <w:p w14:paraId="21481B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"5af6c9110fa4fb0b743cc04d",</w:t>
            </w:r>
          </w:p>
          <w:p w14:paraId="666533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</w:t>
            </w:r>
          </w:p>
          <w:p w14:paraId="5369803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168BEA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A6621F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B320E1F" w14:textId="77777777" w:rsidR="000740AB" w:rsidRDefault="000740AB"/>
        </w:tc>
      </w:tr>
    </w:tbl>
    <w:p w14:paraId="68846827" w14:textId="77777777" w:rsidR="000740AB" w:rsidRDefault="009B41C6">
      <w:pPr>
        <w:pStyle w:val="a3"/>
        <w:divId w:val="164111004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1570"/>
        <w:gridCol w:w="2824"/>
      </w:tblGrid>
      <w:tr w:rsidR="000740AB" w14:paraId="6B4CADAD" w14:textId="77777777">
        <w:trPr>
          <w:divId w:val="164111004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9C85D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C79BF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B72D2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78D63B9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FA4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4BC3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7A3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小区的名字</w:t>
            </w:r>
          </w:p>
        </w:tc>
      </w:tr>
      <w:tr w:rsidR="000740AB" w14:paraId="288B7E93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379C0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69A0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5212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0740AB" w14:paraId="376B2974" w14:textId="77777777">
        <w:trPr>
          <w:divId w:val="16411100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39E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74B5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5B8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维度</w:t>
            </w:r>
          </w:p>
        </w:tc>
      </w:tr>
    </w:tbl>
    <w:p w14:paraId="2522282D" w14:textId="77777777" w:rsidR="000740AB" w:rsidRDefault="009B41C6">
      <w:pPr>
        <w:pStyle w:val="a3"/>
        <w:divId w:val="1641110040"/>
      </w:pPr>
      <w:r>
        <w:rPr>
          <w:rStyle w:val="a4"/>
        </w:rPr>
        <w:t>备注</w:t>
      </w:r>
      <w:r>
        <w:t xml:space="preserve"> </w:t>
      </w:r>
    </w:p>
    <w:p w14:paraId="2A6C0271" w14:textId="77777777" w:rsidR="000740AB" w:rsidRDefault="009B41C6">
      <w:pPr>
        <w:numPr>
          <w:ilvl w:val="0"/>
          <w:numId w:val="147"/>
        </w:numPr>
        <w:spacing w:before="100" w:beforeAutospacing="1" w:after="100" w:afterAutospacing="1"/>
        <w:divId w:val="164111004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CA67675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2.4.4</w:t>
      </w:r>
      <w:r>
        <w:rPr>
          <w:rFonts w:ascii="MS Mincho" w:eastAsia="MS Mincho" w:hAnsi="MS Mincho" w:cs="MS Mincho"/>
        </w:rPr>
        <w:t>、小区更新</w:t>
      </w:r>
    </w:p>
    <w:p w14:paraId="691B0BF7" w14:textId="77777777" w:rsidR="000740AB" w:rsidRDefault="009B41C6">
      <w:pPr>
        <w:pStyle w:val="a3"/>
        <w:divId w:val="1212231785"/>
      </w:pPr>
      <w:r>
        <w:rPr>
          <w:rStyle w:val="a4"/>
        </w:rPr>
        <w:t>简要描述：</w:t>
      </w:r>
      <w:r>
        <w:t xml:space="preserve"> </w:t>
      </w:r>
    </w:p>
    <w:p w14:paraId="4DA6FC0A" w14:textId="77777777" w:rsidR="000740AB" w:rsidRDefault="009B41C6">
      <w:pPr>
        <w:numPr>
          <w:ilvl w:val="0"/>
          <w:numId w:val="148"/>
        </w:numPr>
        <w:spacing w:before="100" w:beforeAutospacing="1" w:after="100" w:afterAutospacing="1"/>
        <w:divId w:val="1212231785"/>
        <w:rPr>
          <w:rFonts w:eastAsia="Times New Roman"/>
        </w:rPr>
      </w:pPr>
      <w:r>
        <w:rPr>
          <w:rFonts w:ascii="MS Mincho" w:eastAsia="MS Mincho" w:hAnsi="MS Mincho" w:cs="MS Mincho"/>
        </w:rPr>
        <w:t>小区数据的更新</w:t>
      </w:r>
    </w:p>
    <w:p w14:paraId="1A1FE866" w14:textId="77777777" w:rsidR="000740AB" w:rsidRDefault="009B41C6">
      <w:pPr>
        <w:pStyle w:val="a3"/>
        <w:divId w:val="121223178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5233F96" w14:textId="77777777" w:rsidR="000740AB" w:rsidRDefault="009B41C6">
      <w:pPr>
        <w:numPr>
          <w:ilvl w:val="0"/>
          <w:numId w:val="149"/>
        </w:numPr>
        <w:spacing w:before="100" w:beforeAutospacing="1" w:after="100" w:afterAutospacing="1"/>
        <w:divId w:val="1212231785"/>
        <w:rPr>
          <w:rFonts w:eastAsia="Times New Roman"/>
        </w:rPr>
      </w:pPr>
      <w:r>
        <w:rPr>
          <w:rStyle w:val="HTML"/>
        </w:rPr>
        <w:t>http://host:port/api/community/upd</w:t>
      </w:r>
    </w:p>
    <w:p w14:paraId="444B2F9D" w14:textId="77777777" w:rsidR="000740AB" w:rsidRDefault="009B41C6">
      <w:pPr>
        <w:pStyle w:val="a3"/>
        <w:divId w:val="1212231785"/>
      </w:pPr>
      <w:r>
        <w:rPr>
          <w:rStyle w:val="a4"/>
        </w:rPr>
        <w:t>请求方式：</w:t>
      </w:r>
    </w:p>
    <w:p w14:paraId="136E76E0" w14:textId="77777777" w:rsidR="000740AB" w:rsidRDefault="009B41C6">
      <w:pPr>
        <w:numPr>
          <w:ilvl w:val="0"/>
          <w:numId w:val="150"/>
        </w:numPr>
        <w:spacing w:before="100" w:beforeAutospacing="1" w:after="100" w:afterAutospacing="1"/>
        <w:divId w:val="1212231785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0FD324E1" w14:textId="77777777" w:rsidR="000740AB" w:rsidRDefault="009B41C6">
      <w:pPr>
        <w:pStyle w:val="a3"/>
        <w:divId w:val="121223178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52"/>
        <w:gridCol w:w="1813"/>
        <w:gridCol w:w="2642"/>
      </w:tblGrid>
      <w:tr w:rsidR="000740AB" w14:paraId="3E605F4D" w14:textId="77777777">
        <w:trPr>
          <w:divId w:val="12122317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23A736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69071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41AF5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F02FA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E2BE76A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34D3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AA8C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D1DC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F459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D4FEAF5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59BE6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B2B3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E6EC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CF0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DCD4BAA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F568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BFC2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A1D9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31C7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0740AB" w14:paraId="6EF864F6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CA5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C808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FC42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89E3E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维度</w:t>
            </w:r>
          </w:p>
        </w:tc>
      </w:tr>
    </w:tbl>
    <w:p w14:paraId="4A4627FA" w14:textId="77777777" w:rsidR="000740AB" w:rsidRDefault="009B41C6">
      <w:pPr>
        <w:pStyle w:val="a3"/>
        <w:divId w:val="1212231785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9E56E91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07890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{</w:t>
            </w:r>
          </w:p>
          <w:p w14:paraId="2C4630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"id":"5af9edb55c515d2d6008d20e",</w:t>
            </w:r>
          </w:p>
          <w:p w14:paraId="1BBA936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"communityName": "</w:t>
            </w:r>
            <w:r>
              <w:rPr>
                <w:rStyle w:val="HTML"/>
              </w:rPr>
              <w:t>杏林光华小区</w:t>
            </w:r>
            <w:r>
              <w:rPr>
                <w:rStyle w:val="HTML"/>
              </w:rPr>
              <w:t>",</w:t>
            </w:r>
          </w:p>
          <w:p w14:paraId="5FB531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"regionId":"5af6c9110fa4fb0b743cc04d",</w:t>
            </w:r>
          </w:p>
          <w:p w14:paraId="4533B0A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"cityId":"5af6c9d50fa4fb22a012644f"</w:t>
            </w:r>
            <w:r>
              <w:rPr>
                <w:rStyle w:val="HTML"/>
              </w:rPr>
              <w:t>，</w:t>
            </w:r>
          </w:p>
          <w:p w14:paraId="6B0D2C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"longitude":5678.8119,</w:t>
            </w:r>
          </w:p>
          <w:p w14:paraId="73801D7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"latitude":5678.6669</w:t>
            </w:r>
          </w:p>
          <w:p w14:paraId="14F6403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460A0819" w14:textId="77777777" w:rsidR="000740AB" w:rsidRDefault="000740AB"/>
        </w:tc>
      </w:tr>
    </w:tbl>
    <w:p w14:paraId="41CF6F17" w14:textId="77777777" w:rsidR="000740AB" w:rsidRDefault="009B41C6">
      <w:pPr>
        <w:pStyle w:val="a3"/>
        <w:divId w:val="121223178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518EA63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DE5AA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EDC5E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72365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更新成功</w:t>
            </w:r>
            <w:r>
              <w:rPr>
                <w:rStyle w:val="HTML"/>
              </w:rPr>
              <w:t>"</w:t>
            </w:r>
          </w:p>
          <w:p w14:paraId="540B978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BC23931" w14:textId="77777777" w:rsidR="000740AB" w:rsidRDefault="000740AB"/>
        </w:tc>
      </w:tr>
    </w:tbl>
    <w:p w14:paraId="67E4ACC8" w14:textId="77777777" w:rsidR="000740AB" w:rsidRDefault="009B41C6">
      <w:pPr>
        <w:pStyle w:val="a3"/>
        <w:divId w:val="121223178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A3AFC28" w14:textId="77777777">
        <w:trPr>
          <w:divId w:val="12122317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AC5662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ED86F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05EA70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D32429A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E855F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377B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7713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7458E054" w14:textId="77777777">
        <w:trPr>
          <w:divId w:val="12122317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31D2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5CE0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938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0A2F5E6" w14:textId="77777777" w:rsidR="000740AB" w:rsidRDefault="009B41C6">
      <w:pPr>
        <w:pStyle w:val="a3"/>
        <w:divId w:val="1212231785"/>
      </w:pPr>
      <w:r>
        <w:rPr>
          <w:rStyle w:val="a4"/>
        </w:rPr>
        <w:t>备注</w:t>
      </w:r>
      <w:r>
        <w:t xml:space="preserve"> </w:t>
      </w:r>
    </w:p>
    <w:p w14:paraId="56C023F0" w14:textId="77777777" w:rsidR="000740AB" w:rsidRDefault="009B41C6">
      <w:pPr>
        <w:numPr>
          <w:ilvl w:val="0"/>
          <w:numId w:val="151"/>
        </w:numPr>
        <w:spacing w:before="100" w:beforeAutospacing="1" w:after="100" w:afterAutospacing="1"/>
        <w:divId w:val="121223178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42F8E8C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2.4.5</w:t>
      </w:r>
      <w:r>
        <w:rPr>
          <w:rFonts w:ascii="MS Mincho" w:eastAsia="MS Mincho" w:hAnsi="MS Mincho" w:cs="MS Mincho"/>
        </w:rPr>
        <w:t>、小区列表</w:t>
      </w:r>
    </w:p>
    <w:p w14:paraId="4F7C5AF6" w14:textId="77777777" w:rsidR="000740AB" w:rsidRDefault="009B41C6">
      <w:pPr>
        <w:pStyle w:val="a3"/>
        <w:divId w:val="31661075"/>
      </w:pPr>
      <w:r>
        <w:rPr>
          <w:rStyle w:val="a4"/>
        </w:rPr>
        <w:t>简要描述：</w:t>
      </w:r>
      <w:r>
        <w:t xml:space="preserve"> </w:t>
      </w:r>
    </w:p>
    <w:p w14:paraId="70BA81DB" w14:textId="77777777" w:rsidR="000740AB" w:rsidRDefault="009B41C6">
      <w:pPr>
        <w:numPr>
          <w:ilvl w:val="0"/>
          <w:numId w:val="152"/>
        </w:numPr>
        <w:spacing w:before="100" w:beforeAutospacing="1" w:after="100" w:afterAutospacing="1"/>
        <w:divId w:val="31661075"/>
        <w:rPr>
          <w:rFonts w:eastAsia="Times New Roman"/>
        </w:rPr>
      </w:pPr>
      <w:r>
        <w:rPr>
          <w:rFonts w:ascii="MS Mincho" w:eastAsia="MS Mincho" w:hAnsi="MS Mincho" w:cs="MS Mincho"/>
        </w:rPr>
        <w:t>小区列表的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可以添加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条件。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区域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</w:p>
    <w:p w14:paraId="3E149D61" w14:textId="77777777" w:rsidR="000740AB" w:rsidRDefault="009B41C6">
      <w:pPr>
        <w:pStyle w:val="a3"/>
        <w:divId w:val="3166107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7E65E97" w14:textId="77777777" w:rsidR="000740AB" w:rsidRDefault="009B41C6">
      <w:pPr>
        <w:numPr>
          <w:ilvl w:val="0"/>
          <w:numId w:val="153"/>
        </w:numPr>
        <w:spacing w:before="100" w:beforeAutospacing="1" w:after="100" w:afterAutospacing="1"/>
        <w:divId w:val="31661075"/>
        <w:rPr>
          <w:rFonts w:eastAsia="Times New Roman"/>
        </w:rPr>
      </w:pPr>
      <w:r>
        <w:rPr>
          <w:rStyle w:val="HTML"/>
        </w:rPr>
        <w:t>http://host:port/api/community/list</w:t>
      </w:r>
    </w:p>
    <w:p w14:paraId="1BC7A438" w14:textId="77777777" w:rsidR="000740AB" w:rsidRDefault="009B41C6">
      <w:pPr>
        <w:pStyle w:val="a3"/>
        <w:divId w:val="31661075"/>
      </w:pPr>
      <w:r>
        <w:rPr>
          <w:rStyle w:val="a4"/>
        </w:rPr>
        <w:t>请求方式：</w:t>
      </w:r>
    </w:p>
    <w:p w14:paraId="54F3B842" w14:textId="77777777" w:rsidR="000740AB" w:rsidRDefault="009B41C6">
      <w:pPr>
        <w:numPr>
          <w:ilvl w:val="0"/>
          <w:numId w:val="154"/>
        </w:numPr>
        <w:spacing w:before="100" w:beforeAutospacing="1" w:after="100" w:afterAutospacing="1"/>
        <w:divId w:val="31661075"/>
        <w:rPr>
          <w:rFonts w:eastAsia="Times New Roman"/>
        </w:rPr>
      </w:pPr>
      <w:r>
        <w:rPr>
          <w:rFonts w:eastAsia="Times New Roman"/>
        </w:rPr>
        <w:t>GET</w:t>
      </w:r>
    </w:p>
    <w:p w14:paraId="24F0937F" w14:textId="77777777" w:rsidR="000740AB" w:rsidRDefault="009B41C6">
      <w:pPr>
        <w:pStyle w:val="a3"/>
        <w:divId w:val="3166107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4"/>
        <w:gridCol w:w="617"/>
        <w:gridCol w:w="4092"/>
      </w:tblGrid>
      <w:tr w:rsidR="000740AB" w14:paraId="5ECAE943" w14:textId="77777777">
        <w:trPr>
          <w:divId w:val="316610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C57289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BDA85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F0BA6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22BA0F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CFF47C5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639E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CE6D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DD0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8010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149F8D45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7147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E136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F7795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F6296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，必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字段。</w:t>
            </w:r>
          </w:p>
        </w:tc>
      </w:tr>
      <w:tr w:rsidR="000740AB" w14:paraId="2811A57A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FB47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916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CFF40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D0607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若是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看某市小区</w:t>
            </w:r>
            <w:r>
              <w:rPr>
                <w:rFonts w:eastAsia="Times New Roman"/>
              </w:rPr>
              <w:t>list</w:t>
            </w:r>
            <w:r>
              <w:rPr>
                <w:rFonts w:ascii="MS Mincho" w:eastAsia="MS Mincho" w:hAnsi="MS Mincho" w:cs="MS Mincho"/>
              </w:rPr>
              <w:t>，此字段不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看某市的某个区域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如果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看某市某个小区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0740AB" w14:paraId="479C746F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5F0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EF99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CF97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EE86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58059D01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2B94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FFF0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AEAE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B7E3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6A6522D3" w14:textId="77777777" w:rsidR="000740AB" w:rsidRDefault="009B41C6">
      <w:pPr>
        <w:pStyle w:val="a3"/>
        <w:divId w:val="3166107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9392081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4F5F5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AD1A1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7262E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小区列表返回成功</w:t>
            </w:r>
            <w:r>
              <w:rPr>
                <w:rStyle w:val="HTML"/>
              </w:rPr>
              <w:t>",</w:t>
            </w:r>
          </w:p>
          <w:p w14:paraId="1EE476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D9D0C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CE7E3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7701FE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22886C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66C9DD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694C35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B9F50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"5b03826bb95fe52690264ced",</w:t>
            </w:r>
          </w:p>
          <w:p w14:paraId="19D6FE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67E668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0D54123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10:37:31"</w:t>
            </w:r>
          </w:p>
          <w:p w14:paraId="6D4C3BD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20A1BD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77DF141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441355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34BD6B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61DAB4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</w:t>
            </w:r>
          </w:p>
          <w:p w14:paraId="1E4035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205E31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8A778E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BD51952" w14:textId="77777777" w:rsidR="000740AB" w:rsidRDefault="000740AB"/>
        </w:tc>
      </w:tr>
    </w:tbl>
    <w:p w14:paraId="0FA0B3CE" w14:textId="77777777" w:rsidR="000740AB" w:rsidRDefault="009B41C6">
      <w:pPr>
        <w:pStyle w:val="a3"/>
        <w:divId w:val="3166107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0740AB" w14:paraId="5AB97641" w14:textId="77777777">
        <w:trPr>
          <w:divId w:val="3166107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1EAF7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B3F3D7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256C5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8CF89C7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FA8E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2D4A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81E8E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2073B2CC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E5952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9898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2B6FF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021FDB36" w14:textId="77777777">
        <w:trPr>
          <w:divId w:val="316610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9F01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A5F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CDBE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1B295F91" w14:textId="77777777" w:rsidR="000740AB" w:rsidRDefault="009B41C6">
      <w:pPr>
        <w:pStyle w:val="a3"/>
        <w:divId w:val="31661075"/>
      </w:pPr>
      <w:r>
        <w:rPr>
          <w:rStyle w:val="a4"/>
        </w:rPr>
        <w:t>备注</w:t>
      </w:r>
      <w:r>
        <w:t xml:space="preserve"> </w:t>
      </w:r>
    </w:p>
    <w:p w14:paraId="1D43F2F4" w14:textId="77777777" w:rsidR="000740AB" w:rsidRDefault="009B41C6">
      <w:pPr>
        <w:numPr>
          <w:ilvl w:val="0"/>
          <w:numId w:val="155"/>
        </w:numPr>
        <w:spacing w:before="100" w:beforeAutospacing="1" w:after="100" w:afterAutospacing="1"/>
        <w:divId w:val="3166107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2CC4ABD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取省市的</w:t>
      </w:r>
      <w:r>
        <w:rPr>
          <w:rFonts w:eastAsia="Times New Roman"/>
        </w:rPr>
        <w:t>list(</w:t>
      </w:r>
      <w:r>
        <w:rPr>
          <w:rFonts w:ascii="MS Mincho" w:eastAsia="MS Mincho" w:hAnsi="MS Mincho" w:cs="MS Mincho"/>
        </w:rPr>
        <w:t>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/>
        </w:rPr>
        <w:t>)</w:t>
      </w:r>
    </w:p>
    <w:p w14:paraId="025C152C" w14:textId="77777777" w:rsidR="000740AB" w:rsidRDefault="009B41C6">
      <w:pPr>
        <w:pStyle w:val="a3"/>
        <w:divId w:val="1537693550"/>
      </w:pPr>
      <w:r>
        <w:rPr>
          <w:rStyle w:val="a4"/>
        </w:rPr>
        <w:t>简要描述：</w:t>
      </w:r>
      <w:r>
        <w:t xml:space="preserve"> </w:t>
      </w:r>
    </w:p>
    <w:p w14:paraId="21A4EAAA" w14:textId="77777777" w:rsidR="000740AB" w:rsidRDefault="009B41C6">
      <w:pPr>
        <w:numPr>
          <w:ilvl w:val="0"/>
          <w:numId w:val="156"/>
        </w:numPr>
        <w:spacing w:before="100" w:beforeAutospacing="1" w:after="100" w:afterAutospacing="1"/>
        <w:divId w:val="1537693550"/>
        <w:rPr>
          <w:rFonts w:eastAsia="Times New Roman"/>
        </w:rPr>
      </w:pPr>
      <w:r>
        <w:rPr>
          <w:rFonts w:ascii="MS Mincho" w:eastAsia="MS Mincho" w:hAnsi="MS Mincho" w:cs="MS Mincho"/>
        </w:rPr>
        <w:t>第一次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求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 xml:space="preserve"> , id=null , </w:t>
      </w:r>
      <w:r>
        <w:rPr>
          <w:rFonts w:ascii="MS Mincho" w:eastAsia="MS Mincho" w:hAnsi="MS Mincho" w:cs="MS Mincho"/>
        </w:rPr>
        <w:t>就会返回全部省的数据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第二次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求</w:t>
      </w:r>
      <w:r>
        <w:rPr>
          <w:rFonts w:eastAsia="Times New Roman"/>
        </w:rPr>
        <w:t xml:space="preserve"> , </w:t>
      </w:r>
      <w:r>
        <w:rPr>
          <w:rFonts w:ascii="SimSun" w:eastAsia="SimSun" w:hAnsi="SimSun" w:cs="SimSun"/>
        </w:rPr>
        <w:t>传省的</w:t>
      </w:r>
      <w:r>
        <w:rPr>
          <w:rFonts w:eastAsia="Times New Roman"/>
        </w:rPr>
        <w:t xml:space="preserve">id , </w:t>
      </w:r>
      <w:r>
        <w:rPr>
          <w:rFonts w:ascii="MS Mincho" w:eastAsia="MS Mincho" w:hAnsi="MS Mincho" w:cs="MS Mincho"/>
        </w:rPr>
        <w:t>得到市的数据</w:t>
      </w:r>
    </w:p>
    <w:p w14:paraId="4ECB3FA5" w14:textId="77777777" w:rsidR="000740AB" w:rsidRDefault="009B41C6">
      <w:pPr>
        <w:pStyle w:val="a3"/>
        <w:divId w:val="153769355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6557D26" w14:textId="77777777" w:rsidR="000740AB" w:rsidRDefault="009B41C6">
      <w:pPr>
        <w:numPr>
          <w:ilvl w:val="0"/>
          <w:numId w:val="157"/>
        </w:numPr>
        <w:spacing w:before="100" w:beforeAutospacing="1" w:after="100" w:afterAutospacing="1"/>
        <w:divId w:val="1537693550"/>
        <w:rPr>
          <w:rFonts w:eastAsia="Times New Roman"/>
        </w:rPr>
      </w:pPr>
      <w:r>
        <w:rPr>
          <w:rStyle w:val="HTML"/>
        </w:rPr>
        <w:t>http://host:port/sys/region/list</w:t>
      </w:r>
    </w:p>
    <w:p w14:paraId="78AEFD55" w14:textId="77777777" w:rsidR="000740AB" w:rsidRDefault="009B41C6">
      <w:pPr>
        <w:pStyle w:val="a3"/>
        <w:divId w:val="1537693550"/>
      </w:pPr>
      <w:r>
        <w:rPr>
          <w:rStyle w:val="a4"/>
        </w:rPr>
        <w:t>请求方式：</w:t>
      </w:r>
    </w:p>
    <w:p w14:paraId="6C39A09C" w14:textId="77777777" w:rsidR="000740AB" w:rsidRDefault="009B41C6">
      <w:pPr>
        <w:numPr>
          <w:ilvl w:val="0"/>
          <w:numId w:val="158"/>
        </w:numPr>
        <w:spacing w:before="100" w:beforeAutospacing="1" w:after="100" w:afterAutospacing="1"/>
        <w:divId w:val="1537693550"/>
        <w:rPr>
          <w:rFonts w:eastAsia="Times New Roman"/>
        </w:rPr>
      </w:pPr>
      <w:r>
        <w:rPr>
          <w:rFonts w:eastAsia="Times New Roman"/>
        </w:rPr>
        <w:t>GET</w:t>
      </w:r>
    </w:p>
    <w:p w14:paraId="79D36EE3" w14:textId="77777777" w:rsidR="000740AB" w:rsidRDefault="009B41C6">
      <w:pPr>
        <w:pStyle w:val="a3"/>
        <w:divId w:val="153769355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1B1D3268" w14:textId="77777777">
        <w:trPr>
          <w:divId w:val="15376935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F52022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29B6E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5BD91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A3771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8CD0783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23935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D7C5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B8CE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E622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78ACA760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A5FD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A2B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F1A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D822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</w:t>
            </w:r>
            <w:r>
              <w:rPr>
                <w:rFonts w:ascii="SimSun" w:eastAsia="SimSun" w:hAnsi="SimSun" w:cs="SimSun"/>
              </w:rPr>
              <w:t>查节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 xml:space="preserve">id </w:t>
            </w:r>
            <w:r>
              <w:rPr>
                <w:rFonts w:ascii="MS Mincho" w:eastAsia="MS Mincho" w:hAnsi="MS Mincho" w:cs="MS Mincho"/>
              </w:rPr>
              <w:t>返回此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点下的所有子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</w:t>
            </w:r>
          </w:p>
        </w:tc>
      </w:tr>
    </w:tbl>
    <w:p w14:paraId="129E058A" w14:textId="77777777" w:rsidR="000740AB" w:rsidRDefault="009B41C6">
      <w:pPr>
        <w:pStyle w:val="a3"/>
        <w:divId w:val="1537693550"/>
      </w:pPr>
      <w:r>
        <w:rPr>
          <w:rStyle w:val="a4"/>
        </w:rPr>
        <w:t>返回示例</w:t>
      </w:r>
    </w:p>
    <w:p w14:paraId="534735C1" w14:textId="77777777" w:rsidR="000740AB" w:rsidRDefault="009B41C6">
      <w:pPr>
        <w:pStyle w:val="a3"/>
        <w:divId w:val="1537693550"/>
      </w:pPr>
      <w:r>
        <w:t>第一次不传</w:t>
      </w:r>
      <w:r>
        <w:t>id</w:t>
      </w:r>
      <w:r>
        <w:t>返回的数据</w:t>
      </w:r>
      <w:r>
        <w:t xml:space="preserve"> :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5F150DC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DE616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F09D4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73441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省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</w:t>
            </w:r>
            <w:r>
              <w:rPr>
                <w:rStyle w:val="HTML"/>
              </w:rPr>
              <w:t>",</w:t>
            </w:r>
          </w:p>
          <w:p w14:paraId="1AB799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1085C36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76A590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"pid": "0"</w:t>
            </w:r>
          </w:p>
          <w:p w14:paraId="4898AE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"5afa9a24f690bd1620176875",</w:t>
            </w:r>
          </w:p>
          <w:p w14:paraId="24652F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"name": "</w:t>
            </w:r>
            <w:r>
              <w:rPr>
                <w:rStyle w:val="HTML"/>
              </w:rPr>
              <w:t>河北省</w:t>
            </w:r>
            <w:r>
              <w:rPr>
                <w:rStyle w:val="HTML"/>
              </w:rPr>
              <w:t>"</w:t>
            </w:r>
          </w:p>
          <w:p w14:paraId="58C9D6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14:paraId="5243D1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],</w:t>
            </w:r>
          </w:p>
          <w:p w14:paraId="0ED805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04D3D0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E2B8098" w14:textId="77777777" w:rsidR="000740AB" w:rsidRDefault="000740AB"/>
        </w:tc>
      </w:tr>
    </w:tbl>
    <w:p w14:paraId="75B7FBAF" w14:textId="77777777" w:rsidR="000740AB" w:rsidRDefault="009B41C6">
      <w:pPr>
        <w:pStyle w:val="a3"/>
        <w:divId w:val="153769355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757"/>
        <w:gridCol w:w="4397"/>
      </w:tblGrid>
      <w:tr w:rsidR="000740AB" w14:paraId="0E8C2993" w14:textId="77777777">
        <w:trPr>
          <w:divId w:val="15376935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E3F5AC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89E42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802629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7D22E50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2398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419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A700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上一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673D3B6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478C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EF8B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D4E5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79AAAB81" w14:textId="77777777">
        <w:trPr>
          <w:divId w:val="15376935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8D99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4885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4FA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点名称</w:t>
            </w:r>
          </w:p>
        </w:tc>
      </w:tr>
    </w:tbl>
    <w:p w14:paraId="23827E1C" w14:textId="77777777" w:rsidR="000740AB" w:rsidRDefault="009B41C6">
      <w:pPr>
        <w:pStyle w:val="a3"/>
        <w:divId w:val="1537693550"/>
      </w:pPr>
      <w:r>
        <w:rPr>
          <w:rStyle w:val="a4"/>
        </w:rPr>
        <w:t>备注</w:t>
      </w:r>
      <w:r>
        <w:t xml:space="preserve"> </w:t>
      </w:r>
    </w:p>
    <w:p w14:paraId="602CB097" w14:textId="77777777" w:rsidR="000740AB" w:rsidRDefault="009B41C6">
      <w:pPr>
        <w:numPr>
          <w:ilvl w:val="0"/>
          <w:numId w:val="159"/>
        </w:numPr>
        <w:spacing w:before="100" w:beforeAutospacing="1" w:after="100" w:afterAutospacing="1"/>
        <w:divId w:val="153769355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D7F8871" w14:textId="77777777" w:rsidR="000740AB" w:rsidRDefault="009B41C6">
      <w:pPr>
        <w:numPr>
          <w:ilvl w:val="0"/>
          <w:numId w:val="159"/>
        </w:numPr>
        <w:spacing w:before="100" w:beforeAutospacing="1" w:after="100" w:afterAutospacing="1"/>
        <w:divId w:val="153769355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0A22CFF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2.4.7</w:t>
      </w:r>
      <w:r>
        <w:rPr>
          <w:rFonts w:ascii="MS Mincho" w:eastAsia="MS Mincho" w:hAnsi="MS Mincho" w:cs="MS Mincho"/>
        </w:rPr>
        <w:t>、区域</w:t>
      </w:r>
      <w:r>
        <w:rPr>
          <w:rFonts w:ascii="SimSun" w:eastAsia="SimSun" w:hAnsi="SimSun" w:cs="SimSun"/>
        </w:rPr>
        <w:t>层级</w:t>
      </w:r>
      <w:r>
        <w:rPr>
          <w:rFonts w:ascii="MS Mincho" w:eastAsia="MS Mincho" w:hAnsi="MS Mincho" w:cs="MS Mincho"/>
        </w:rPr>
        <w:t>依次</w:t>
      </w:r>
      <w:r>
        <w:rPr>
          <w:rFonts w:ascii="SimSun" w:eastAsia="SimSun" w:hAnsi="SimSun" w:cs="SimSun"/>
        </w:rPr>
        <w:t>选择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</w:t>
      </w:r>
      <w:r>
        <w:rPr>
          <w:rFonts w:eastAsia="Times New Roman"/>
        </w:rPr>
        <w:t>)</w:t>
      </w:r>
    </w:p>
    <w:p w14:paraId="38A4F33A" w14:textId="77777777" w:rsidR="000740AB" w:rsidRDefault="009B41C6">
      <w:pPr>
        <w:pStyle w:val="a3"/>
        <w:divId w:val="1770734016"/>
      </w:pPr>
      <w:r>
        <w:rPr>
          <w:rStyle w:val="a4"/>
        </w:rPr>
        <w:t>简要描述：</w:t>
      </w:r>
      <w:r>
        <w:t xml:space="preserve"> </w:t>
      </w:r>
    </w:p>
    <w:p w14:paraId="2B13C194" w14:textId="77777777" w:rsidR="000740AB" w:rsidRDefault="009B41C6">
      <w:pPr>
        <w:numPr>
          <w:ilvl w:val="0"/>
          <w:numId w:val="160"/>
        </w:numPr>
        <w:spacing w:before="100" w:beforeAutospacing="1" w:after="100" w:afterAutospacing="1"/>
        <w:divId w:val="1770734016"/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区域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会出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四</w:t>
      </w:r>
      <w:r>
        <w:rPr>
          <w:rFonts w:ascii="SimSun" w:eastAsia="SimSun" w:hAnsi="SimSun" w:cs="SimSun"/>
        </w:rPr>
        <w:t>层结</w:t>
      </w:r>
      <w:r>
        <w:rPr>
          <w:rFonts w:ascii="MS Mincho" w:eastAsia="MS Mincho" w:hAnsi="MS Mincho" w:cs="MS Mincho"/>
        </w:rPr>
        <w:t>构。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级联选择</w:t>
      </w:r>
      <w:r>
        <w:rPr>
          <w:rFonts w:eastAsia="Times New Roman"/>
        </w:rPr>
        <w:t xml:space="preserve">) </w:t>
      </w:r>
      <w:r>
        <w:rPr>
          <w:rFonts w:ascii="MS Mincho" w:eastAsia="MS Mincho" w:hAnsi="MS Mincho" w:cs="MS Mincho"/>
        </w:rPr>
        <w:t>依次是：区域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住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设备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第一次点</w:t>
      </w:r>
      <w:r>
        <w:rPr>
          <w:rFonts w:ascii="SimSun" w:eastAsia="SimSun" w:hAnsi="SimSun" w:cs="SimSun"/>
        </w:rPr>
        <w:t>击时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传城市</w:t>
      </w:r>
      <w:r>
        <w:rPr>
          <w:rFonts w:eastAsia="Times New Roman"/>
        </w:rPr>
        <w:t>id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start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count</w:t>
      </w:r>
      <w:r>
        <w:rPr>
          <w:rFonts w:ascii="MS Mincho" w:eastAsia="MS Mincho" w:hAnsi="MS Mincho" w:cs="MS Mincho"/>
        </w:rPr>
        <w:t>，就会返回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市的区域列表。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中任意一个区域，把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传给该接口，就会返回小区的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</w:t>
      </w:r>
      <w:r>
        <w:rPr>
          <w:rFonts w:ascii="SimSun" w:eastAsia="SimSun" w:hAnsi="SimSun" w:cs="SimSun"/>
        </w:rPr>
        <w:t>选</w:t>
      </w:r>
      <w:r>
        <w:rPr>
          <w:rFonts w:ascii="MS Mincho" w:eastAsia="MS Mincho" w:hAnsi="MS Mincho" w:cs="MS Mincho"/>
        </w:rPr>
        <w:t>中任意一个小区，把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传给该接口，就会返回住户的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。再把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传给该接口，会返回设备的</w:t>
      </w:r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。</w:t>
      </w:r>
    </w:p>
    <w:p w14:paraId="2FF60583" w14:textId="77777777" w:rsidR="000740AB" w:rsidRDefault="009B41C6">
      <w:pPr>
        <w:pStyle w:val="a3"/>
        <w:divId w:val="177073401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C3E35A7" w14:textId="77777777" w:rsidR="000740AB" w:rsidRDefault="009B41C6">
      <w:pPr>
        <w:numPr>
          <w:ilvl w:val="0"/>
          <w:numId w:val="161"/>
        </w:numPr>
        <w:spacing w:before="100" w:beforeAutospacing="1" w:after="100" w:afterAutospacing="1"/>
        <w:divId w:val="1770734016"/>
        <w:rPr>
          <w:rFonts w:eastAsia="Times New Roman"/>
        </w:rPr>
      </w:pPr>
      <w:r>
        <w:rPr>
          <w:rStyle w:val="HTML"/>
        </w:rPr>
        <w:t>http://host:port/sys/consumption/search/list</w:t>
      </w:r>
    </w:p>
    <w:p w14:paraId="499D10F3" w14:textId="77777777" w:rsidR="000740AB" w:rsidRDefault="009B41C6">
      <w:pPr>
        <w:pStyle w:val="a3"/>
        <w:divId w:val="1770734016"/>
      </w:pPr>
      <w:r>
        <w:rPr>
          <w:rStyle w:val="a4"/>
        </w:rPr>
        <w:t>请求方式：</w:t>
      </w:r>
    </w:p>
    <w:p w14:paraId="29A0067B" w14:textId="77777777" w:rsidR="000740AB" w:rsidRDefault="009B41C6">
      <w:pPr>
        <w:numPr>
          <w:ilvl w:val="0"/>
          <w:numId w:val="162"/>
        </w:numPr>
        <w:spacing w:before="100" w:beforeAutospacing="1" w:after="100" w:afterAutospacing="1"/>
        <w:divId w:val="1770734016"/>
        <w:rPr>
          <w:rFonts w:eastAsia="Times New Roman"/>
        </w:rPr>
      </w:pPr>
      <w:r>
        <w:rPr>
          <w:rFonts w:eastAsia="Times New Roman"/>
        </w:rPr>
        <w:t>GET</w:t>
      </w:r>
    </w:p>
    <w:p w14:paraId="7B256C1B" w14:textId="77777777" w:rsidR="000740AB" w:rsidRDefault="009B41C6">
      <w:pPr>
        <w:pStyle w:val="a3"/>
        <w:divId w:val="177073401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380"/>
        <w:gridCol w:w="617"/>
        <w:gridCol w:w="4237"/>
      </w:tblGrid>
      <w:tr w:rsidR="000740AB" w14:paraId="2AEF1345" w14:textId="77777777">
        <w:trPr>
          <w:divId w:val="177073401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5B1365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7E0B5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868FE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4B75B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78DABBD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C2FD3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799E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D558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C26A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12E267B7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26C1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9A6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8542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0FD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第一次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。第二次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，第三次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，第四次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60DA4FB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B18AC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6EA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0FB4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8AB9F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关</w:t>
            </w:r>
            <w:r>
              <w:rPr>
                <w:rFonts w:ascii="SimSun" w:eastAsia="SimSun" w:hAnsi="SimSun" w:cs="SimSun"/>
              </w:rPr>
              <w:t>键</w:t>
            </w:r>
            <w:r>
              <w:rPr>
                <w:rFonts w:ascii="MS Mincho" w:eastAsia="MS Mincho" w:hAnsi="MS Mincho" w:cs="MS Mincho"/>
              </w:rPr>
              <w:t>字</w:t>
            </w:r>
          </w:p>
        </w:tc>
      </w:tr>
      <w:tr w:rsidR="000740AB" w14:paraId="2EE00D5B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7F00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029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C2D4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514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0740AB" w14:paraId="6B3DDCB8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D265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3A5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2A3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FBCE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</w:tr>
    </w:tbl>
    <w:p w14:paraId="3F496665" w14:textId="77777777" w:rsidR="000740AB" w:rsidRDefault="009B41C6">
      <w:pPr>
        <w:pStyle w:val="a3"/>
        <w:divId w:val="1770734016"/>
      </w:pPr>
      <w:r>
        <w:rPr>
          <w:rStyle w:val="a4"/>
        </w:rPr>
        <w:t>返回示例</w:t>
      </w:r>
      <w:r>
        <w:t xml:space="preserve"> success</w:t>
      </w:r>
      <w:r>
        <w:t>：</w:t>
      </w:r>
      <w:r>
        <w:t xml:space="preserve"> </w:t>
      </w:r>
      <w:r>
        <w:t>获得区域列表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ABAB8BD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EA0BB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6D0D30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43BD8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区域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66DC73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23DE9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0C3063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377240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22,</w:t>
            </w:r>
          </w:p>
          <w:p w14:paraId="352A572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3,</w:t>
            </w:r>
          </w:p>
          <w:p w14:paraId="345E010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155A5A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650105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"5af6c9110fa4fb0b743cc04d",</w:t>
            </w:r>
          </w:p>
          <w:p w14:paraId="088E9F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6277EB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</w:t>
            </w:r>
          </w:p>
          <w:p w14:paraId="2D85B4B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7D7310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2592C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720EAB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2,</w:t>
            </w:r>
          </w:p>
          <w:p w14:paraId="37E2F4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false,</w:t>
            </w:r>
          </w:p>
          <w:p w14:paraId="18C40E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3467C31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BB3A0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510A92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B363C78" w14:textId="77777777" w:rsidR="000740AB" w:rsidRDefault="000740AB"/>
        </w:tc>
      </w:tr>
    </w:tbl>
    <w:p w14:paraId="084DE8EE" w14:textId="77777777" w:rsidR="000740AB" w:rsidRDefault="009B41C6">
      <w:pPr>
        <w:pStyle w:val="a3"/>
        <w:divId w:val="1770734016"/>
      </w:pPr>
      <w:r>
        <w:t>获得小区列表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EB85EC4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FEDA3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AB05D9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B04077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149FE36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4E3F2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7C81FC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6377E2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3,</w:t>
            </w:r>
          </w:p>
          <w:p w14:paraId="092993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1B0D6F99" w14:textId="77777777" w:rsidR="000740AB" w:rsidRDefault="009B41C6" w:rsidP="00BB7A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6D7EF3F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A62D54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7C9BD5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"5af9edb55c515d2d6008d20e",</w:t>
            </w:r>
          </w:p>
          <w:p w14:paraId="016747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72312A7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"longitude": 5678.89,</w:t>
            </w:r>
          </w:p>
          <w:p w14:paraId="6336F83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"latitude": 5678.89,</w:t>
            </w:r>
          </w:p>
          <w:p w14:paraId="4EDC307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"5af6c9110fa4fb0b743cc04d"</w:t>
            </w:r>
          </w:p>
          <w:p w14:paraId="703C15B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4C1977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80587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57359D7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3EE72B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456F95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64C9B51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29341B6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F0C0A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BEF05F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BC48F40" w14:textId="77777777" w:rsidR="000740AB" w:rsidRDefault="000740AB"/>
        </w:tc>
      </w:tr>
    </w:tbl>
    <w:p w14:paraId="02188137" w14:textId="77777777" w:rsidR="000740AB" w:rsidRDefault="009B41C6">
      <w:pPr>
        <w:pStyle w:val="a3"/>
        <w:divId w:val="1770734016"/>
      </w:pPr>
      <w:r>
        <w:t>获得住户列表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905068F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121BF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6C6C9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32E0C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689582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ACD92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B7C1B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40,</w:t>
            </w:r>
          </w:p>
          <w:p w14:paraId="7330C2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4,</w:t>
            </w:r>
          </w:p>
          <w:p w14:paraId="30922F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7346E14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013D7D1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EF4D7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020DD4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"5afd60e99b44ab1880e47be0",</w:t>
            </w:r>
          </w:p>
          <w:p w14:paraId="67AAB3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1AC46F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7D024A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"communityId": "5b03826bb95fe52690264ced",</w:t>
            </w:r>
          </w:p>
          <w:p w14:paraId="5C00D05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"useImei": "2222222222"</w:t>
            </w:r>
          </w:p>
          <w:p w14:paraId="26468C9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7B8BC8D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3CA551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2D2705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4D11CD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3EF6906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140E821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BA212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3B0CB7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07AFB3D" w14:textId="77777777" w:rsidR="000740AB" w:rsidRDefault="000740AB"/>
        </w:tc>
      </w:tr>
    </w:tbl>
    <w:p w14:paraId="30D98D04" w14:textId="77777777" w:rsidR="000740AB" w:rsidRDefault="009B41C6">
      <w:pPr>
        <w:pStyle w:val="a3"/>
        <w:divId w:val="1770734016"/>
      </w:pPr>
      <w:r>
        <w:t>获得住户的所有设备</w:t>
      </w:r>
      <w:r>
        <w:t>(</w:t>
      </w:r>
      <w:r>
        <w:t>包括</w:t>
      </w:r>
      <w:r>
        <w:t>"</w:t>
      </w:r>
      <w:r>
        <w:t>已弃用</w:t>
      </w:r>
      <w:r>
        <w:t>"+"</w:t>
      </w:r>
      <w:r>
        <w:t>正在使用</w:t>
      </w:r>
      <w:r>
        <w:t>")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5F2A48B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503AF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98264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A59776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</w:t>
            </w:r>
            <w:r>
              <w:rPr>
                <w:rStyle w:val="HTML"/>
              </w:rPr>
              <w:t>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15468B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4E4F5E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55D658D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1B1B93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1,</w:t>
            </w:r>
          </w:p>
          <w:p w14:paraId="0BE88D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739463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1EC120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720C2F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"isDeleted": 0,</w:t>
            </w:r>
          </w:p>
          <w:p w14:paraId="58994B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"5afd60d59b44ab1880e47bdd",</w:t>
            </w:r>
          </w:p>
          <w:p w14:paraId="0BF665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"imei": "1234567890",</w:t>
            </w:r>
          </w:p>
          <w:p w14:paraId="06A98A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"insTime": null,</w:t>
            </w:r>
          </w:p>
          <w:p w14:paraId="312F78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"telephone": "13500000000",</w:t>
            </w:r>
          </w:p>
          <w:p w14:paraId="05323DA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"recentTime": null,</w:t>
            </w:r>
          </w:p>
          <w:p w14:paraId="73731E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"initialNum": 0.0,</w:t>
            </w:r>
          </w:p>
          <w:p w14:paraId="225BA7F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"isBroken": 0,</w:t>
            </w:r>
          </w:p>
          <w:p w14:paraId="31482D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"isAbandon": 0,</w:t>
            </w:r>
          </w:p>
          <w:p w14:paraId="3902FE3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"location": "100</w:t>
            </w:r>
            <w:r>
              <w:rPr>
                <w:rStyle w:val="HTML"/>
              </w:rPr>
              <w:t>栋三单元</w:t>
            </w:r>
            <w:r>
              <w:rPr>
                <w:rStyle w:val="HTML"/>
              </w:rPr>
              <w:t>19-4",</w:t>
            </w:r>
          </w:p>
          <w:p w14:paraId="42DE90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"deviceType": {</w:t>
            </w:r>
          </w:p>
          <w:p w14:paraId="6F6C34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"isDeleted": 0,</w:t>
            </w:r>
          </w:p>
          <w:p w14:paraId="25285F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"5af56c1fa74973336cf4db52",</w:t>
            </w:r>
          </w:p>
          <w:p w14:paraId="18EB96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"deviceTypeName":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20F632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"hardwareVersion": "GB_2000",</w:t>
            </w:r>
          </w:p>
          <w:p w14:paraId="1FEFE81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"softwareVersion": "GB_1000"</w:t>
            </w:r>
          </w:p>
          <w:p w14:paraId="51A7FB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346EC1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"community": {</w:t>
            </w:r>
          </w:p>
          <w:p w14:paraId="17F80D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"createTime": 1526328757680,</w:t>
            </w:r>
          </w:p>
          <w:p w14:paraId="221CD8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"isDeleted": 0,</w:t>
            </w:r>
          </w:p>
          <w:p w14:paraId="47AE3A1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"readedUsers": null,</w:t>
            </w:r>
          </w:p>
          <w:p w14:paraId="01F7CD1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"5af9edb55c515d2d6008d20e",</w:t>
            </w:r>
          </w:p>
          <w:p w14:paraId="1A83B67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"communityName": "</w:t>
            </w:r>
            <w:r>
              <w:rPr>
                <w:rStyle w:val="HTML"/>
              </w:rPr>
              <w:t>杏林光华</w:t>
            </w:r>
            <w:r>
              <w:rPr>
                <w:rStyle w:val="HTML"/>
              </w:rPr>
              <w:t>",</w:t>
            </w:r>
          </w:p>
          <w:p w14:paraId="49FA9A5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"longitude": 5678.89,</w:t>
            </w:r>
          </w:p>
          <w:p w14:paraId="2DFEE5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"latitude": 5678.89,</w:t>
            </w:r>
          </w:p>
          <w:p w14:paraId="26BDE5E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"regionId": "5af6c9110fa4fb0b743cc04d"</w:t>
            </w:r>
          </w:p>
          <w:p w14:paraId="5E2AAB4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25F8ED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"region": {</w:t>
            </w:r>
          </w:p>
          <w:p w14:paraId="59CE51F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"5af6c9110fa4fb0b743cc04d",</w:t>
            </w:r>
          </w:p>
          <w:p w14:paraId="5B2BF2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"regionName": "</w:t>
            </w:r>
            <w:r>
              <w:rPr>
                <w:rStyle w:val="HTML"/>
              </w:rPr>
              <w:t>青阳区</w:t>
            </w:r>
            <w:r>
              <w:rPr>
                <w:rStyle w:val="HTML"/>
              </w:rPr>
              <w:t>",</w:t>
            </w:r>
          </w:p>
          <w:p w14:paraId="4013921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"cityId": "5afa9a25f690bd1620176a86"</w:t>
            </w:r>
          </w:p>
          <w:p w14:paraId="49D953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14:paraId="3171B8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"cityId": "5afa9a25f690bd1620176a86",</w:t>
            </w:r>
          </w:p>
          <w:p w14:paraId="72AF4C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"householdId": "5afd60d59b44ab1880e47bdc"</w:t>
            </w:r>
          </w:p>
          <w:p w14:paraId="4A0478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28A08B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21A077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B9D47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4BDA7E6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18308A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194D13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3CE8C1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84C067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7A0706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105C8BC" w14:textId="77777777" w:rsidR="000740AB" w:rsidRDefault="000740AB"/>
        </w:tc>
      </w:tr>
    </w:tbl>
    <w:p w14:paraId="289F56F1" w14:textId="77777777" w:rsidR="000740AB" w:rsidRDefault="009B41C6">
      <w:pPr>
        <w:pStyle w:val="a3"/>
        <w:divId w:val="1770734016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D65D31C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3D72B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0A6E0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CF8DF0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02916B7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1FD445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2D8537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6A9C51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0,</w:t>
            </w:r>
          </w:p>
          <w:p w14:paraId="09F036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5F6AAE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[],</w:t>
            </w:r>
          </w:p>
          <w:p w14:paraId="1ABEAD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2007793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59C2C8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208D82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6FCAFC1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5935B7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CC300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6003161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1741566" w14:textId="77777777" w:rsidR="000740AB" w:rsidRDefault="000740AB"/>
        </w:tc>
      </w:tr>
    </w:tbl>
    <w:p w14:paraId="16607FC3" w14:textId="77777777" w:rsidR="000740AB" w:rsidRDefault="009B41C6">
      <w:pPr>
        <w:pStyle w:val="a3"/>
        <w:divId w:val="177073401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669"/>
        <w:gridCol w:w="3727"/>
      </w:tblGrid>
      <w:tr w:rsidR="000740AB" w14:paraId="416D38C1" w14:textId="77777777">
        <w:trPr>
          <w:divId w:val="177073401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F12243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04640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7DC7F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8BAE399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271E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isAbandon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D489E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BAC23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0:</w:t>
            </w:r>
            <w:r>
              <w:rPr>
                <w:rFonts w:ascii="MS Mincho" w:eastAsia="MS Mincho" w:hAnsi="MS Mincho" w:cs="MS Mincho"/>
              </w:rPr>
              <w:t>正在使用</w:t>
            </w:r>
            <w:r>
              <w:rPr>
                <w:rFonts w:eastAsia="Times New Roman"/>
              </w:rPr>
              <w:br/>
              <w:t>1:</w:t>
            </w:r>
            <w:r>
              <w:rPr>
                <w:rFonts w:ascii="MS Mincho" w:eastAsia="MS Mincho" w:hAnsi="MS Mincho" w:cs="MS Mincho"/>
              </w:rPr>
              <w:t>已弃用</w:t>
            </w:r>
          </w:p>
        </w:tc>
      </w:tr>
      <w:tr w:rsidR="000740AB" w14:paraId="085CACC8" w14:textId="77777777">
        <w:trPr>
          <w:divId w:val="17707340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BA30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D19F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9E0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唯一</w:t>
            </w:r>
            <w:r>
              <w:rPr>
                <w:rFonts w:eastAsia="Times New Roman"/>
              </w:rPr>
              <w:t>IMEI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</w:tr>
    </w:tbl>
    <w:p w14:paraId="665D3205" w14:textId="77777777" w:rsidR="000740AB" w:rsidRDefault="009B41C6">
      <w:pPr>
        <w:pStyle w:val="a3"/>
        <w:divId w:val="1770734016"/>
      </w:pPr>
      <w:r>
        <w:rPr>
          <w:rStyle w:val="a4"/>
        </w:rPr>
        <w:t>备注</w:t>
      </w:r>
      <w:r>
        <w:t xml:space="preserve"> </w:t>
      </w:r>
    </w:p>
    <w:p w14:paraId="2054E0F4" w14:textId="77777777" w:rsidR="000740AB" w:rsidRDefault="009B41C6">
      <w:pPr>
        <w:numPr>
          <w:ilvl w:val="0"/>
          <w:numId w:val="163"/>
        </w:numPr>
        <w:spacing w:before="100" w:beforeAutospacing="1" w:after="100" w:afterAutospacing="1"/>
        <w:divId w:val="177073401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346C322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2.4.8</w:t>
      </w:r>
      <w:r>
        <w:rPr>
          <w:rFonts w:ascii="MS Mincho" w:eastAsia="MS Mincho" w:hAnsi="MS Mincho" w:cs="MS Mincho"/>
        </w:rPr>
        <w:t>、小区模板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7CB8EF07" w14:textId="77777777" w:rsidR="000740AB" w:rsidRDefault="009B41C6">
      <w:pPr>
        <w:pStyle w:val="a3"/>
        <w:divId w:val="655184099"/>
      </w:pPr>
      <w:r>
        <w:rPr>
          <w:rStyle w:val="a4"/>
        </w:rPr>
        <w:t>简要描述：</w:t>
      </w:r>
      <w:r>
        <w:t xml:space="preserve"> </w:t>
      </w:r>
    </w:p>
    <w:p w14:paraId="5DB6CD29" w14:textId="77777777" w:rsidR="000740AB" w:rsidRDefault="009B41C6">
      <w:pPr>
        <w:numPr>
          <w:ilvl w:val="0"/>
          <w:numId w:val="164"/>
        </w:numPr>
        <w:spacing w:before="100" w:beforeAutospacing="1" w:after="100" w:afterAutospacing="1"/>
        <w:divId w:val="655184099"/>
        <w:rPr>
          <w:rFonts w:eastAsia="Times New Roman"/>
        </w:rPr>
      </w:pPr>
      <w:r>
        <w:rPr>
          <w:rFonts w:ascii="SimSun" w:eastAsia="SimSun" w:hAnsi="SimSun" w:cs="SimSun"/>
        </w:rPr>
        <w:t>选中某个小区</w:t>
      </w:r>
      <w:r>
        <w:rPr>
          <w:rFonts w:eastAsia="Times New Roman"/>
        </w:rPr>
        <w:t>,</w:t>
      </w:r>
      <w:r>
        <w:rPr>
          <w:rFonts w:ascii="SimSun" w:eastAsia="SimSun" w:hAnsi="SimSun" w:cs="SimSun"/>
        </w:rPr>
        <w:t>导出关于该小区的模板</w:t>
      </w:r>
    </w:p>
    <w:p w14:paraId="48E99435" w14:textId="77777777" w:rsidR="000740AB" w:rsidRDefault="009B41C6">
      <w:pPr>
        <w:pStyle w:val="a3"/>
        <w:divId w:val="65518409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3E787D3" w14:textId="77777777" w:rsidR="000740AB" w:rsidRDefault="009B41C6">
      <w:pPr>
        <w:numPr>
          <w:ilvl w:val="0"/>
          <w:numId w:val="165"/>
        </w:numPr>
        <w:spacing w:before="100" w:beforeAutospacing="1" w:after="100" w:afterAutospacing="1"/>
        <w:divId w:val="655184099"/>
        <w:rPr>
          <w:rFonts w:eastAsia="Times New Roman"/>
        </w:rPr>
      </w:pPr>
      <w:r>
        <w:rPr>
          <w:rStyle w:val="HTML"/>
        </w:rPr>
        <w:t>http://host:port/api/community/excel/export/temp</w:t>
      </w:r>
    </w:p>
    <w:p w14:paraId="245289F0" w14:textId="77777777" w:rsidR="000740AB" w:rsidRDefault="009B41C6">
      <w:pPr>
        <w:pStyle w:val="a3"/>
        <w:divId w:val="655184099"/>
      </w:pPr>
      <w:r>
        <w:rPr>
          <w:rStyle w:val="a4"/>
        </w:rPr>
        <w:t>请求方式：</w:t>
      </w:r>
    </w:p>
    <w:p w14:paraId="0D827F54" w14:textId="77777777" w:rsidR="000740AB" w:rsidRDefault="009B41C6">
      <w:pPr>
        <w:numPr>
          <w:ilvl w:val="0"/>
          <w:numId w:val="166"/>
        </w:numPr>
        <w:spacing w:before="100" w:beforeAutospacing="1" w:after="100" w:afterAutospacing="1"/>
        <w:divId w:val="655184099"/>
        <w:rPr>
          <w:rFonts w:eastAsia="Times New Roman"/>
        </w:rPr>
      </w:pPr>
      <w:r>
        <w:rPr>
          <w:rFonts w:eastAsia="Times New Roman"/>
        </w:rPr>
        <w:t>GET</w:t>
      </w:r>
    </w:p>
    <w:p w14:paraId="625B6366" w14:textId="77777777" w:rsidR="000740AB" w:rsidRDefault="009B41C6">
      <w:pPr>
        <w:pStyle w:val="a3"/>
        <w:divId w:val="65518409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6F8CF020" w14:textId="77777777">
        <w:trPr>
          <w:divId w:val="6551840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7012E7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361B44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4EB29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426CCD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F07E86F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4F9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3C0A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5E99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4389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36FC9790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6CBC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9A5D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FBDE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DCC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列表中的</w:t>
            </w:r>
            <w:r>
              <w:rPr>
                <w:rFonts w:eastAsia="Times New Roman"/>
              </w:rPr>
              <w:t>id,</w:t>
            </w:r>
            <w:r>
              <w:rPr>
                <w:rFonts w:ascii="MS Mincho" w:eastAsia="MS Mincho" w:hAnsi="MS Mincho" w:cs="MS Mincho"/>
              </w:rPr>
              <w:t>即小区的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5945F8B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4F50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DE41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84623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B9664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</w:tbl>
    <w:p w14:paraId="38223D79" w14:textId="77777777" w:rsidR="000740AB" w:rsidRDefault="009B41C6">
      <w:pPr>
        <w:pStyle w:val="a3"/>
        <w:divId w:val="65518409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169C5B4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49D2C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D2C9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D9023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null,</w:t>
            </w:r>
          </w:p>
          <w:p w14:paraId="4DA079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"http://47.94.154.65:8761/export/Excel20180602151911.xls",</w:t>
            </w:r>
          </w:p>
          <w:p w14:paraId="206EE0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89F0651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7C23B4C" w14:textId="77777777" w:rsidR="000740AB" w:rsidRDefault="000740AB"/>
        </w:tc>
      </w:tr>
    </w:tbl>
    <w:p w14:paraId="71D23DDD" w14:textId="77777777" w:rsidR="000740AB" w:rsidRDefault="009B41C6">
      <w:pPr>
        <w:pStyle w:val="a3"/>
        <w:divId w:val="65518409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1634"/>
        <w:gridCol w:w="3893"/>
      </w:tblGrid>
      <w:tr w:rsidR="000740AB" w14:paraId="7B29F6B8" w14:textId="77777777">
        <w:trPr>
          <w:divId w:val="6551840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99C3F5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36065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9DA0A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1CE7D5A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EAE3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3721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1348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1EE171D9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ABB3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2230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AAF7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最近回</w:t>
            </w:r>
            <w:r>
              <w:rPr>
                <w:rFonts w:ascii="SimSun" w:eastAsia="SimSun" w:hAnsi="SimSun" w:cs="SimSun"/>
              </w:rPr>
              <w:t>传时间</w:t>
            </w:r>
          </w:p>
        </w:tc>
      </w:tr>
      <w:tr w:rsidR="000740AB" w14:paraId="08247791" w14:textId="77777777">
        <w:trPr>
          <w:divId w:val="6551840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D966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latestPic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3860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D4B4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最新</w:t>
            </w:r>
            <w:r>
              <w:rPr>
                <w:rFonts w:ascii="SimSun" w:eastAsia="SimSun" w:hAnsi="SimSun" w:cs="SimSun"/>
              </w:rPr>
              <w:t>图</w:t>
            </w:r>
            <w:r>
              <w:rPr>
                <w:rFonts w:ascii="MS Mincho" w:eastAsia="MS Mincho" w:hAnsi="MS Mincho" w:cs="MS Mincho"/>
              </w:rPr>
              <w:t>片地址</w:t>
            </w:r>
          </w:p>
        </w:tc>
      </w:tr>
    </w:tbl>
    <w:p w14:paraId="7A0BAEFE" w14:textId="77777777" w:rsidR="000740AB" w:rsidRDefault="009B41C6">
      <w:pPr>
        <w:pStyle w:val="a3"/>
        <w:divId w:val="655184099"/>
      </w:pPr>
      <w:r>
        <w:rPr>
          <w:rStyle w:val="a4"/>
        </w:rPr>
        <w:t>备注</w:t>
      </w:r>
      <w:r>
        <w:t xml:space="preserve"> </w:t>
      </w:r>
    </w:p>
    <w:p w14:paraId="2D4544C1" w14:textId="77777777" w:rsidR="000740AB" w:rsidRDefault="009B41C6">
      <w:pPr>
        <w:numPr>
          <w:ilvl w:val="0"/>
          <w:numId w:val="167"/>
        </w:numPr>
        <w:spacing w:before="100" w:beforeAutospacing="1" w:after="100" w:afterAutospacing="1"/>
        <w:divId w:val="65518409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56B6AF7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2.4.9</w:t>
      </w:r>
      <w:r>
        <w:rPr>
          <w:rFonts w:ascii="MS Mincho" w:eastAsia="MS Mincho" w:hAnsi="MS Mincho" w:cs="MS Mincho"/>
        </w:rPr>
        <w:t>、小区模板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入</w:t>
      </w:r>
    </w:p>
    <w:p w14:paraId="14F3712E" w14:textId="77777777" w:rsidR="000740AB" w:rsidRDefault="009B41C6">
      <w:pPr>
        <w:pStyle w:val="a3"/>
        <w:divId w:val="278224799"/>
      </w:pPr>
      <w:r>
        <w:rPr>
          <w:rStyle w:val="a4"/>
        </w:rPr>
        <w:t>简要描述：</w:t>
      </w:r>
      <w:r>
        <w:t xml:space="preserve"> </w:t>
      </w:r>
    </w:p>
    <w:p w14:paraId="5A49B751" w14:textId="77777777" w:rsidR="000740AB" w:rsidRDefault="009B41C6">
      <w:pPr>
        <w:numPr>
          <w:ilvl w:val="0"/>
          <w:numId w:val="168"/>
        </w:numPr>
        <w:spacing w:before="100" w:beforeAutospacing="1" w:after="100" w:afterAutospacing="1"/>
        <w:divId w:val="278224799"/>
        <w:rPr>
          <w:rFonts w:eastAsia="Times New Roman"/>
        </w:rPr>
      </w:pPr>
      <w:r>
        <w:rPr>
          <w:rFonts w:ascii="MS Mincho" w:eastAsia="MS Mincho" w:hAnsi="MS Mincho" w:cs="MS Mincho"/>
        </w:rPr>
        <w:t>新建</w:t>
      </w:r>
      <w:r>
        <w:rPr>
          <w:rFonts w:ascii="SimSun" w:eastAsia="SimSun" w:hAnsi="SimSun" w:cs="SimSun"/>
        </w:rPr>
        <w:t>设备类</w:t>
      </w:r>
      <w:r>
        <w:rPr>
          <w:rFonts w:ascii="MS Mincho" w:eastAsia="MS Mincho" w:hAnsi="MS Mincho" w:cs="MS Mincho"/>
        </w:rPr>
        <w:t>型</w:t>
      </w:r>
    </w:p>
    <w:p w14:paraId="590A94D0" w14:textId="77777777" w:rsidR="000740AB" w:rsidRDefault="009B41C6">
      <w:pPr>
        <w:pStyle w:val="a3"/>
        <w:divId w:val="27822479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5FBC91B" w14:textId="77777777" w:rsidR="000740AB" w:rsidRDefault="009B41C6">
      <w:pPr>
        <w:numPr>
          <w:ilvl w:val="0"/>
          <w:numId w:val="169"/>
        </w:numPr>
        <w:spacing w:before="100" w:beforeAutospacing="1" w:after="100" w:afterAutospacing="1"/>
        <w:divId w:val="278224799"/>
        <w:rPr>
          <w:rFonts w:eastAsia="Times New Roman"/>
        </w:rPr>
      </w:pPr>
      <w:r>
        <w:rPr>
          <w:rStyle w:val="HTML"/>
        </w:rPr>
        <w:t>http://host:port/api/community/excel/import/temp</w:t>
      </w:r>
    </w:p>
    <w:p w14:paraId="275EC69C" w14:textId="77777777" w:rsidR="000740AB" w:rsidRDefault="009B41C6">
      <w:pPr>
        <w:pStyle w:val="a3"/>
        <w:divId w:val="278224799"/>
      </w:pPr>
      <w:r>
        <w:rPr>
          <w:rStyle w:val="a4"/>
        </w:rPr>
        <w:t>请求方式：</w:t>
      </w:r>
    </w:p>
    <w:p w14:paraId="79F6122E" w14:textId="77777777" w:rsidR="000740AB" w:rsidRDefault="009B41C6">
      <w:pPr>
        <w:numPr>
          <w:ilvl w:val="0"/>
          <w:numId w:val="170"/>
        </w:numPr>
        <w:spacing w:before="100" w:beforeAutospacing="1" w:after="100" w:afterAutospacing="1"/>
        <w:divId w:val="278224799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02461CC" w14:textId="77777777" w:rsidR="000740AB" w:rsidRDefault="009B41C6">
      <w:pPr>
        <w:pStyle w:val="a3"/>
        <w:divId w:val="27822479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02"/>
        <w:gridCol w:w="681"/>
        <w:gridCol w:w="5444"/>
      </w:tblGrid>
      <w:tr w:rsidR="000740AB" w14:paraId="42FB0F37" w14:textId="77777777">
        <w:trPr>
          <w:divId w:val="2782247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EC8CF5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C601C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F4042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46320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E0FF489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83797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689F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79F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2052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41A7EEB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250F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C212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5CA8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B801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545223A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83E78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56A8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7B907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0EB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。小区列表中的那个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，就是小区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EE850ED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3ED3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4B6E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CA29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B8AD9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至文件服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器后，</w:t>
            </w:r>
            <w:r>
              <w:rPr>
                <w:rFonts w:ascii="SimSun" w:eastAsia="SimSun" w:hAnsi="SimSun" w:cs="SimSun"/>
              </w:rPr>
              <w:t>获</w:t>
            </w:r>
            <w:r>
              <w:rPr>
                <w:rFonts w:ascii="MS Mincho" w:eastAsia="MS Mincho" w:hAnsi="MS Mincho" w:cs="MS Mincho"/>
              </w:rPr>
              <w:t>得的文件</w:t>
            </w:r>
            <w:r>
              <w:rPr>
                <w:rFonts w:eastAsia="Times New Roman"/>
              </w:rPr>
              <w:t>id</w:t>
            </w:r>
          </w:p>
        </w:tc>
      </w:tr>
    </w:tbl>
    <w:p w14:paraId="51756120" w14:textId="77777777" w:rsidR="000740AB" w:rsidRDefault="009B41C6">
      <w:pPr>
        <w:pStyle w:val="a3"/>
        <w:divId w:val="27822479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0716A46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F1BD7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A39530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4324E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上传成功</w:t>
            </w:r>
            <w:r>
              <w:rPr>
                <w:rStyle w:val="HTML"/>
              </w:rPr>
              <w:t>"</w:t>
            </w:r>
          </w:p>
          <w:p w14:paraId="28FEC38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A04B31" w14:textId="77777777" w:rsidR="000740AB" w:rsidRDefault="000740AB"/>
        </w:tc>
      </w:tr>
    </w:tbl>
    <w:p w14:paraId="0A06C03F" w14:textId="77777777" w:rsidR="000740AB" w:rsidRDefault="009B41C6">
      <w:pPr>
        <w:pStyle w:val="a3"/>
        <w:divId w:val="27822479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E9D75C9" w14:textId="77777777">
        <w:trPr>
          <w:divId w:val="2782247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009E8E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39ED9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5BBE3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E74D07F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C7B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CC9C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98AEC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34D51E0" w14:textId="77777777">
        <w:trPr>
          <w:divId w:val="2782247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6F5C5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59A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8311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284AEC99" w14:textId="77777777" w:rsidR="000740AB" w:rsidRDefault="009B41C6">
      <w:pPr>
        <w:pStyle w:val="a3"/>
        <w:divId w:val="278224799"/>
      </w:pPr>
      <w:r>
        <w:rPr>
          <w:rStyle w:val="a4"/>
        </w:rPr>
        <w:t>备注</w:t>
      </w:r>
      <w:r>
        <w:t xml:space="preserve"> </w:t>
      </w:r>
    </w:p>
    <w:p w14:paraId="5D636479" w14:textId="77777777" w:rsidR="000740AB" w:rsidRDefault="009B41C6">
      <w:pPr>
        <w:numPr>
          <w:ilvl w:val="0"/>
          <w:numId w:val="171"/>
        </w:numPr>
        <w:spacing w:before="100" w:beforeAutospacing="1" w:after="100" w:afterAutospacing="1"/>
        <w:divId w:val="27822479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9126D51" w14:textId="77777777" w:rsidR="000740AB" w:rsidRDefault="009B41C6">
      <w:pPr>
        <w:pStyle w:val="3"/>
        <w:divId w:val="1511990007"/>
        <w:rPr>
          <w:rFonts w:eastAsia="Times New Roman"/>
        </w:rPr>
      </w:pPr>
      <w:r>
        <w:rPr>
          <w:rFonts w:eastAsia="Times New Roman"/>
        </w:rPr>
        <w:t>2.4.10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页专</w:t>
      </w:r>
      <w:r>
        <w:rPr>
          <w:rFonts w:ascii="MS Mincho" w:eastAsia="MS Mincho" w:hAnsi="MS Mincho" w:cs="MS Mincho"/>
        </w:rPr>
        <w:t>用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小区列表</w:t>
      </w:r>
    </w:p>
    <w:p w14:paraId="62F8A3D3" w14:textId="77777777" w:rsidR="000740AB" w:rsidRDefault="009B41C6">
      <w:pPr>
        <w:pStyle w:val="a3"/>
        <w:divId w:val="37554295"/>
      </w:pPr>
      <w:r>
        <w:rPr>
          <w:rStyle w:val="a4"/>
        </w:rPr>
        <w:t>简要描述：</w:t>
      </w:r>
      <w:r>
        <w:t xml:space="preserve"> </w:t>
      </w:r>
    </w:p>
    <w:p w14:paraId="77B1C8F7" w14:textId="77777777" w:rsidR="000740AB" w:rsidRDefault="009B41C6">
      <w:pPr>
        <w:numPr>
          <w:ilvl w:val="0"/>
          <w:numId w:val="172"/>
        </w:numPr>
        <w:spacing w:before="100" w:beforeAutospacing="1" w:after="100" w:afterAutospacing="1"/>
        <w:divId w:val="37554295"/>
        <w:rPr>
          <w:rFonts w:eastAsia="Times New Roman"/>
        </w:rPr>
      </w:pPr>
      <w:r>
        <w:rPr>
          <w:rFonts w:ascii="MS Mincho" w:eastAsia="MS Mincho" w:hAnsi="MS Mincho" w:cs="MS Mincho"/>
        </w:rPr>
        <w:t>小区列表的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可以添加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条件。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区域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可以通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城市</w:t>
      </w:r>
      <w:r>
        <w:rPr>
          <w:rFonts w:eastAsia="Times New Roman"/>
        </w:rPr>
        <w:t>id+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id</w:t>
      </w:r>
      <w:r>
        <w:rPr>
          <w:rFonts w:ascii="SimSun" w:eastAsia="SimSun" w:hAnsi="SimSun" w:cs="SimSun"/>
        </w:rPr>
        <w:t>筛选</w:t>
      </w:r>
    </w:p>
    <w:p w14:paraId="7A779A79" w14:textId="77777777" w:rsidR="000740AB" w:rsidRDefault="009B41C6">
      <w:pPr>
        <w:pStyle w:val="a3"/>
        <w:divId w:val="3755429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96DFFC7" w14:textId="77777777" w:rsidR="000740AB" w:rsidRDefault="009B41C6">
      <w:pPr>
        <w:numPr>
          <w:ilvl w:val="0"/>
          <w:numId w:val="173"/>
        </w:numPr>
        <w:spacing w:before="100" w:beforeAutospacing="1" w:after="100" w:afterAutospacing="1"/>
        <w:divId w:val="37554295"/>
        <w:rPr>
          <w:rFonts w:eastAsia="Times New Roman"/>
        </w:rPr>
      </w:pPr>
      <w:r>
        <w:rPr>
          <w:rStyle w:val="HTML"/>
        </w:rPr>
        <w:t>http://host:port/sys/community/list</w:t>
      </w:r>
    </w:p>
    <w:p w14:paraId="6BFA5DD1" w14:textId="77777777" w:rsidR="000740AB" w:rsidRDefault="009B41C6">
      <w:pPr>
        <w:pStyle w:val="a3"/>
        <w:divId w:val="37554295"/>
      </w:pPr>
      <w:r>
        <w:rPr>
          <w:rStyle w:val="a4"/>
        </w:rPr>
        <w:t>请求方式：</w:t>
      </w:r>
    </w:p>
    <w:p w14:paraId="7EEE03AC" w14:textId="77777777" w:rsidR="000740AB" w:rsidRDefault="009B41C6">
      <w:pPr>
        <w:numPr>
          <w:ilvl w:val="0"/>
          <w:numId w:val="174"/>
        </w:numPr>
        <w:spacing w:before="100" w:beforeAutospacing="1" w:after="100" w:afterAutospacing="1"/>
        <w:divId w:val="37554295"/>
        <w:rPr>
          <w:rFonts w:eastAsia="Times New Roman"/>
        </w:rPr>
      </w:pPr>
      <w:r>
        <w:rPr>
          <w:rFonts w:eastAsia="Times New Roman"/>
        </w:rPr>
        <w:t>GET</w:t>
      </w:r>
    </w:p>
    <w:p w14:paraId="0C0FDB4B" w14:textId="77777777" w:rsidR="000740AB" w:rsidRDefault="009B41C6">
      <w:pPr>
        <w:pStyle w:val="a3"/>
        <w:divId w:val="3755429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4"/>
        <w:gridCol w:w="617"/>
        <w:gridCol w:w="4092"/>
      </w:tblGrid>
      <w:tr w:rsidR="000740AB" w14:paraId="0651EB4F" w14:textId="77777777">
        <w:trPr>
          <w:divId w:val="375542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75C7ED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27A2F6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7A737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AB7FC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C83F44E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BCEC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C5CF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B4A38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16A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79694017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401CA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97A4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63CC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6FB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，必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字段。</w:t>
            </w:r>
          </w:p>
        </w:tc>
      </w:tr>
      <w:tr w:rsidR="000740AB" w14:paraId="0DA5B168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CC988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05768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9FCA1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8BA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若是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看某市小区</w:t>
            </w:r>
            <w:r>
              <w:rPr>
                <w:rFonts w:eastAsia="Times New Roman"/>
              </w:rPr>
              <w:t>list</w:t>
            </w:r>
            <w:r>
              <w:rPr>
                <w:rFonts w:ascii="MS Mincho" w:eastAsia="MS Mincho" w:hAnsi="MS Mincho" w:cs="MS Mincho"/>
              </w:rPr>
              <w:t>，此字段不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看某市的某个区域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如果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看某市某个小区</w:t>
            </w:r>
            <w:r>
              <w:rPr>
                <w:rFonts w:eastAsia="Times New Roman"/>
              </w:rPr>
              <w:t>,</w:t>
            </w:r>
            <w:r>
              <w:rPr>
                <w:rFonts w:ascii="MS Mincho" w:eastAsia="MS Mincho" w:hAnsi="MS Mincho" w:cs="MS Mincho"/>
              </w:rPr>
              <w:t>此字段</w:t>
            </w:r>
            <w:r>
              <w:rPr>
                <w:rFonts w:ascii="SimSun" w:eastAsia="SimSun" w:hAnsi="SimSun" w:cs="SimSun"/>
              </w:rPr>
              <w:t>传</w:t>
            </w: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0740AB" w14:paraId="708D4388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9396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0F329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158F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B3C8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0ECDD82C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49F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4535E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3090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2BC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09EAC470" w14:textId="77777777" w:rsidR="000740AB" w:rsidRDefault="009B41C6">
      <w:pPr>
        <w:pStyle w:val="a3"/>
        <w:divId w:val="3755429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2831B68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E7EB5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E13831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D994F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小区列表返回成功</w:t>
            </w:r>
            <w:r>
              <w:rPr>
                <w:rStyle w:val="HTML"/>
              </w:rPr>
              <w:t>",</w:t>
            </w:r>
          </w:p>
          <w:p w14:paraId="3D8D4B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0A2F7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36EBC0C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0D4F68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6,</w:t>
            </w:r>
          </w:p>
          <w:p w14:paraId="3A5EACC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5D160B41" w14:textId="77777777" w:rsidR="000740AB" w:rsidRDefault="009B41C6" w:rsidP="00BB7A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1BA9DB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5F4185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"5b0384d9b95fe52690264cf4",</w:t>
            </w:r>
          </w:p>
          <w:p w14:paraId="6FA271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"regionId": "5afb8fb648f15533447f3adf",</w:t>
            </w:r>
          </w:p>
          <w:p w14:paraId="45E32F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"regionName": "</w:t>
            </w:r>
            <w:r>
              <w:rPr>
                <w:rStyle w:val="HTML"/>
              </w:rPr>
              <w:t>金牛区</w:t>
            </w:r>
            <w:r>
              <w:rPr>
                <w:rStyle w:val="HTML"/>
              </w:rPr>
              <w:t>",</w:t>
            </w:r>
          </w:p>
          <w:p w14:paraId="37A36A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"communityName": "</w:t>
            </w:r>
            <w:r>
              <w:rPr>
                <w:rStyle w:val="HTML"/>
              </w:rPr>
              <w:t>金牛小区</w:t>
            </w:r>
            <w:r>
              <w:rPr>
                <w:rStyle w:val="HTML"/>
              </w:rPr>
              <w:t>A",</w:t>
            </w:r>
          </w:p>
          <w:p w14:paraId="1330A83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"2018/05/22 10:47:53"</w:t>
            </w:r>
          </w:p>
          <w:p w14:paraId="4CB132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44E926A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F7D2D2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03968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756496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2EE1AA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2262DA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</w:t>
            </w:r>
          </w:p>
          <w:p w14:paraId="45686AF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1DD0B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2818CC8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A6AE940" w14:textId="77777777" w:rsidR="000740AB" w:rsidRDefault="000740AB"/>
        </w:tc>
      </w:tr>
    </w:tbl>
    <w:p w14:paraId="0ABF58D9" w14:textId="77777777" w:rsidR="000740AB" w:rsidRDefault="009B41C6">
      <w:pPr>
        <w:pStyle w:val="a3"/>
        <w:divId w:val="3755429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081"/>
        <w:gridCol w:w="3363"/>
      </w:tblGrid>
      <w:tr w:rsidR="000740AB" w14:paraId="73EEDAA7" w14:textId="77777777">
        <w:trPr>
          <w:divId w:val="375542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9C03E2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F1DE07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3853A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2707BA9" w14:textId="77777777">
        <w:trPr>
          <w:divId w:val="37554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72B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5B0B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E1CC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</w:tbl>
    <w:p w14:paraId="1044DEB6" w14:textId="77777777" w:rsidR="000740AB" w:rsidRDefault="009B41C6">
      <w:pPr>
        <w:pStyle w:val="a3"/>
        <w:divId w:val="37554295"/>
      </w:pPr>
      <w:r>
        <w:rPr>
          <w:rStyle w:val="a4"/>
        </w:rPr>
        <w:t>备注</w:t>
      </w:r>
      <w:r>
        <w:t xml:space="preserve"> </w:t>
      </w:r>
    </w:p>
    <w:p w14:paraId="3D209734" w14:textId="77777777" w:rsidR="000740AB" w:rsidRDefault="009B41C6">
      <w:pPr>
        <w:numPr>
          <w:ilvl w:val="0"/>
          <w:numId w:val="175"/>
        </w:numPr>
        <w:spacing w:before="100" w:beforeAutospacing="1" w:after="100" w:afterAutospacing="1"/>
        <w:divId w:val="3755429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6556A61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、角色及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限</w:t>
      </w:r>
    </w:p>
    <w:p w14:paraId="35DEBF77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</w:t>
      </w:r>
      <w:r>
        <w:rPr>
          <w:rFonts w:ascii="MS Mincho" w:eastAsia="MS Mincho" w:hAnsi="MS Mincho" w:cs="MS Mincho"/>
        </w:rPr>
        <w:t>、登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修改</w:t>
      </w:r>
    </w:p>
    <w:p w14:paraId="3D6402DC" w14:textId="77777777" w:rsidR="000740AB" w:rsidRDefault="009B41C6">
      <w:pPr>
        <w:pStyle w:val="a3"/>
        <w:divId w:val="1082988795"/>
      </w:pPr>
      <w:r>
        <w:rPr>
          <w:rStyle w:val="a4"/>
        </w:rPr>
        <w:t>简要描述：</w:t>
      </w:r>
      <w:r>
        <w:t xml:space="preserve"> </w:t>
      </w:r>
    </w:p>
    <w:p w14:paraId="40CE8877" w14:textId="77777777" w:rsidR="000740AB" w:rsidRDefault="009B41C6">
      <w:pPr>
        <w:numPr>
          <w:ilvl w:val="0"/>
          <w:numId w:val="176"/>
        </w:numPr>
        <w:spacing w:before="100" w:beforeAutospacing="1" w:after="100" w:afterAutospacing="1"/>
        <w:divId w:val="1082988795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修改自己的登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</w:p>
    <w:p w14:paraId="4E560F34" w14:textId="77777777" w:rsidR="000740AB" w:rsidRDefault="009B41C6">
      <w:pPr>
        <w:pStyle w:val="a3"/>
        <w:divId w:val="108298879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6920CCA" w14:textId="77777777" w:rsidR="000740AB" w:rsidRDefault="009B41C6">
      <w:pPr>
        <w:numPr>
          <w:ilvl w:val="0"/>
          <w:numId w:val="177"/>
        </w:numPr>
        <w:spacing w:before="100" w:beforeAutospacing="1" w:after="100" w:afterAutospacing="1"/>
        <w:divId w:val="1082988795"/>
        <w:rPr>
          <w:rFonts w:eastAsia="Times New Roman"/>
        </w:rPr>
      </w:pPr>
      <w:r>
        <w:rPr>
          <w:rStyle w:val="HTML"/>
        </w:rPr>
        <w:t>http://host:port/sys/person/password/upd</w:t>
      </w:r>
    </w:p>
    <w:p w14:paraId="3C01857D" w14:textId="77777777" w:rsidR="000740AB" w:rsidRDefault="009B41C6">
      <w:pPr>
        <w:pStyle w:val="a3"/>
        <w:divId w:val="1082988795"/>
      </w:pPr>
      <w:r>
        <w:rPr>
          <w:rStyle w:val="a4"/>
        </w:rPr>
        <w:t>请求方式：</w:t>
      </w:r>
    </w:p>
    <w:p w14:paraId="216AD9AA" w14:textId="77777777" w:rsidR="000740AB" w:rsidRDefault="009B41C6">
      <w:pPr>
        <w:numPr>
          <w:ilvl w:val="0"/>
          <w:numId w:val="178"/>
        </w:numPr>
        <w:spacing w:before="100" w:beforeAutospacing="1" w:after="100" w:afterAutospacing="1"/>
        <w:divId w:val="1082988795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1B2D0CA7" w14:textId="77777777" w:rsidR="000740AB" w:rsidRDefault="009B41C6">
      <w:pPr>
        <w:pStyle w:val="a3"/>
        <w:divId w:val="108298879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23F96AB3" w14:textId="77777777">
        <w:trPr>
          <w:divId w:val="10829887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A4B177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D118C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B0B2F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CE35F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C86031D" w14:textId="77777777">
        <w:trPr>
          <w:divId w:val="1082988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7F15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61986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2132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99C0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4C32416E" w14:textId="77777777" w:rsidR="000740AB" w:rsidRDefault="009B41C6">
      <w:pPr>
        <w:pStyle w:val="a3"/>
        <w:divId w:val="1082988795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0A2A240" w14:textId="77777777">
        <w:trPr>
          <w:divId w:val="1082988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F0507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EF430D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"oldPassword": "</w:t>
            </w:r>
            <w:r>
              <w:rPr>
                <w:rStyle w:val="HTML"/>
              </w:rPr>
              <w:t>旧密码</w:t>
            </w:r>
            <w:r>
              <w:rPr>
                <w:rStyle w:val="HTML"/>
              </w:rPr>
              <w:t>",</w:t>
            </w:r>
          </w:p>
          <w:p w14:paraId="390274F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"newPassword":"</w:t>
            </w:r>
            <w:r>
              <w:rPr>
                <w:rStyle w:val="HTML"/>
              </w:rPr>
              <w:t>新密码</w:t>
            </w:r>
            <w:r>
              <w:rPr>
                <w:rStyle w:val="HTML"/>
              </w:rPr>
              <w:t>"</w:t>
            </w:r>
          </w:p>
          <w:p w14:paraId="2E4EA8F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1AB4AECD" w14:textId="77777777" w:rsidR="000740AB" w:rsidRDefault="000740AB"/>
        </w:tc>
      </w:tr>
    </w:tbl>
    <w:p w14:paraId="1A37386F" w14:textId="77777777" w:rsidR="000740AB" w:rsidRDefault="009B41C6">
      <w:pPr>
        <w:pStyle w:val="a3"/>
        <w:divId w:val="108298879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64690EC" w14:textId="77777777">
        <w:trPr>
          <w:divId w:val="1082988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37CC3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45A7E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EA6A88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6A9D62A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2DF2977" w14:textId="77777777" w:rsidR="000740AB" w:rsidRDefault="000740AB"/>
        </w:tc>
      </w:tr>
    </w:tbl>
    <w:p w14:paraId="4C328DA4" w14:textId="77777777" w:rsidR="000740AB" w:rsidRDefault="009B41C6">
      <w:pPr>
        <w:pStyle w:val="a3"/>
        <w:divId w:val="108298879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46E54799" w14:textId="77777777">
        <w:trPr>
          <w:divId w:val="10829887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A70B99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18D076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A6319E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0B5C580" w14:textId="77777777">
        <w:trPr>
          <w:divId w:val="1082988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8978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D982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1603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49B332C7" w14:textId="77777777">
        <w:trPr>
          <w:divId w:val="10829887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6681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9498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B01F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AAFD860" w14:textId="77777777" w:rsidR="000740AB" w:rsidRDefault="009B41C6">
      <w:pPr>
        <w:pStyle w:val="a3"/>
        <w:divId w:val="1082988795"/>
      </w:pPr>
      <w:r>
        <w:rPr>
          <w:rStyle w:val="a4"/>
        </w:rPr>
        <w:t>备注</w:t>
      </w:r>
      <w:r>
        <w:t xml:space="preserve"> </w:t>
      </w:r>
    </w:p>
    <w:p w14:paraId="470CE425" w14:textId="77777777" w:rsidR="000740AB" w:rsidRDefault="009B41C6">
      <w:pPr>
        <w:numPr>
          <w:ilvl w:val="0"/>
          <w:numId w:val="179"/>
        </w:numPr>
        <w:spacing w:before="100" w:beforeAutospacing="1" w:after="100" w:afterAutospacing="1"/>
        <w:divId w:val="108298879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499304A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2.5.2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户删</w:t>
      </w:r>
      <w:r>
        <w:rPr>
          <w:rFonts w:ascii="MS Mincho" w:eastAsia="MS Mincho" w:hAnsi="MS Mincho" w:cs="MS Mincho"/>
        </w:rPr>
        <w:t>除</w:t>
      </w:r>
    </w:p>
    <w:p w14:paraId="13DE605A" w14:textId="77777777" w:rsidR="000740AB" w:rsidRDefault="009B41C6">
      <w:pPr>
        <w:pStyle w:val="a3"/>
        <w:divId w:val="1561404712"/>
      </w:pPr>
      <w:r>
        <w:rPr>
          <w:rStyle w:val="a4"/>
        </w:rPr>
        <w:t>简要描述：</w:t>
      </w:r>
      <w:r>
        <w:t xml:space="preserve"> </w:t>
      </w:r>
    </w:p>
    <w:p w14:paraId="55230B86" w14:textId="77777777" w:rsidR="000740AB" w:rsidRDefault="009B41C6">
      <w:pPr>
        <w:numPr>
          <w:ilvl w:val="0"/>
          <w:numId w:val="180"/>
        </w:numPr>
        <w:spacing w:before="100" w:beforeAutospacing="1" w:after="100" w:afterAutospacing="1"/>
        <w:divId w:val="1561404712"/>
        <w:rPr>
          <w:rFonts w:eastAsia="Times New Roman"/>
        </w:rPr>
      </w:pPr>
      <w:r>
        <w:rPr>
          <w:rFonts w:ascii="SimSun" w:eastAsia="SimSun" w:hAnsi="SimSun" w:cs="SimSun"/>
        </w:rPr>
        <w:t>删除用户</w:t>
      </w:r>
    </w:p>
    <w:p w14:paraId="3C7E01AD" w14:textId="77777777" w:rsidR="000740AB" w:rsidRDefault="009B41C6">
      <w:pPr>
        <w:pStyle w:val="a3"/>
        <w:divId w:val="156140471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9131633" w14:textId="77777777" w:rsidR="000740AB" w:rsidRDefault="009B41C6">
      <w:pPr>
        <w:numPr>
          <w:ilvl w:val="0"/>
          <w:numId w:val="181"/>
        </w:numPr>
        <w:spacing w:before="100" w:beforeAutospacing="1" w:after="100" w:afterAutospacing="1"/>
        <w:divId w:val="1561404712"/>
        <w:rPr>
          <w:rFonts w:eastAsia="Times New Roman"/>
        </w:rPr>
      </w:pPr>
      <w:r>
        <w:rPr>
          <w:rStyle w:val="HTML"/>
        </w:rPr>
        <w:t>http://host:port/api/manage/user/del</w:t>
      </w:r>
    </w:p>
    <w:p w14:paraId="7C477FE2" w14:textId="77777777" w:rsidR="000740AB" w:rsidRDefault="009B41C6">
      <w:pPr>
        <w:pStyle w:val="a3"/>
        <w:divId w:val="1561404712"/>
      </w:pPr>
      <w:r>
        <w:rPr>
          <w:rStyle w:val="a4"/>
        </w:rPr>
        <w:t>请求方式：</w:t>
      </w:r>
    </w:p>
    <w:p w14:paraId="5E020DBE" w14:textId="77777777" w:rsidR="000740AB" w:rsidRDefault="009B41C6">
      <w:pPr>
        <w:numPr>
          <w:ilvl w:val="0"/>
          <w:numId w:val="182"/>
        </w:numPr>
        <w:spacing w:before="100" w:beforeAutospacing="1" w:after="100" w:afterAutospacing="1"/>
        <w:divId w:val="1561404712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0FD6099E" w14:textId="77777777" w:rsidR="000740AB" w:rsidRDefault="009B41C6">
      <w:pPr>
        <w:pStyle w:val="a3"/>
        <w:divId w:val="1561404712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0740AB" w14:paraId="68756568" w14:textId="77777777">
        <w:trPr>
          <w:divId w:val="156140471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13BB2D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489DA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ED5B8D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20AC0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3715514" w14:textId="77777777">
        <w:trPr>
          <w:divId w:val="15614047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C03C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D215D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9CC4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3021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</w:tbl>
    <w:p w14:paraId="3DD9BA2E" w14:textId="77777777" w:rsidR="000740AB" w:rsidRDefault="009B41C6">
      <w:pPr>
        <w:pStyle w:val="a3"/>
        <w:divId w:val="156140471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AAE4EEE" w14:textId="77777777">
        <w:trPr>
          <w:divId w:val="15614047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C84F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39904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06046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1876F33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65C36C8" w14:textId="77777777" w:rsidR="000740AB" w:rsidRDefault="000740AB"/>
        </w:tc>
      </w:tr>
    </w:tbl>
    <w:p w14:paraId="4C16C3BF" w14:textId="77777777" w:rsidR="000740AB" w:rsidRDefault="009B41C6">
      <w:pPr>
        <w:pStyle w:val="a3"/>
        <w:divId w:val="156140471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4DD4487E" w14:textId="77777777">
        <w:trPr>
          <w:divId w:val="156140471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060549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994B3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E85A1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325D5B5" w14:textId="77777777">
        <w:trPr>
          <w:divId w:val="15614047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EDEF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07FB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3F86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CDE0623" w14:textId="77777777">
        <w:trPr>
          <w:divId w:val="15614047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4392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92449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D6AF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2C9E3639" w14:textId="77777777" w:rsidR="000740AB" w:rsidRDefault="009B41C6">
      <w:pPr>
        <w:pStyle w:val="a3"/>
        <w:divId w:val="1561404712"/>
      </w:pPr>
      <w:r>
        <w:rPr>
          <w:rStyle w:val="a4"/>
        </w:rPr>
        <w:t>备注</w:t>
      </w:r>
      <w:r>
        <w:t xml:space="preserve"> </w:t>
      </w:r>
    </w:p>
    <w:p w14:paraId="4C92E373" w14:textId="77777777" w:rsidR="000740AB" w:rsidRDefault="009B41C6">
      <w:pPr>
        <w:numPr>
          <w:ilvl w:val="0"/>
          <w:numId w:val="183"/>
        </w:numPr>
        <w:spacing w:before="100" w:beforeAutospacing="1" w:after="100" w:afterAutospacing="1"/>
        <w:divId w:val="156140471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A2C9C34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2.5.3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重置</w:t>
      </w:r>
    </w:p>
    <w:p w14:paraId="5C71402B" w14:textId="77777777" w:rsidR="000740AB" w:rsidRDefault="009B41C6">
      <w:pPr>
        <w:pStyle w:val="a3"/>
        <w:divId w:val="437140598"/>
      </w:pPr>
      <w:r>
        <w:rPr>
          <w:rStyle w:val="a4"/>
        </w:rPr>
        <w:t>简要描述：</w:t>
      </w:r>
      <w:r>
        <w:t xml:space="preserve"> </w:t>
      </w:r>
    </w:p>
    <w:p w14:paraId="7FB7A42F" w14:textId="77777777" w:rsidR="000740AB" w:rsidRDefault="009B41C6">
      <w:pPr>
        <w:numPr>
          <w:ilvl w:val="0"/>
          <w:numId w:val="184"/>
        </w:numPr>
        <w:spacing w:before="100" w:beforeAutospacing="1" w:after="100" w:afterAutospacing="1"/>
        <w:divId w:val="437140598"/>
        <w:rPr>
          <w:rFonts w:eastAsia="Times New Roman"/>
        </w:rPr>
      </w:pPr>
      <w:r>
        <w:rPr>
          <w:rFonts w:ascii="MS Mincho" w:eastAsia="MS Mincho" w:hAnsi="MS Mincho" w:cs="MS Mincho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重置。</w:t>
      </w:r>
      <w:r>
        <w:rPr>
          <w:rFonts w:ascii="SimSun" w:eastAsia="SimSun" w:hAnsi="SimSun" w:cs="SimSun"/>
        </w:rPr>
        <w:t>该</w:t>
      </w:r>
      <w:r>
        <w:rPr>
          <w:rFonts w:ascii="MS Mincho" w:eastAsia="MS Mincho" w:hAnsi="MS Mincho" w:cs="MS Mincho"/>
        </w:rPr>
        <w:t>功能只有管理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才有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普通用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没有</w:t>
      </w:r>
      <w:r>
        <w:rPr>
          <w:rFonts w:ascii="SimSun" w:eastAsia="SimSun" w:hAnsi="SimSun" w:cs="SimSun"/>
        </w:rPr>
        <w:t>该权</w:t>
      </w:r>
      <w:r>
        <w:rPr>
          <w:rFonts w:ascii="MS Mincho" w:eastAsia="MS Mincho" w:hAnsi="MS Mincho" w:cs="MS Mincho"/>
        </w:rPr>
        <w:t>限</w:t>
      </w:r>
    </w:p>
    <w:p w14:paraId="432294DD" w14:textId="77777777" w:rsidR="000740AB" w:rsidRDefault="009B41C6">
      <w:pPr>
        <w:pStyle w:val="a3"/>
        <w:divId w:val="43714059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0B5AA71" w14:textId="77777777" w:rsidR="000740AB" w:rsidRDefault="009B41C6">
      <w:pPr>
        <w:numPr>
          <w:ilvl w:val="0"/>
          <w:numId w:val="185"/>
        </w:numPr>
        <w:spacing w:before="100" w:beforeAutospacing="1" w:after="100" w:afterAutospacing="1"/>
        <w:divId w:val="437140598"/>
        <w:rPr>
          <w:rFonts w:eastAsia="Times New Roman"/>
        </w:rPr>
      </w:pPr>
      <w:r>
        <w:rPr>
          <w:rStyle w:val="HTML"/>
        </w:rPr>
        <w:t>http://host:port/api/manage/user/password/reset/upd</w:t>
      </w:r>
    </w:p>
    <w:p w14:paraId="745887D1" w14:textId="77777777" w:rsidR="000740AB" w:rsidRDefault="009B41C6">
      <w:pPr>
        <w:pStyle w:val="a3"/>
        <w:divId w:val="437140598"/>
      </w:pPr>
      <w:r>
        <w:rPr>
          <w:rStyle w:val="a4"/>
        </w:rPr>
        <w:t>请求方式：</w:t>
      </w:r>
    </w:p>
    <w:p w14:paraId="035F43CE" w14:textId="77777777" w:rsidR="000740AB" w:rsidRDefault="009B41C6">
      <w:pPr>
        <w:numPr>
          <w:ilvl w:val="0"/>
          <w:numId w:val="186"/>
        </w:numPr>
        <w:spacing w:before="100" w:beforeAutospacing="1" w:after="100" w:afterAutospacing="1"/>
        <w:divId w:val="43714059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78B8F872" w14:textId="77777777" w:rsidR="000740AB" w:rsidRDefault="009B41C6">
      <w:pPr>
        <w:pStyle w:val="a3"/>
        <w:divId w:val="43714059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0740AB" w14:paraId="5F39E90F" w14:textId="77777777">
        <w:trPr>
          <w:divId w:val="4371405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B20199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835A9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37933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216C96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705D4D0" w14:textId="77777777">
        <w:trPr>
          <w:divId w:val="4371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AEC0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A4AC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B495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E3D8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</w:tbl>
    <w:p w14:paraId="15C20BCD" w14:textId="77777777" w:rsidR="000740AB" w:rsidRDefault="009B41C6">
      <w:pPr>
        <w:pStyle w:val="a3"/>
        <w:divId w:val="437140598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C84A83F" w14:textId="77777777">
        <w:trPr>
          <w:divId w:val="4371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04B81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BC536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"3443ghf23329fhdfhdf",</w:t>
            </w:r>
          </w:p>
          <w:p w14:paraId="57BEE91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"newPassword": "</w:t>
            </w:r>
            <w:r>
              <w:rPr>
                <w:rStyle w:val="HTML"/>
              </w:rPr>
              <w:t>新密码</w:t>
            </w:r>
            <w:r>
              <w:rPr>
                <w:rStyle w:val="HTML"/>
              </w:rPr>
              <w:t>"</w:t>
            </w:r>
          </w:p>
          <w:p w14:paraId="5201589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8B0AA5E" w14:textId="77777777" w:rsidR="000740AB" w:rsidRDefault="000740AB"/>
        </w:tc>
      </w:tr>
    </w:tbl>
    <w:p w14:paraId="18375966" w14:textId="77777777" w:rsidR="000740AB" w:rsidRDefault="009B41C6">
      <w:pPr>
        <w:pStyle w:val="a3"/>
        <w:divId w:val="43714059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94A0A27" w14:textId="77777777">
        <w:trPr>
          <w:divId w:val="4371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E6D4F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298A32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4B90B4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19F28E65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94D65E0" w14:textId="77777777" w:rsidR="000740AB" w:rsidRDefault="000740AB"/>
        </w:tc>
      </w:tr>
    </w:tbl>
    <w:p w14:paraId="28747AD2" w14:textId="77777777" w:rsidR="000740AB" w:rsidRDefault="009B41C6">
      <w:pPr>
        <w:pStyle w:val="a3"/>
        <w:divId w:val="43714059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1319CBAD" w14:textId="77777777">
        <w:trPr>
          <w:divId w:val="4371405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7989F7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2B1FA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6B228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668924A" w14:textId="77777777">
        <w:trPr>
          <w:divId w:val="4371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A76B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3AF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C129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0FDF174D" w14:textId="77777777">
        <w:trPr>
          <w:divId w:val="4371405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0DC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D611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BE1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7C8D8DA8" w14:textId="77777777" w:rsidR="000740AB" w:rsidRDefault="009B41C6">
      <w:pPr>
        <w:pStyle w:val="a3"/>
        <w:divId w:val="437140598"/>
      </w:pPr>
      <w:r>
        <w:rPr>
          <w:rStyle w:val="a4"/>
        </w:rPr>
        <w:t>备注</w:t>
      </w:r>
      <w:r>
        <w:t xml:space="preserve"> </w:t>
      </w:r>
    </w:p>
    <w:p w14:paraId="5D805812" w14:textId="77777777" w:rsidR="000740AB" w:rsidRDefault="009B41C6">
      <w:pPr>
        <w:numPr>
          <w:ilvl w:val="0"/>
          <w:numId w:val="187"/>
        </w:numPr>
        <w:spacing w:before="100" w:beforeAutospacing="1" w:after="100" w:afterAutospacing="1"/>
        <w:divId w:val="43714059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FBF9610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2.5.4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新建普通管理</w:t>
      </w:r>
      <w:r>
        <w:rPr>
          <w:rFonts w:ascii="SimSun" w:eastAsia="SimSun" w:hAnsi="SimSun" w:cs="SimSun"/>
        </w:rPr>
        <w:t>员</w:t>
      </w:r>
    </w:p>
    <w:p w14:paraId="13ECB064" w14:textId="77777777" w:rsidR="000740AB" w:rsidRDefault="009B41C6">
      <w:pPr>
        <w:pStyle w:val="a3"/>
        <w:divId w:val="839349811"/>
      </w:pPr>
      <w:r>
        <w:rPr>
          <w:rStyle w:val="a4"/>
        </w:rPr>
        <w:t>简要描述：</w:t>
      </w:r>
      <w:r>
        <w:t xml:space="preserve"> </w:t>
      </w:r>
    </w:p>
    <w:p w14:paraId="7A37B83A" w14:textId="77777777" w:rsidR="000740AB" w:rsidRDefault="009B41C6">
      <w:pPr>
        <w:numPr>
          <w:ilvl w:val="0"/>
          <w:numId w:val="188"/>
        </w:numPr>
        <w:spacing w:before="100" w:beforeAutospacing="1" w:after="100" w:afterAutospacing="1"/>
        <w:divId w:val="839349811"/>
        <w:rPr>
          <w:rFonts w:eastAsia="Times New Roman"/>
        </w:rPr>
      </w:pPr>
      <w:r>
        <w:rPr>
          <w:rFonts w:ascii="MS Mincho" w:eastAsia="MS Mincho" w:hAnsi="MS Mincho" w:cs="MS Mincho"/>
        </w:rPr>
        <w:t>新建普通管理</w:t>
      </w:r>
      <w:r>
        <w:rPr>
          <w:rFonts w:ascii="SimSun" w:eastAsia="SimSun" w:hAnsi="SimSun" w:cs="SimSun"/>
        </w:rPr>
        <w:t>员</w:t>
      </w:r>
    </w:p>
    <w:p w14:paraId="46A38959" w14:textId="77777777" w:rsidR="000740AB" w:rsidRDefault="009B41C6">
      <w:pPr>
        <w:pStyle w:val="a3"/>
        <w:divId w:val="8393498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AD8F3FA" w14:textId="77777777" w:rsidR="000740AB" w:rsidRDefault="009B41C6">
      <w:pPr>
        <w:numPr>
          <w:ilvl w:val="0"/>
          <w:numId w:val="189"/>
        </w:numPr>
        <w:spacing w:before="100" w:beforeAutospacing="1" w:after="100" w:afterAutospacing="1"/>
        <w:divId w:val="839349811"/>
        <w:rPr>
          <w:rFonts w:eastAsia="Times New Roman"/>
        </w:rPr>
      </w:pPr>
      <w:r>
        <w:rPr>
          <w:rStyle w:val="HTML"/>
        </w:rPr>
        <w:t>http://host:port/api/manage/admin/add</w:t>
      </w:r>
    </w:p>
    <w:p w14:paraId="40146CBA" w14:textId="77777777" w:rsidR="000740AB" w:rsidRDefault="009B41C6">
      <w:pPr>
        <w:pStyle w:val="a3"/>
        <w:divId w:val="839349811"/>
      </w:pPr>
      <w:r>
        <w:rPr>
          <w:rStyle w:val="a4"/>
        </w:rPr>
        <w:t>请求方式：</w:t>
      </w:r>
    </w:p>
    <w:p w14:paraId="6A9BEA2B" w14:textId="77777777" w:rsidR="000740AB" w:rsidRDefault="009B41C6">
      <w:pPr>
        <w:numPr>
          <w:ilvl w:val="0"/>
          <w:numId w:val="190"/>
        </w:numPr>
        <w:spacing w:before="100" w:beforeAutospacing="1" w:after="100" w:afterAutospacing="1"/>
        <w:divId w:val="839349811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7A736236" w14:textId="77777777" w:rsidR="000740AB" w:rsidRDefault="009B41C6">
      <w:pPr>
        <w:pStyle w:val="a3"/>
        <w:divId w:val="83934981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605"/>
        <w:gridCol w:w="1942"/>
        <w:gridCol w:w="2383"/>
      </w:tblGrid>
      <w:tr w:rsidR="000740AB" w14:paraId="5D240888" w14:textId="77777777">
        <w:trPr>
          <w:divId w:val="8393498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78BB5B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C7105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0C996F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B0792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37146BB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683A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A950B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971C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F23E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0740AB" w14:paraId="152A58BF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B370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9DA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4F6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D8BF2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</w:t>
            </w:r>
            <w:r>
              <w:rPr>
                <w:rFonts w:eastAsia="Times New Roman"/>
              </w:rPr>
              <w:t>id</w:t>
            </w:r>
          </w:p>
        </w:tc>
      </w:tr>
    </w:tbl>
    <w:p w14:paraId="149B4A7E" w14:textId="77777777" w:rsidR="000740AB" w:rsidRDefault="009B41C6">
      <w:pPr>
        <w:pStyle w:val="a3"/>
        <w:divId w:val="839349811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AA2754C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48572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E8A6B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0F5BC8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"222222",</w:t>
            </w:r>
          </w:p>
          <w:p w14:paraId="4F3723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"12343234567",</w:t>
            </w:r>
          </w:p>
          <w:p w14:paraId="115141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",</w:t>
            </w:r>
          </w:p>
          <w:p w14:paraId="753A27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"roleIds":[</w:t>
            </w:r>
          </w:p>
          <w:p w14:paraId="52F923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"5b067660f11d3a3194242594",</w:t>
            </w:r>
          </w:p>
          <w:p w14:paraId="3AE3D48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</w:t>
            </w:r>
          </w:p>
          <w:p w14:paraId="515BFC1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50E2735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A6FB5E9" w14:textId="77777777" w:rsidR="000740AB" w:rsidRDefault="000740AB"/>
        </w:tc>
      </w:tr>
    </w:tbl>
    <w:p w14:paraId="557AD3A7" w14:textId="77777777" w:rsidR="000740AB" w:rsidRDefault="009B41C6">
      <w:pPr>
        <w:pStyle w:val="a3"/>
        <w:divId w:val="83934981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53C7D43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168E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0730B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88275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6FD8250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210AFFE" w14:textId="77777777" w:rsidR="000740AB" w:rsidRDefault="000740AB"/>
        </w:tc>
      </w:tr>
    </w:tbl>
    <w:p w14:paraId="5C9E52F2" w14:textId="77777777" w:rsidR="000740AB" w:rsidRDefault="009B41C6">
      <w:pPr>
        <w:pStyle w:val="a3"/>
        <w:divId w:val="83934981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79BF9AA9" w14:textId="77777777">
        <w:trPr>
          <w:divId w:val="8393498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0E1056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99F59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46ECD1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7EDA6AD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D50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21BD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7797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2EB71F0A" w14:textId="77777777">
        <w:trPr>
          <w:divId w:val="839349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2024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639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4A7D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22E9188" w14:textId="77777777" w:rsidR="000740AB" w:rsidRDefault="009B41C6">
      <w:pPr>
        <w:pStyle w:val="a3"/>
        <w:divId w:val="839349811"/>
      </w:pPr>
      <w:r>
        <w:rPr>
          <w:rStyle w:val="a4"/>
        </w:rPr>
        <w:t>备注</w:t>
      </w:r>
      <w:r>
        <w:t xml:space="preserve"> </w:t>
      </w:r>
    </w:p>
    <w:p w14:paraId="0F91F284" w14:textId="77777777" w:rsidR="000740AB" w:rsidRDefault="009B41C6">
      <w:pPr>
        <w:numPr>
          <w:ilvl w:val="0"/>
          <w:numId w:val="191"/>
        </w:numPr>
        <w:spacing w:before="100" w:beforeAutospacing="1" w:after="100" w:afterAutospacing="1"/>
        <w:divId w:val="83934981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D1158D7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2.5.5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新增</w:t>
      </w:r>
    </w:p>
    <w:p w14:paraId="4D8A145C" w14:textId="77777777" w:rsidR="000740AB" w:rsidRDefault="009B41C6">
      <w:pPr>
        <w:pStyle w:val="a3"/>
        <w:divId w:val="1174995623"/>
      </w:pPr>
      <w:r>
        <w:rPr>
          <w:rStyle w:val="a4"/>
        </w:rPr>
        <w:t>简要描述：</w:t>
      </w:r>
      <w:r>
        <w:t xml:space="preserve"> </w:t>
      </w:r>
    </w:p>
    <w:p w14:paraId="453BE8C2" w14:textId="77777777" w:rsidR="000740AB" w:rsidRDefault="009B41C6">
      <w:pPr>
        <w:numPr>
          <w:ilvl w:val="0"/>
          <w:numId w:val="192"/>
        </w:numPr>
        <w:spacing w:before="100" w:beforeAutospacing="1" w:after="100" w:afterAutospacing="1"/>
        <w:divId w:val="1174995623"/>
        <w:rPr>
          <w:rFonts w:eastAsia="Times New Roman"/>
        </w:rPr>
      </w:pPr>
      <w:r>
        <w:rPr>
          <w:rFonts w:ascii="MS Mincho" w:eastAsia="MS Mincho" w:hAnsi="MS Mincho" w:cs="MS Mincho"/>
        </w:rPr>
        <w:t>新建角色</w:t>
      </w:r>
    </w:p>
    <w:p w14:paraId="265D446D" w14:textId="77777777" w:rsidR="000740AB" w:rsidRDefault="009B41C6">
      <w:pPr>
        <w:pStyle w:val="a3"/>
        <w:divId w:val="117499562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316DD4A" w14:textId="77777777" w:rsidR="000740AB" w:rsidRDefault="009B41C6">
      <w:pPr>
        <w:numPr>
          <w:ilvl w:val="0"/>
          <w:numId w:val="193"/>
        </w:numPr>
        <w:spacing w:before="100" w:beforeAutospacing="1" w:after="100" w:afterAutospacing="1"/>
        <w:divId w:val="1174995623"/>
        <w:rPr>
          <w:rFonts w:eastAsia="Times New Roman"/>
        </w:rPr>
      </w:pPr>
      <w:r>
        <w:rPr>
          <w:rStyle w:val="HTML"/>
        </w:rPr>
        <w:t>http://host:port/api/role/add</w:t>
      </w:r>
    </w:p>
    <w:p w14:paraId="7F345BF6" w14:textId="77777777" w:rsidR="000740AB" w:rsidRDefault="009B41C6">
      <w:pPr>
        <w:pStyle w:val="a3"/>
        <w:divId w:val="1174995623"/>
      </w:pPr>
      <w:r>
        <w:rPr>
          <w:rStyle w:val="a4"/>
        </w:rPr>
        <w:t>请求方式：</w:t>
      </w:r>
    </w:p>
    <w:p w14:paraId="16B8E4C8" w14:textId="77777777" w:rsidR="000740AB" w:rsidRDefault="009B41C6">
      <w:pPr>
        <w:numPr>
          <w:ilvl w:val="0"/>
          <w:numId w:val="194"/>
        </w:numPr>
        <w:spacing w:before="100" w:beforeAutospacing="1" w:after="100" w:afterAutospacing="1"/>
        <w:divId w:val="1174995623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E2D7C3C" w14:textId="77777777" w:rsidR="000740AB" w:rsidRDefault="009B41C6">
      <w:pPr>
        <w:pStyle w:val="a3"/>
        <w:divId w:val="117499562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76"/>
        <w:gridCol w:w="617"/>
        <w:gridCol w:w="6060"/>
      </w:tblGrid>
      <w:tr w:rsidR="000740AB" w14:paraId="2BEAF56C" w14:textId="77777777">
        <w:trPr>
          <w:divId w:val="117499562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203F0C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37BF4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1B101B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E9BD94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05BC5A5" w14:textId="77777777">
        <w:trPr>
          <w:divId w:val="11749956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D603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D781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04AC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5E43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权限的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  <w:r>
              <w:rPr>
                <w:rFonts w:eastAsia="Times New Roman"/>
              </w:rPr>
              <w:br/>
            </w:r>
            <w:r>
              <w:rPr>
                <w:rFonts w:ascii="SimSun" w:eastAsia="SimSun" w:hAnsi="SimSun" w:cs="SimSun"/>
              </w:rPr>
              <w:t>权限即资源，一个角色所拥有的资源，代表该角色可以有哪些操作</w:t>
            </w:r>
          </w:p>
        </w:tc>
      </w:tr>
    </w:tbl>
    <w:p w14:paraId="1BBA314C" w14:textId="77777777" w:rsidR="000740AB" w:rsidRDefault="009B41C6">
      <w:pPr>
        <w:pStyle w:val="a3"/>
        <w:divId w:val="1174995623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9FADE9C" w14:textId="77777777">
        <w:trPr>
          <w:divId w:val="11749956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101E8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14A29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252C85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"roleDes":"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38054C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"roleRemark":"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3E58878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"resourceIds":[</w:t>
            </w:r>
          </w:p>
          <w:p w14:paraId="6554799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74C8B7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53468E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</w:t>
            </w:r>
          </w:p>
          <w:p w14:paraId="54D36DE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4E2B08A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63F71C05" w14:textId="77777777" w:rsidR="000740AB" w:rsidRDefault="000740AB"/>
        </w:tc>
      </w:tr>
    </w:tbl>
    <w:p w14:paraId="483AC4A3" w14:textId="77777777" w:rsidR="000740AB" w:rsidRDefault="009B41C6">
      <w:pPr>
        <w:pStyle w:val="a3"/>
        <w:divId w:val="117499562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DE52B95" w14:textId="77777777">
        <w:trPr>
          <w:divId w:val="11749956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19683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63AAB6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3CE6A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40E1596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02EC917" w14:textId="77777777" w:rsidR="000740AB" w:rsidRDefault="000740AB"/>
        </w:tc>
      </w:tr>
    </w:tbl>
    <w:p w14:paraId="1BC5BDC3" w14:textId="77777777" w:rsidR="000740AB" w:rsidRDefault="009B41C6">
      <w:pPr>
        <w:pStyle w:val="a3"/>
        <w:divId w:val="117499562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7BBDA555" w14:textId="77777777">
        <w:trPr>
          <w:divId w:val="117499562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0D920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A79BC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10634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9908ACD" w14:textId="77777777">
        <w:trPr>
          <w:divId w:val="11749956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7CA8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797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48B69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20CB46E6" w14:textId="77777777">
        <w:trPr>
          <w:divId w:val="11749956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9C8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F0F0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45CCB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316BA4CC" w14:textId="77777777" w:rsidR="000740AB" w:rsidRDefault="009B41C6">
      <w:pPr>
        <w:pStyle w:val="a3"/>
        <w:divId w:val="1174995623"/>
      </w:pPr>
      <w:r>
        <w:rPr>
          <w:rStyle w:val="a4"/>
        </w:rPr>
        <w:t>备注</w:t>
      </w:r>
      <w:r>
        <w:t xml:space="preserve"> </w:t>
      </w:r>
    </w:p>
    <w:p w14:paraId="099DE547" w14:textId="77777777" w:rsidR="000740AB" w:rsidRDefault="009B41C6">
      <w:pPr>
        <w:numPr>
          <w:ilvl w:val="0"/>
          <w:numId w:val="195"/>
        </w:numPr>
        <w:spacing w:before="100" w:beforeAutospacing="1" w:after="100" w:afterAutospacing="1"/>
        <w:divId w:val="117499562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9718CFE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2.5.6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删除</w:t>
      </w:r>
    </w:p>
    <w:p w14:paraId="643AA897" w14:textId="77777777" w:rsidR="000740AB" w:rsidRDefault="009B41C6">
      <w:pPr>
        <w:pStyle w:val="a3"/>
        <w:divId w:val="1664966118"/>
      </w:pPr>
      <w:r>
        <w:rPr>
          <w:rStyle w:val="a4"/>
        </w:rPr>
        <w:t>简要描述：</w:t>
      </w:r>
      <w:r>
        <w:t xml:space="preserve"> </w:t>
      </w:r>
    </w:p>
    <w:p w14:paraId="39628B2A" w14:textId="77777777" w:rsidR="000740AB" w:rsidRDefault="009B41C6">
      <w:pPr>
        <w:numPr>
          <w:ilvl w:val="0"/>
          <w:numId w:val="196"/>
        </w:numPr>
        <w:spacing w:before="100" w:beforeAutospacing="1" w:after="100" w:afterAutospacing="1"/>
        <w:divId w:val="1664966118"/>
        <w:rPr>
          <w:rFonts w:eastAsia="Times New Roman"/>
        </w:rPr>
      </w:pPr>
      <w:r>
        <w:rPr>
          <w:rFonts w:ascii="SimSun" w:eastAsia="SimSun" w:hAnsi="SimSun" w:cs="SimSun"/>
        </w:rPr>
        <w:t>删除角色信息</w:t>
      </w:r>
    </w:p>
    <w:p w14:paraId="148189BA" w14:textId="77777777" w:rsidR="000740AB" w:rsidRDefault="009B41C6">
      <w:pPr>
        <w:pStyle w:val="a3"/>
        <w:divId w:val="166496611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88D5247" w14:textId="77777777" w:rsidR="000740AB" w:rsidRDefault="009B41C6">
      <w:pPr>
        <w:numPr>
          <w:ilvl w:val="0"/>
          <w:numId w:val="197"/>
        </w:numPr>
        <w:spacing w:before="100" w:beforeAutospacing="1" w:after="100" w:afterAutospacing="1"/>
        <w:divId w:val="1664966118"/>
        <w:rPr>
          <w:rFonts w:eastAsia="Times New Roman"/>
        </w:rPr>
      </w:pPr>
      <w:r>
        <w:rPr>
          <w:rStyle w:val="HTML"/>
        </w:rPr>
        <w:t>http://host:port/api/role/del</w:t>
      </w:r>
    </w:p>
    <w:p w14:paraId="709A3FFD" w14:textId="77777777" w:rsidR="000740AB" w:rsidRDefault="009B41C6">
      <w:pPr>
        <w:pStyle w:val="a3"/>
        <w:divId w:val="1664966118"/>
      </w:pPr>
      <w:r>
        <w:rPr>
          <w:rStyle w:val="a4"/>
        </w:rPr>
        <w:t>请求方式：</w:t>
      </w:r>
    </w:p>
    <w:p w14:paraId="6895B0B6" w14:textId="77777777" w:rsidR="000740AB" w:rsidRDefault="009B41C6">
      <w:pPr>
        <w:numPr>
          <w:ilvl w:val="0"/>
          <w:numId w:val="198"/>
        </w:numPr>
        <w:spacing w:before="100" w:beforeAutospacing="1" w:after="100" w:afterAutospacing="1"/>
        <w:divId w:val="166496611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1A93439" w14:textId="77777777" w:rsidR="000740AB" w:rsidRDefault="009B41C6">
      <w:pPr>
        <w:pStyle w:val="a3"/>
        <w:divId w:val="1664966118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630"/>
        <w:gridCol w:w="1844"/>
        <w:gridCol w:w="2419"/>
      </w:tblGrid>
      <w:tr w:rsidR="000740AB" w14:paraId="0D74258B" w14:textId="77777777">
        <w:trPr>
          <w:divId w:val="16649661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3453D1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245285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28958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9FD175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EACAC4D" w14:textId="77777777">
        <w:trPr>
          <w:divId w:val="16649661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D0F1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DE06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A3FBA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FA2D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</w:t>
            </w:r>
            <w:r>
              <w:rPr>
                <w:rFonts w:eastAsia="Times New Roman"/>
              </w:rPr>
              <w:t>id</w:t>
            </w:r>
          </w:p>
        </w:tc>
      </w:tr>
    </w:tbl>
    <w:p w14:paraId="115ABE66" w14:textId="77777777" w:rsidR="000740AB" w:rsidRDefault="009B41C6">
      <w:pPr>
        <w:pStyle w:val="a3"/>
        <w:divId w:val="166496611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901F274" w14:textId="77777777">
        <w:trPr>
          <w:divId w:val="16649661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146F9E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AEE5B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54A60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删除成功</w:t>
            </w:r>
            <w:r>
              <w:rPr>
                <w:rStyle w:val="HTML"/>
              </w:rPr>
              <w:t>"</w:t>
            </w:r>
          </w:p>
          <w:p w14:paraId="315A811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8171808" w14:textId="77777777" w:rsidR="000740AB" w:rsidRDefault="000740AB"/>
        </w:tc>
      </w:tr>
    </w:tbl>
    <w:p w14:paraId="4ABF163F" w14:textId="77777777" w:rsidR="000740AB" w:rsidRDefault="009B41C6">
      <w:pPr>
        <w:pStyle w:val="a3"/>
        <w:divId w:val="166496611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6399A246" w14:textId="77777777">
        <w:trPr>
          <w:divId w:val="166496611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FC53B0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75D0E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DC46E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5E9ECC0" w14:textId="77777777">
        <w:trPr>
          <w:divId w:val="16649661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F34FD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4AC0F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D9F0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433F336" w14:textId="77777777">
        <w:trPr>
          <w:divId w:val="16649661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2C69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D649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D277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80638FB" w14:textId="77777777" w:rsidR="000740AB" w:rsidRDefault="009B41C6">
      <w:pPr>
        <w:pStyle w:val="a3"/>
        <w:divId w:val="1664966118"/>
      </w:pPr>
      <w:r>
        <w:rPr>
          <w:rStyle w:val="a4"/>
        </w:rPr>
        <w:t>备注</w:t>
      </w:r>
      <w:r>
        <w:t xml:space="preserve"> </w:t>
      </w:r>
    </w:p>
    <w:p w14:paraId="31C4D146" w14:textId="77777777" w:rsidR="000740AB" w:rsidRDefault="009B41C6">
      <w:pPr>
        <w:numPr>
          <w:ilvl w:val="0"/>
          <w:numId w:val="199"/>
        </w:numPr>
        <w:spacing w:before="100" w:beforeAutospacing="1" w:after="100" w:afterAutospacing="1"/>
        <w:divId w:val="166496611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69D26F8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2.5.7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修改</w:t>
      </w:r>
    </w:p>
    <w:p w14:paraId="35ECEF4E" w14:textId="77777777" w:rsidR="000740AB" w:rsidRDefault="009B41C6">
      <w:pPr>
        <w:pStyle w:val="a3"/>
        <w:divId w:val="534124369"/>
      </w:pPr>
      <w:r>
        <w:rPr>
          <w:rStyle w:val="a4"/>
        </w:rPr>
        <w:t>简要描述：</w:t>
      </w:r>
      <w:r>
        <w:t xml:space="preserve"> </w:t>
      </w:r>
    </w:p>
    <w:p w14:paraId="5DA55CCD" w14:textId="77777777" w:rsidR="000740AB" w:rsidRDefault="009B41C6">
      <w:pPr>
        <w:numPr>
          <w:ilvl w:val="0"/>
          <w:numId w:val="200"/>
        </w:numPr>
        <w:spacing w:before="100" w:beforeAutospacing="1" w:after="100" w:afterAutospacing="1"/>
        <w:divId w:val="534124369"/>
        <w:rPr>
          <w:rFonts w:eastAsia="Times New Roman"/>
        </w:rPr>
      </w:pPr>
      <w:r>
        <w:rPr>
          <w:rFonts w:ascii="MS Mincho" w:eastAsia="MS Mincho" w:hAnsi="MS Mincho" w:cs="MS Mincho"/>
        </w:rPr>
        <w:t>角色修改</w:t>
      </w:r>
    </w:p>
    <w:p w14:paraId="2BE5F9AB" w14:textId="77777777" w:rsidR="000740AB" w:rsidRDefault="009B41C6">
      <w:pPr>
        <w:pStyle w:val="a3"/>
        <w:divId w:val="53412436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0A7DCC1" w14:textId="77777777" w:rsidR="000740AB" w:rsidRDefault="009B41C6">
      <w:pPr>
        <w:numPr>
          <w:ilvl w:val="0"/>
          <w:numId w:val="201"/>
        </w:numPr>
        <w:spacing w:before="100" w:beforeAutospacing="1" w:after="100" w:afterAutospacing="1"/>
        <w:divId w:val="534124369"/>
        <w:rPr>
          <w:rFonts w:eastAsia="Times New Roman"/>
        </w:rPr>
      </w:pPr>
      <w:r>
        <w:rPr>
          <w:rStyle w:val="HTML"/>
        </w:rPr>
        <w:t>http://host:port/api/role/upd</w:t>
      </w:r>
    </w:p>
    <w:p w14:paraId="32CCA477" w14:textId="77777777" w:rsidR="000740AB" w:rsidRDefault="009B41C6">
      <w:pPr>
        <w:pStyle w:val="a3"/>
        <w:divId w:val="534124369"/>
      </w:pPr>
      <w:r>
        <w:rPr>
          <w:rStyle w:val="a4"/>
        </w:rPr>
        <w:t>请求方式：</w:t>
      </w:r>
    </w:p>
    <w:p w14:paraId="6FCE4697" w14:textId="77777777" w:rsidR="000740AB" w:rsidRDefault="009B41C6">
      <w:pPr>
        <w:numPr>
          <w:ilvl w:val="0"/>
          <w:numId w:val="202"/>
        </w:numPr>
        <w:spacing w:before="100" w:beforeAutospacing="1" w:after="100" w:afterAutospacing="1"/>
        <w:divId w:val="53412436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5776F522" w14:textId="77777777" w:rsidR="000740AB" w:rsidRDefault="009B41C6">
      <w:pPr>
        <w:pStyle w:val="a3"/>
        <w:divId w:val="53412436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740AB" w14:paraId="7D4053A1" w14:textId="77777777">
        <w:trPr>
          <w:divId w:val="5341243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9A6F0F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476345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C342A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EDFDD7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27D53E2D" w14:textId="77777777" w:rsidR="000740AB" w:rsidRDefault="009B41C6">
      <w:pPr>
        <w:pStyle w:val="a3"/>
        <w:divId w:val="534124369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EF7A77D" w14:textId="77777777">
        <w:trPr>
          <w:divId w:val="5341243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ABF136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F57FB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"5af6c9110fa4fb0b743cc04d",</w:t>
            </w:r>
          </w:p>
          <w:p w14:paraId="7D6120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122135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1F081E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159084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</w:t>
            </w:r>
          </w:p>
          <w:p w14:paraId="6447E4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351D32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"5af56c1fa74973336cf4db52",</w:t>
            </w:r>
          </w:p>
          <w:p w14:paraId="3C23FDB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"5af56c1fa74973336cf4db52"</w:t>
            </w:r>
          </w:p>
          <w:p w14:paraId="4BC98DA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0E4C2B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1B33029B" w14:textId="77777777" w:rsidR="000740AB" w:rsidRDefault="000740AB"/>
        </w:tc>
      </w:tr>
    </w:tbl>
    <w:p w14:paraId="4DE11C35" w14:textId="77777777" w:rsidR="000740AB" w:rsidRDefault="009B41C6">
      <w:pPr>
        <w:pStyle w:val="a3"/>
        <w:divId w:val="53412436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A494433" w14:textId="77777777">
        <w:trPr>
          <w:divId w:val="5341243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00407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59249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822CB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09DEDA7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56FBA42" w14:textId="77777777" w:rsidR="000740AB" w:rsidRDefault="000740AB"/>
        </w:tc>
      </w:tr>
    </w:tbl>
    <w:p w14:paraId="17CA4AA5" w14:textId="77777777" w:rsidR="000740AB" w:rsidRDefault="009B41C6">
      <w:pPr>
        <w:pStyle w:val="a3"/>
        <w:divId w:val="53412436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043"/>
        <w:gridCol w:w="5325"/>
      </w:tblGrid>
      <w:tr w:rsidR="000740AB" w14:paraId="14FBD2FF" w14:textId="77777777">
        <w:trPr>
          <w:divId w:val="5341243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9E67E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05834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89292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8F4980A" w14:textId="77777777">
        <w:trPr>
          <w:divId w:val="5341243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DA4B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9785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E82C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C017DC5" w14:textId="77777777">
        <w:trPr>
          <w:divId w:val="5341243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986A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0B34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989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6E7C2E67" w14:textId="77777777">
        <w:trPr>
          <w:divId w:val="5341243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429C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74DB8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1576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2D0D16A3" w14:textId="77777777" w:rsidR="000740AB" w:rsidRDefault="009B41C6">
      <w:pPr>
        <w:pStyle w:val="a3"/>
        <w:divId w:val="534124369"/>
      </w:pPr>
      <w:r>
        <w:rPr>
          <w:rStyle w:val="a4"/>
        </w:rPr>
        <w:t>备注</w:t>
      </w:r>
      <w:r>
        <w:t xml:space="preserve"> </w:t>
      </w:r>
    </w:p>
    <w:p w14:paraId="6A2A305F" w14:textId="77777777" w:rsidR="000740AB" w:rsidRDefault="009B41C6">
      <w:pPr>
        <w:numPr>
          <w:ilvl w:val="0"/>
          <w:numId w:val="203"/>
        </w:numPr>
        <w:spacing w:before="100" w:beforeAutospacing="1" w:after="100" w:afterAutospacing="1"/>
        <w:divId w:val="53412436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F8E9F73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2.5.8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获取某个用户的权限</w:t>
      </w:r>
      <w:r>
        <w:rPr>
          <w:rFonts w:eastAsia="Times New Roman"/>
        </w:rPr>
        <w:t>item</w:t>
      </w:r>
    </w:p>
    <w:p w14:paraId="4D87F10B" w14:textId="77777777" w:rsidR="000740AB" w:rsidRDefault="009B41C6">
      <w:pPr>
        <w:pStyle w:val="a3"/>
        <w:divId w:val="626394305"/>
      </w:pPr>
      <w:r>
        <w:rPr>
          <w:rStyle w:val="a4"/>
        </w:rPr>
        <w:t>简要描述：</w:t>
      </w:r>
      <w:r>
        <w:t xml:space="preserve"> </w:t>
      </w:r>
    </w:p>
    <w:p w14:paraId="73370CFB" w14:textId="77777777" w:rsidR="000740AB" w:rsidRDefault="009B41C6">
      <w:pPr>
        <w:numPr>
          <w:ilvl w:val="0"/>
          <w:numId w:val="204"/>
        </w:numPr>
        <w:spacing w:before="100" w:beforeAutospacing="1" w:after="100" w:afterAutospacing="1"/>
        <w:divId w:val="626394305"/>
        <w:rPr>
          <w:rFonts w:eastAsia="Times New Roman"/>
        </w:rPr>
      </w:pP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列表里的用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 xml:space="preserve">id , </w:t>
      </w:r>
      <w:r>
        <w:rPr>
          <w:rFonts w:ascii="SimSun" w:eastAsia="SimSun" w:hAnsi="SimSun" w:cs="SimSun"/>
        </w:rPr>
        <w:t>获取其的权限列表</w:t>
      </w:r>
    </w:p>
    <w:p w14:paraId="21F9FF28" w14:textId="77777777" w:rsidR="000740AB" w:rsidRDefault="009B41C6">
      <w:pPr>
        <w:pStyle w:val="a3"/>
        <w:divId w:val="62639430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0EBE72AF" w14:textId="77777777" w:rsidR="000740AB" w:rsidRDefault="009B41C6">
      <w:pPr>
        <w:numPr>
          <w:ilvl w:val="0"/>
          <w:numId w:val="205"/>
        </w:numPr>
        <w:spacing w:before="100" w:beforeAutospacing="1" w:after="100" w:afterAutospacing="1"/>
        <w:divId w:val="626394305"/>
        <w:rPr>
          <w:rFonts w:eastAsia="Times New Roman"/>
        </w:rPr>
      </w:pPr>
      <w:r>
        <w:rPr>
          <w:rStyle w:val="HTML"/>
        </w:rPr>
        <w:t>http://host:port/api/manage/user/behavior/item</w:t>
      </w:r>
    </w:p>
    <w:p w14:paraId="3B424C30" w14:textId="77777777" w:rsidR="000740AB" w:rsidRDefault="009B41C6">
      <w:pPr>
        <w:pStyle w:val="a3"/>
        <w:divId w:val="626394305"/>
      </w:pPr>
      <w:r>
        <w:rPr>
          <w:rStyle w:val="a4"/>
        </w:rPr>
        <w:t>请求方式：</w:t>
      </w:r>
    </w:p>
    <w:p w14:paraId="79719225" w14:textId="77777777" w:rsidR="000740AB" w:rsidRDefault="009B41C6">
      <w:pPr>
        <w:numPr>
          <w:ilvl w:val="0"/>
          <w:numId w:val="206"/>
        </w:numPr>
        <w:spacing w:before="100" w:beforeAutospacing="1" w:after="100" w:afterAutospacing="1"/>
        <w:divId w:val="626394305"/>
        <w:rPr>
          <w:rFonts w:eastAsia="Times New Roman"/>
        </w:rPr>
      </w:pPr>
      <w:r>
        <w:rPr>
          <w:rFonts w:eastAsia="Times New Roman"/>
        </w:rPr>
        <w:t>GET</w:t>
      </w:r>
    </w:p>
    <w:p w14:paraId="150084F0" w14:textId="77777777" w:rsidR="000740AB" w:rsidRDefault="009B41C6">
      <w:pPr>
        <w:pStyle w:val="a3"/>
        <w:divId w:val="62639430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76"/>
        <w:gridCol w:w="1423"/>
        <w:gridCol w:w="3960"/>
      </w:tblGrid>
      <w:tr w:rsidR="000740AB" w14:paraId="46DD629F" w14:textId="77777777">
        <w:trPr>
          <w:divId w:val="6263943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FF8A97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899EC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79E329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08421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F29C225" w14:textId="77777777">
        <w:trPr>
          <w:divId w:val="6263943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D52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02BD1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1CEC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A140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某一个用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</w:tbl>
    <w:p w14:paraId="7009CD98" w14:textId="77777777" w:rsidR="000740AB" w:rsidRDefault="009B41C6">
      <w:pPr>
        <w:pStyle w:val="a3"/>
        <w:divId w:val="626394305"/>
      </w:pPr>
      <w:r>
        <w:t>注</w:t>
      </w:r>
      <w:r>
        <w:t xml:space="preserve"> : </w:t>
      </w:r>
      <w:r>
        <w:t>此处所传的</w:t>
      </w:r>
      <w:r>
        <w:t>id</w:t>
      </w:r>
      <w:r>
        <w:t>是列表里的</w:t>
      </w:r>
      <w:r>
        <w:t>id</w:t>
      </w:r>
    </w:p>
    <w:p w14:paraId="43213D59" w14:textId="77777777" w:rsidR="000740AB" w:rsidRDefault="009B41C6">
      <w:pPr>
        <w:pStyle w:val="a3"/>
        <w:divId w:val="626394305"/>
      </w:pPr>
      <w:r>
        <w:rPr>
          <w:rStyle w:val="a4"/>
        </w:rPr>
        <w:t>返回示例</w:t>
      </w:r>
    </w:p>
    <w:p w14:paraId="6D3B665B" w14:textId="77777777" w:rsidR="000740AB" w:rsidRDefault="009B41C6">
      <w:pPr>
        <w:pStyle w:val="a3"/>
        <w:divId w:val="626394305"/>
      </w:pPr>
      <w:r>
        <w:t>情况一</w:t>
      </w:r>
      <w:r>
        <w:t>)</w:t>
      </w:r>
      <w:r>
        <w:t>管理员角色的权限</w:t>
      </w:r>
      <w:r>
        <w:t xml:space="preserve"> 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9200247" w14:textId="77777777">
        <w:trPr>
          <w:divId w:val="6263943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AD2A7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E7FD9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9C13C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普通管理员的角色列表返回成功</w:t>
            </w:r>
            <w:r>
              <w:rPr>
                <w:rStyle w:val="HTML"/>
              </w:rPr>
              <w:t>",</w:t>
            </w:r>
          </w:p>
          <w:p w14:paraId="7549B45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79872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"5b10cfcd1caeff3ac899cae1",</w:t>
            </w:r>
          </w:p>
          <w:p w14:paraId="1E74477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"roleIds": [</w:t>
            </w:r>
          </w:p>
          <w:p w14:paraId="6DE67A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"5b10cf541caeff3ac899cadf"</w:t>
            </w:r>
          </w:p>
          <w:p w14:paraId="3DEE75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002AEC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null</w:t>
            </w:r>
          </w:p>
          <w:p w14:paraId="09C97E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20425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441B56F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7E43707" w14:textId="77777777" w:rsidR="000740AB" w:rsidRDefault="000740AB"/>
        </w:tc>
      </w:tr>
    </w:tbl>
    <w:p w14:paraId="1C042580" w14:textId="77777777" w:rsidR="000740AB" w:rsidRDefault="009B41C6">
      <w:pPr>
        <w:pStyle w:val="a3"/>
        <w:divId w:val="626394305"/>
      </w:pPr>
      <w:r>
        <w:t>情况二</w:t>
      </w:r>
      <w:r>
        <w:t>)</w:t>
      </w:r>
      <w:r>
        <w:t>普通用户的行为权限</w:t>
      </w:r>
      <w:r>
        <w:t xml:space="preserve"> :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CAC731E" w14:textId="77777777">
        <w:trPr>
          <w:divId w:val="6263943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61F72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F84BB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21B10B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普通用户的行为列表返回成功</w:t>
            </w:r>
            <w:r>
              <w:rPr>
                <w:rStyle w:val="HTML"/>
              </w:rPr>
              <w:t>",</w:t>
            </w:r>
          </w:p>
          <w:p w14:paraId="635C50A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78F2E9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"5b190076aef2051af8b0909e",</w:t>
            </w:r>
          </w:p>
          <w:p w14:paraId="7AFC88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"roleIds": null,</w:t>
            </w:r>
          </w:p>
          <w:p w14:paraId="4514BC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[</w:t>
            </w:r>
          </w:p>
          <w:p w14:paraId="479432B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"5b0c37192519072a94067052",</w:t>
            </w:r>
          </w:p>
          <w:p w14:paraId="1B6B71D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"5b0c379e2519072a94067054"</w:t>
            </w:r>
          </w:p>
          <w:p w14:paraId="03FB6E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5FDCF17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A2846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6167EE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80E6E5C" w14:textId="77777777" w:rsidR="000740AB" w:rsidRDefault="000740AB"/>
        </w:tc>
      </w:tr>
    </w:tbl>
    <w:p w14:paraId="7EC952D6" w14:textId="77777777" w:rsidR="000740AB" w:rsidRDefault="009B41C6">
      <w:pPr>
        <w:pStyle w:val="a3"/>
        <w:divId w:val="62639430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367CBEBF" w14:textId="77777777">
        <w:trPr>
          <w:divId w:val="62639430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7BCF3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4C8FAA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44765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6A4D17B" w14:textId="77777777">
        <w:trPr>
          <w:divId w:val="6263943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AE88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0B5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F8CB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73D7202D" w14:textId="77777777">
        <w:trPr>
          <w:divId w:val="6263943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055AE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7D86F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AFA84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EFA58A2" w14:textId="77777777" w:rsidR="000740AB" w:rsidRDefault="009B41C6">
      <w:pPr>
        <w:pStyle w:val="a3"/>
        <w:divId w:val="626394305"/>
      </w:pPr>
      <w:r>
        <w:rPr>
          <w:rStyle w:val="a4"/>
        </w:rPr>
        <w:t>备注</w:t>
      </w:r>
      <w:r>
        <w:t xml:space="preserve"> </w:t>
      </w:r>
    </w:p>
    <w:p w14:paraId="0527031D" w14:textId="77777777" w:rsidR="000740AB" w:rsidRDefault="009B41C6">
      <w:pPr>
        <w:numPr>
          <w:ilvl w:val="0"/>
          <w:numId w:val="207"/>
        </w:numPr>
        <w:spacing w:before="100" w:beforeAutospacing="1" w:after="100" w:afterAutospacing="1"/>
        <w:divId w:val="62639430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4AF3538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2.5.9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10997C57" w14:textId="77777777" w:rsidR="000740AB" w:rsidRDefault="009B41C6">
      <w:pPr>
        <w:pStyle w:val="a3"/>
        <w:divId w:val="259918954"/>
      </w:pPr>
      <w:r>
        <w:rPr>
          <w:rStyle w:val="a4"/>
        </w:rPr>
        <w:t>简要描述：</w:t>
      </w:r>
      <w:r>
        <w:t xml:space="preserve"> </w:t>
      </w:r>
    </w:p>
    <w:p w14:paraId="6B43C4A8" w14:textId="77777777" w:rsidR="000740AB" w:rsidRDefault="009B41C6">
      <w:pPr>
        <w:numPr>
          <w:ilvl w:val="0"/>
          <w:numId w:val="208"/>
        </w:numPr>
        <w:spacing w:before="100" w:beforeAutospacing="1" w:after="100" w:afterAutospacing="1"/>
        <w:divId w:val="259918954"/>
        <w:rPr>
          <w:rFonts w:eastAsia="Times New Roman"/>
        </w:rPr>
      </w:pP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者是超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示所有超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所有的普通管理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者是普通管理</w:t>
      </w:r>
      <w:r>
        <w:rPr>
          <w:rFonts w:ascii="SimSun" w:eastAsia="SimSun" w:hAnsi="SimSun" w:cs="SimSun"/>
        </w:rPr>
        <w:t>员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示所有的普通管理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>+</w:t>
      </w:r>
      <w:r>
        <w:rPr>
          <w:rFonts w:ascii="MS Mincho" w:eastAsia="MS Mincho" w:hAnsi="MS Mincho" w:cs="MS Mincho"/>
        </w:rPr>
        <w:t>所有用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如果登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/>
        </w:rPr>
        <w:t>者是用</w:t>
      </w:r>
      <w:r>
        <w:rPr>
          <w:rFonts w:ascii="SimSun" w:eastAsia="SimSun" w:hAnsi="SimSun" w:cs="SimSun"/>
        </w:rPr>
        <w:t>户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此</w:t>
      </w:r>
      <w:r>
        <w:rPr>
          <w:rFonts w:ascii="SimSun" w:eastAsia="SimSun" w:hAnsi="SimSun" w:cs="SimSun"/>
        </w:rPr>
        <w:t>处显</w:t>
      </w:r>
      <w:r>
        <w:rPr>
          <w:rFonts w:ascii="MS Mincho" w:eastAsia="MS Mincho" w:hAnsi="MS Mincho" w:cs="MS Mincho"/>
        </w:rPr>
        <w:t>示自己。</w:t>
      </w:r>
    </w:p>
    <w:p w14:paraId="21DC63EF" w14:textId="77777777" w:rsidR="000740AB" w:rsidRDefault="009B41C6">
      <w:pPr>
        <w:pStyle w:val="a3"/>
        <w:divId w:val="25991895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EF287E4" w14:textId="77777777" w:rsidR="000740AB" w:rsidRDefault="009B41C6">
      <w:pPr>
        <w:numPr>
          <w:ilvl w:val="0"/>
          <w:numId w:val="209"/>
        </w:numPr>
        <w:spacing w:before="100" w:beforeAutospacing="1" w:after="100" w:afterAutospacing="1"/>
        <w:divId w:val="259918954"/>
        <w:rPr>
          <w:rFonts w:eastAsia="Times New Roman"/>
        </w:rPr>
      </w:pPr>
      <w:r>
        <w:rPr>
          <w:rStyle w:val="HTML"/>
        </w:rPr>
        <w:t>http://host:port/api/manage/user/list</w:t>
      </w:r>
    </w:p>
    <w:p w14:paraId="5953F4EB" w14:textId="77777777" w:rsidR="000740AB" w:rsidRDefault="009B41C6">
      <w:pPr>
        <w:pStyle w:val="a3"/>
        <w:divId w:val="259918954"/>
      </w:pPr>
      <w:r>
        <w:rPr>
          <w:rStyle w:val="a4"/>
        </w:rPr>
        <w:t>请求方式：</w:t>
      </w:r>
    </w:p>
    <w:p w14:paraId="04E7B2F7" w14:textId="77777777" w:rsidR="000740AB" w:rsidRDefault="009B41C6">
      <w:pPr>
        <w:numPr>
          <w:ilvl w:val="0"/>
          <w:numId w:val="210"/>
        </w:numPr>
        <w:spacing w:before="100" w:beforeAutospacing="1" w:after="100" w:afterAutospacing="1"/>
        <w:divId w:val="259918954"/>
        <w:rPr>
          <w:rFonts w:eastAsia="Times New Roman"/>
        </w:rPr>
      </w:pPr>
      <w:r>
        <w:rPr>
          <w:rFonts w:eastAsia="Times New Roman"/>
        </w:rPr>
        <w:t>GET</w:t>
      </w:r>
    </w:p>
    <w:p w14:paraId="47C96E2B" w14:textId="77777777" w:rsidR="000740AB" w:rsidRDefault="009B41C6">
      <w:pPr>
        <w:pStyle w:val="a3"/>
        <w:divId w:val="259918954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426"/>
        <w:gridCol w:w="790"/>
        <w:gridCol w:w="3942"/>
      </w:tblGrid>
      <w:tr w:rsidR="000740AB" w14:paraId="2A51F5C2" w14:textId="77777777">
        <w:trPr>
          <w:divId w:val="2599189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594498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D68F9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4EBCB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AA88E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8C15ECC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4DDB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8ADA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AC1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20B4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2315D31F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5E5F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8EDF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1FD2E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EA359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如果需要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</w:t>
            </w:r>
            <w:r>
              <w:rPr>
                <w:rFonts w:ascii="SimSun" w:eastAsia="SimSun" w:hAnsi="SimSun" w:cs="SimSun"/>
              </w:rPr>
              <w:t>处传</w:t>
            </w:r>
            <w:r>
              <w:rPr>
                <w:rFonts w:eastAsia="Times New Roman"/>
              </w:rPr>
              <w:t>true</w:t>
            </w:r>
            <w:r>
              <w:rPr>
                <w:rFonts w:ascii="MS Mincho" w:eastAsia="MS Mincho" w:hAnsi="MS Mincho" w:cs="MS Mincho"/>
              </w:rPr>
              <w:t>。不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出，此字段不用</w:t>
            </w:r>
            <w:r>
              <w:rPr>
                <w:rFonts w:ascii="SimSun" w:eastAsia="SimSun" w:hAnsi="SimSun" w:cs="SimSun"/>
              </w:rPr>
              <w:t>传</w:t>
            </w:r>
          </w:p>
        </w:tc>
      </w:tr>
      <w:tr w:rsidR="000740AB" w14:paraId="784F3333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0FE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4A69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AB80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74CF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: 2003</w:t>
            </w:r>
            <w:r>
              <w:rPr>
                <w:rFonts w:ascii="MS Mincho" w:eastAsia="MS Mincho" w:hAnsi="MS Mincho" w:cs="MS Mincho"/>
              </w:rPr>
              <w:t>版</w:t>
            </w:r>
            <w:r>
              <w:rPr>
                <w:rFonts w:eastAsia="Times New Roman"/>
              </w:rPr>
              <w:br/>
              <w:t>2 : 2007</w:t>
            </w:r>
            <w:r>
              <w:rPr>
                <w:rFonts w:ascii="MS Mincho" w:eastAsia="MS Mincho" w:hAnsi="MS Mincho" w:cs="MS Mincho"/>
              </w:rPr>
              <w:t>版</w:t>
            </w:r>
          </w:p>
        </w:tc>
      </w:tr>
      <w:tr w:rsidR="000740AB" w14:paraId="398559FC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6C1D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A8CF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3792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06D0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333D6E5F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D9E8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C4A2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8F01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3D35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56BFF2CD" w14:textId="77777777" w:rsidR="000740AB" w:rsidRDefault="009B41C6">
      <w:pPr>
        <w:pStyle w:val="a3"/>
        <w:divId w:val="259918954"/>
      </w:pPr>
      <w:r>
        <w:t>注意</w:t>
      </w:r>
      <w:r>
        <w:t xml:space="preserve">1 : </w:t>
      </w:r>
      <w:r>
        <w:t>导出时</w:t>
      </w:r>
      <w:r>
        <w:t>,start</w:t>
      </w:r>
      <w:r>
        <w:t>、</w:t>
      </w:r>
      <w:r>
        <w:t>count</w:t>
      </w:r>
      <w:r>
        <w:t>，不传。</w:t>
      </w:r>
    </w:p>
    <w:p w14:paraId="1CD27678" w14:textId="77777777" w:rsidR="000740AB" w:rsidRDefault="009B41C6">
      <w:pPr>
        <w:pStyle w:val="a3"/>
        <w:divId w:val="25991895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0FE8490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117A4D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31AF43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C17B9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052E5D3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EBB68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569FA0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44CA5F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2D06E8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312C3AA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08D319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"empno": "3456",</w:t>
            </w:r>
          </w:p>
          <w:p w14:paraId="257974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"roleNames": [</w:t>
            </w:r>
          </w:p>
          <w:p w14:paraId="3F6A5E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抄表管理员</w:t>
            </w:r>
            <w:r>
              <w:rPr>
                <w:rStyle w:val="HTML"/>
              </w:rPr>
              <w:t>",</w:t>
            </w:r>
          </w:p>
          <w:p w14:paraId="6EB930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</w:t>
            </w:r>
          </w:p>
          <w:p w14:paraId="5190B3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14:paraId="3738CB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18D686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78F326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231078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49DAEA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6E6FD23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"empno": "45678",</w:t>
            </w:r>
          </w:p>
          <w:p w14:paraId="52E10E0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"roleNames": [</w:t>
            </w:r>
          </w:p>
          <w:p w14:paraId="1EE31D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抄表管理员</w:t>
            </w:r>
            <w:r>
              <w:rPr>
                <w:rStyle w:val="HTML"/>
              </w:rPr>
              <w:t>",</w:t>
            </w:r>
          </w:p>
          <w:p w14:paraId="09FCCD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</w:t>
            </w:r>
          </w:p>
          <w:p w14:paraId="425F90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14:paraId="67393F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1A3E2A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5DFC5B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3553031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CA9F1D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EAF2A82" w14:textId="77777777" w:rsidR="000740AB" w:rsidRDefault="000740AB"/>
        </w:tc>
      </w:tr>
    </w:tbl>
    <w:p w14:paraId="0F3038CB" w14:textId="77777777" w:rsidR="000740AB" w:rsidRDefault="009B41C6">
      <w:pPr>
        <w:pStyle w:val="a3"/>
        <w:divId w:val="25991895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2416"/>
        <w:gridCol w:w="2937"/>
      </w:tblGrid>
      <w:tr w:rsidR="000740AB" w14:paraId="33E1BDDA" w14:textId="77777777">
        <w:trPr>
          <w:divId w:val="2599189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7FF8B3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8D14D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65AE7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E8BC66C" w14:textId="77777777">
        <w:trPr>
          <w:divId w:val="2599189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3D32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D0F8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E566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</w:tbl>
    <w:p w14:paraId="7347ED2E" w14:textId="77777777" w:rsidR="000740AB" w:rsidRDefault="009B41C6">
      <w:pPr>
        <w:pStyle w:val="a3"/>
        <w:divId w:val="259918954"/>
      </w:pPr>
      <w:r>
        <w:rPr>
          <w:rStyle w:val="a4"/>
        </w:rPr>
        <w:t>备注</w:t>
      </w:r>
      <w:r>
        <w:t xml:space="preserve"> </w:t>
      </w:r>
    </w:p>
    <w:p w14:paraId="2962F6A6" w14:textId="77777777" w:rsidR="000740AB" w:rsidRDefault="009B41C6">
      <w:pPr>
        <w:numPr>
          <w:ilvl w:val="0"/>
          <w:numId w:val="211"/>
        </w:numPr>
        <w:spacing w:before="100" w:beforeAutospacing="1" w:after="100" w:afterAutospacing="1"/>
        <w:divId w:val="25991895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49CF860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2.5.10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新建普通用</w:t>
      </w:r>
      <w:r>
        <w:rPr>
          <w:rFonts w:ascii="SimSun" w:eastAsia="SimSun" w:hAnsi="SimSun" w:cs="SimSun"/>
        </w:rPr>
        <w:t>户</w:t>
      </w:r>
    </w:p>
    <w:p w14:paraId="24F14BF3" w14:textId="77777777" w:rsidR="000740AB" w:rsidRDefault="009B41C6">
      <w:pPr>
        <w:pStyle w:val="a3"/>
        <w:divId w:val="1563590447"/>
      </w:pPr>
      <w:r>
        <w:rPr>
          <w:rStyle w:val="a4"/>
        </w:rPr>
        <w:t>简要描述：</w:t>
      </w:r>
      <w:r>
        <w:t xml:space="preserve"> </w:t>
      </w:r>
    </w:p>
    <w:p w14:paraId="57FB7148" w14:textId="77777777" w:rsidR="000740AB" w:rsidRDefault="009B41C6">
      <w:pPr>
        <w:numPr>
          <w:ilvl w:val="0"/>
          <w:numId w:val="212"/>
        </w:numPr>
        <w:spacing w:before="100" w:beforeAutospacing="1" w:after="100" w:afterAutospacing="1"/>
        <w:divId w:val="1563590447"/>
        <w:rPr>
          <w:rFonts w:eastAsia="Times New Roman"/>
        </w:rPr>
      </w:pPr>
      <w:r>
        <w:rPr>
          <w:rFonts w:ascii="MS Mincho" w:eastAsia="MS Mincho" w:hAnsi="MS Mincho" w:cs="MS Mincho"/>
        </w:rPr>
        <w:t>新建普通用</w:t>
      </w:r>
      <w:r>
        <w:rPr>
          <w:rFonts w:ascii="SimSun" w:eastAsia="SimSun" w:hAnsi="SimSun" w:cs="SimSun"/>
        </w:rPr>
        <w:t>户</w:t>
      </w:r>
    </w:p>
    <w:p w14:paraId="6435C659" w14:textId="77777777" w:rsidR="000740AB" w:rsidRDefault="009B41C6">
      <w:pPr>
        <w:pStyle w:val="a3"/>
        <w:divId w:val="156359044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E073372" w14:textId="77777777" w:rsidR="000740AB" w:rsidRDefault="009B41C6">
      <w:pPr>
        <w:numPr>
          <w:ilvl w:val="0"/>
          <w:numId w:val="213"/>
        </w:numPr>
        <w:spacing w:before="100" w:beforeAutospacing="1" w:after="100" w:afterAutospacing="1"/>
        <w:divId w:val="1563590447"/>
        <w:rPr>
          <w:rFonts w:eastAsia="Times New Roman"/>
        </w:rPr>
      </w:pPr>
      <w:r>
        <w:rPr>
          <w:rStyle w:val="HTML"/>
        </w:rPr>
        <w:t>http://host:port/api/manage/user/add</w:t>
      </w:r>
    </w:p>
    <w:p w14:paraId="754DAAED" w14:textId="77777777" w:rsidR="000740AB" w:rsidRDefault="009B41C6">
      <w:pPr>
        <w:pStyle w:val="a3"/>
        <w:divId w:val="1563590447"/>
      </w:pPr>
      <w:r>
        <w:rPr>
          <w:rStyle w:val="a4"/>
        </w:rPr>
        <w:t>请求方式：</w:t>
      </w:r>
    </w:p>
    <w:p w14:paraId="3FA33285" w14:textId="77777777" w:rsidR="000740AB" w:rsidRDefault="009B41C6">
      <w:pPr>
        <w:numPr>
          <w:ilvl w:val="0"/>
          <w:numId w:val="214"/>
        </w:numPr>
        <w:spacing w:before="100" w:beforeAutospacing="1" w:after="100" w:afterAutospacing="1"/>
        <w:divId w:val="1563590447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72D5EBDC" w14:textId="77777777" w:rsidR="000740AB" w:rsidRDefault="009B41C6">
      <w:pPr>
        <w:pStyle w:val="a3"/>
        <w:divId w:val="1563590447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206"/>
        <w:gridCol w:w="1458"/>
        <w:gridCol w:w="3160"/>
      </w:tblGrid>
      <w:tr w:rsidR="000740AB" w14:paraId="4F7D304D" w14:textId="77777777">
        <w:trPr>
          <w:divId w:val="156359044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3C6451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54779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7DA51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33422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E02C53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B2CF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DF2A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7FE8E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1594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0740AB" w14:paraId="007DB885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1135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3BAF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C99D7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ACC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资源</w:t>
            </w:r>
            <w:r>
              <w:rPr>
                <w:rFonts w:eastAsia="Times New Roman"/>
              </w:rPr>
              <w:t>(</w:t>
            </w:r>
            <w:r>
              <w:rPr>
                <w:rFonts w:ascii="SimSun" w:eastAsia="SimSun" w:hAnsi="SimSun" w:cs="SimSun"/>
              </w:rPr>
              <w:t>权限</w:t>
            </w:r>
            <w:r>
              <w:rPr>
                <w:rFonts w:eastAsia="Times New Roman"/>
              </w:rPr>
              <w:t>)id</w:t>
            </w:r>
          </w:p>
        </w:tc>
      </w:tr>
    </w:tbl>
    <w:p w14:paraId="721C86D4" w14:textId="77777777" w:rsidR="000740AB" w:rsidRDefault="009B41C6">
      <w:pPr>
        <w:pStyle w:val="a3"/>
        <w:divId w:val="1563590447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B2A5675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B6D5B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D6C10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75CC63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"222222",</w:t>
            </w:r>
          </w:p>
          <w:p w14:paraId="3D227FC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"12343234567",</w:t>
            </w:r>
          </w:p>
          <w:p w14:paraId="6F8D82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",</w:t>
            </w:r>
          </w:p>
          <w:p w14:paraId="22E5E6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"resourceId":[</w:t>
            </w:r>
          </w:p>
          <w:p w14:paraId="68CE02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"5b067660f11d3a3194242594",</w:t>
            </w:r>
          </w:p>
          <w:p w14:paraId="423B7D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"5b067660f11d3a3194242594"</w:t>
            </w:r>
          </w:p>
          <w:p w14:paraId="7F5000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3B3C8F5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D540401" w14:textId="77777777" w:rsidR="000740AB" w:rsidRDefault="000740AB"/>
        </w:tc>
      </w:tr>
    </w:tbl>
    <w:p w14:paraId="624393E7" w14:textId="77777777" w:rsidR="000740AB" w:rsidRDefault="009B41C6">
      <w:pPr>
        <w:pStyle w:val="a3"/>
        <w:divId w:val="156359044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4F89733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58DF7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24DC01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BD01BA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9C1F74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138A401" w14:textId="77777777" w:rsidR="000740AB" w:rsidRDefault="000740AB"/>
        </w:tc>
      </w:tr>
    </w:tbl>
    <w:p w14:paraId="5FCD5B63" w14:textId="77777777" w:rsidR="000740AB" w:rsidRDefault="009B41C6">
      <w:pPr>
        <w:pStyle w:val="a3"/>
        <w:divId w:val="156359044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53A5CD67" w14:textId="77777777">
        <w:trPr>
          <w:divId w:val="156359044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437D95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D9948B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87DFE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7118514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C5C78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8366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03C1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AAE0D46" w14:textId="77777777">
        <w:trPr>
          <w:divId w:val="15635904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B58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EB8FA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F20B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2400FBF" w14:textId="77777777" w:rsidR="000740AB" w:rsidRDefault="009B41C6">
      <w:pPr>
        <w:pStyle w:val="a3"/>
        <w:divId w:val="1563590447"/>
      </w:pPr>
      <w:r>
        <w:rPr>
          <w:rStyle w:val="a4"/>
        </w:rPr>
        <w:t>备注</w:t>
      </w:r>
      <w:r>
        <w:t xml:space="preserve"> </w:t>
      </w:r>
    </w:p>
    <w:p w14:paraId="2EA8D9A5" w14:textId="77777777" w:rsidR="000740AB" w:rsidRDefault="009B41C6">
      <w:pPr>
        <w:numPr>
          <w:ilvl w:val="0"/>
          <w:numId w:val="215"/>
        </w:numPr>
        <w:spacing w:before="100" w:beforeAutospacing="1" w:after="100" w:afterAutospacing="1"/>
        <w:divId w:val="156359044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EB25ED1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2.5.11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户权</w:t>
      </w:r>
      <w:r>
        <w:rPr>
          <w:rFonts w:ascii="MS Mincho" w:eastAsia="MS Mincho" w:hAnsi="MS Mincho" w:cs="MS Mincho"/>
        </w:rPr>
        <w:t>限修改</w:t>
      </w:r>
    </w:p>
    <w:p w14:paraId="3BEC4387" w14:textId="77777777" w:rsidR="000740AB" w:rsidRDefault="009B41C6">
      <w:pPr>
        <w:pStyle w:val="a3"/>
        <w:divId w:val="1702630490"/>
      </w:pPr>
      <w:r>
        <w:rPr>
          <w:rStyle w:val="a4"/>
        </w:rPr>
        <w:t>简要描述：</w:t>
      </w:r>
      <w:r>
        <w:t xml:space="preserve"> </w:t>
      </w:r>
    </w:p>
    <w:p w14:paraId="71E77672" w14:textId="77777777" w:rsidR="000740AB" w:rsidRDefault="009B41C6">
      <w:pPr>
        <w:numPr>
          <w:ilvl w:val="0"/>
          <w:numId w:val="216"/>
        </w:numPr>
        <w:spacing w:before="100" w:beforeAutospacing="1" w:after="100" w:afterAutospacing="1"/>
        <w:divId w:val="1702630490"/>
        <w:rPr>
          <w:rFonts w:eastAsia="Times New Roman"/>
        </w:rPr>
      </w:pPr>
      <w:r>
        <w:rPr>
          <w:rFonts w:ascii="MS Mincho" w:eastAsia="MS Mincho" w:hAnsi="MS Mincho" w:cs="MS Mincho"/>
        </w:rPr>
        <w:t>一个接口两个操作</w:t>
      </w:r>
      <w:r>
        <w:rPr>
          <w:rFonts w:eastAsia="Times New Roman"/>
        </w:rPr>
        <w:t>: 1)</w:t>
      </w:r>
      <w:r>
        <w:rPr>
          <w:rFonts w:ascii="MS Mincho" w:eastAsia="MS Mincho" w:hAnsi="MS Mincho" w:cs="MS Mincho"/>
        </w:rPr>
        <w:t>修改普通管理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的角色</w:t>
      </w:r>
      <w:r>
        <w:rPr>
          <w:rFonts w:eastAsia="Times New Roman"/>
        </w:rPr>
        <w:t xml:space="preserve"> 2)</w:t>
      </w:r>
      <w:r>
        <w:rPr>
          <w:rFonts w:ascii="MS Mincho" w:eastAsia="MS Mincho" w:hAnsi="MS Mincho" w:cs="MS Mincho"/>
        </w:rPr>
        <w:t>修改普通用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的行</w:t>
      </w:r>
      <w:r>
        <w:rPr>
          <w:rFonts w:ascii="SimSun" w:eastAsia="SimSun" w:hAnsi="SimSun" w:cs="SimSun"/>
        </w:rPr>
        <w:t>为</w:t>
      </w:r>
    </w:p>
    <w:p w14:paraId="57B7DC8A" w14:textId="77777777" w:rsidR="000740AB" w:rsidRDefault="009B41C6">
      <w:pPr>
        <w:pStyle w:val="a3"/>
        <w:divId w:val="170263049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3946DFA" w14:textId="77777777" w:rsidR="000740AB" w:rsidRDefault="009B41C6">
      <w:pPr>
        <w:numPr>
          <w:ilvl w:val="0"/>
          <w:numId w:val="217"/>
        </w:numPr>
        <w:spacing w:before="100" w:beforeAutospacing="1" w:after="100" w:afterAutospacing="1"/>
        <w:divId w:val="1702630490"/>
        <w:rPr>
          <w:rFonts w:eastAsia="Times New Roman"/>
        </w:rPr>
      </w:pPr>
      <w:r>
        <w:rPr>
          <w:rStyle w:val="HTML"/>
        </w:rPr>
        <w:t>http://host:port/api/manage/user/behavior/upd</w:t>
      </w:r>
    </w:p>
    <w:p w14:paraId="304BF37A" w14:textId="77777777" w:rsidR="000740AB" w:rsidRDefault="009B41C6">
      <w:pPr>
        <w:pStyle w:val="a3"/>
        <w:divId w:val="1702630490"/>
      </w:pPr>
      <w:r>
        <w:rPr>
          <w:rStyle w:val="a4"/>
        </w:rPr>
        <w:t>请求方式：</w:t>
      </w:r>
    </w:p>
    <w:p w14:paraId="6CC8591F" w14:textId="77777777" w:rsidR="000740AB" w:rsidRDefault="009B41C6">
      <w:pPr>
        <w:numPr>
          <w:ilvl w:val="0"/>
          <w:numId w:val="218"/>
        </w:numPr>
        <w:spacing w:before="100" w:beforeAutospacing="1" w:after="100" w:afterAutospacing="1"/>
        <w:divId w:val="1702630490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5D0FF73E" w14:textId="77777777" w:rsidR="000740AB" w:rsidRDefault="009B41C6">
      <w:pPr>
        <w:pStyle w:val="a3"/>
        <w:divId w:val="170263049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191"/>
        <w:gridCol w:w="1441"/>
        <w:gridCol w:w="3002"/>
      </w:tblGrid>
      <w:tr w:rsidR="000740AB" w14:paraId="0BCAFC33" w14:textId="77777777">
        <w:trPr>
          <w:divId w:val="170263049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8CDE7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F3F460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96D9F3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817DF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4F80761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9E73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68667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3017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13F05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2679999C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4002E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BC62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2E3C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79A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角色的</w:t>
            </w:r>
            <w:r>
              <w:rPr>
                <w:rFonts w:eastAsia="Times New Roman"/>
              </w:rPr>
              <w:t>id</w:t>
            </w:r>
            <w:r>
              <w:rPr>
                <w:rFonts w:ascii="SimSun" w:eastAsia="SimSun" w:hAnsi="SimSun" w:cs="SimSun"/>
              </w:rPr>
              <w:t>们</w:t>
            </w:r>
          </w:p>
        </w:tc>
      </w:tr>
      <w:tr w:rsidR="000740AB" w14:paraId="2343406D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06B5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E33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ACA9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F5EAF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  <w:r>
              <w:rPr>
                <w:rFonts w:ascii="SimSun" w:eastAsia="SimSun" w:hAnsi="SimSun" w:cs="SimSun"/>
              </w:rPr>
              <w:t>们</w:t>
            </w:r>
          </w:p>
        </w:tc>
      </w:tr>
    </w:tbl>
    <w:p w14:paraId="660B4866" w14:textId="77777777" w:rsidR="000740AB" w:rsidRDefault="009B41C6">
      <w:pPr>
        <w:pStyle w:val="a3"/>
        <w:divId w:val="1702630490"/>
      </w:pPr>
      <w:r>
        <w:rPr>
          <w:rStyle w:val="a4"/>
        </w:rPr>
        <w:t>请求示例</w:t>
      </w:r>
      <w:r>
        <w:t xml:space="preserve"> 1)</w:t>
      </w:r>
      <w:r>
        <w:t>修改普通管理员的角色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F5B1AAD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9E550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D573A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"id":"5b0f60dff11d3a3ad8953e9d",</w:t>
            </w:r>
          </w:p>
          <w:p w14:paraId="2676AF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 [</w:t>
            </w:r>
          </w:p>
          <w:p w14:paraId="322A09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"5b0d2fdbf690bd0f604a26a9",</w:t>
            </w:r>
          </w:p>
          <w:p w14:paraId="11CA35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</w:t>
            </w:r>
          </w:p>
          <w:p w14:paraId="1570D9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255CF4A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A22AD31" w14:textId="77777777" w:rsidR="000740AB" w:rsidRDefault="000740AB"/>
        </w:tc>
      </w:tr>
    </w:tbl>
    <w:p w14:paraId="051B2BA7" w14:textId="77777777" w:rsidR="000740AB" w:rsidRDefault="009B41C6">
      <w:pPr>
        <w:pStyle w:val="a3"/>
        <w:divId w:val="1702630490"/>
      </w:pPr>
      <w:r>
        <w:t>或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595A044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E6660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882061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"roleIds": []</w:t>
            </w:r>
          </w:p>
          <w:p w14:paraId="6F3053D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C0CE40D" w14:textId="77777777" w:rsidR="000740AB" w:rsidRDefault="000740AB"/>
        </w:tc>
      </w:tr>
    </w:tbl>
    <w:p w14:paraId="58320680" w14:textId="77777777" w:rsidR="000740AB" w:rsidRDefault="009B41C6">
      <w:pPr>
        <w:pStyle w:val="a3"/>
        <w:divId w:val="1702630490"/>
      </w:pPr>
      <w:r>
        <w:t>2)</w:t>
      </w:r>
      <w:r>
        <w:t>修改普通用户的行为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A69C213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230466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1089D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"id":"5b0f60dff11d3a3ad8953e9d",</w:t>
            </w:r>
          </w:p>
          <w:p w14:paraId="2292F6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</w:t>
            </w:r>
          </w:p>
          <w:p w14:paraId="7B124E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"5b0d2fdbf690bd0f604a26a9",</w:t>
            </w:r>
          </w:p>
          <w:p w14:paraId="0861B5B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"5b0d2fdbf690bd0f604a26a9"</w:t>
            </w:r>
          </w:p>
          <w:p w14:paraId="278415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14:paraId="113D87A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08A72FB" w14:textId="77777777" w:rsidR="000740AB" w:rsidRDefault="000740AB"/>
        </w:tc>
      </w:tr>
    </w:tbl>
    <w:p w14:paraId="26474A44" w14:textId="77777777" w:rsidR="000740AB" w:rsidRDefault="009B41C6">
      <w:pPr>
        <w:pStyle w:val="a3"/>
        <w:divId w:val="1702630490"/>
      </w:pPr>
      <w:r>
        <w:t>或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CC399A6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7F8DF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197B93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"resourceIds": []</w:t>
            </w:r>
          </w:p>
          <w:p w14:paraId="74A8447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657AE38" w14:textId="77777777" w:rsidR="000740AB" w:rsidRDefault="000740AB"/>
        </w:tc>
      </w:tr>
    </w:tbl>
    <w:p w14:paraId="16EA4029" w14:textId="77777777" w:rsidR="000740AB" w:rsidRDefault="009B41C6">
      <w:pPr>
        <w:pStyle w:val="a3"/>
        <w:divId w:val="1702630490"/>
      </w:pPr>
      <w:r>
        <w:rPr>
          <w:color w:val="FF0000"/>
        </w:rPr>
        <w:t>注意</w:t>
      </w:r>
      <w:r>
        <w:rPr>
          <w:color w:val="FF0000"/>
        </w:rPr>
        <w:t>:</w:t>
      </w:r>
      <w:r>
        <w:rPr>
          <w:color w:val="FF0000"/>
        </w:rPr>
        <w:t>最好不要出现空数组。至少得选一个角色、行为。</w:t>
      </w:r>
      <w:r>
        <w:t xml:space="preserve"> </w:t>
      </w:r>
      <w:r>
        <w:br/>
      </w: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B05B3F8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3AC29F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ED347C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A7606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修改成功</w:t>
            </w:r>
            <w:r>
              <w:rPr>
                <w:rStyle w:val="HTML"/>
              </w:rPr>
              <w:t>"</w:t>
            </w:r>
          </w:p>
          <w:p w14:paraId="5CEE8D1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6A820F8" w14:textId="77777777" w:rsidR="000740AB" w:rsidRDefault="000740AB"/>
        </w:tc>
      </w:tr>
    </w:tbl>
    <w:p w14:paraId="64D5FDD2" w14:textId="77777777" w:rsidR="000740AB" w:rsidRDefault="009B41C6">
      <w:pPr>
        <w:pStyle w:val="a3"/>
        <w:divId w:val="170263049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46E636DC" w14:textId="77777777">
        <w:trPr>
          <w:divId w:val="170263049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0773B2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92432A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B856C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F25EC83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D367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3CEB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2297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44A891B5" w14:textId="77777777">
        <w:trPr>
          <w:divId w:val="17026304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EF26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366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D551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1EAA3E6" w14:textId="77777777" w:rsidR="000740AB" w:rsidRDefault="009B41C6">
      <w:pPr>
        <w:pStyle w:val="a3"/>
        <w:divId w:val="1702630490"/>
      </w:pPr>
      <w:r>
        <w:rPr>
          <w:rStyle w:val="a4"/>
        </w:rPr>
        <w:t>备注</w:t>
      </w:r>
      <w:r>
        <w:t xml:space="preserve"> </w:t>
      </w:r>
    </w:p>
    <w:p w14:paraId="719E6B8B" w14:textId="77777777" w:rsidR="000740AB" w:rsidRDefault="009B41C6">
      <w:pPr>
        <w:numPr>
          <w:ilvl w:val="0"/>
          <w:numId w:val="219"/>
        </w:numPr>
        <w:spacing w:before="100" w:beforeAutospacing="1" w:after="100" w:afterAutospacing="1"/>
        <w:divId w:val="170263049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590AE27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2.5.12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基本信息修改</w:t>
      </w:r>
    </w:p>
    <w:p w14:paraId="7A75F557" w14:textId="77777777" w:rsidR="000740AB" w:rsidRDefault="009B41C6">
      <w:pPr>
        <w:pStyle w:val="a3"/>
        <w:divId w:val="52626526"/>
      </w:pPr>
      <w:r>
        <w:rPr>
          <w:rStyle w:val="a4"/>
        </w:rPr>
        <w:t>简要描述：</w:t>
      </w:r>
      <w:r>
        <w:t xml:space="preserve"> </w:t>
      </w:r>
    </w:p>
    <w:p w14:paraId="1A520F62" w14:textId="77777777" w:rsidR="000740AB" w:rsidRDefault="009B41C6">
      <w:pPr>
        <w:numPr>
          <w:ilvl w:val="0"/>
          <w:numId w:val="220"/>
        </w:numPr>
        <w:spacing w:before="100" w:beforeAutospacing="1" w:after="100" w:afterAutospacing="1"/>
        <w:divId w:val="52626526"/>
        <w:rPr>
          <w:rFonts w:eastAsia="Times New Roman"/>
        </w:rPr>
      </w:pPr>
      <w:r>
        <w:rPr>
          <w:rFonts w:ascii="MS Mincho" w:eastAsia="MS Mincho" w:hAnsi="MS Mincho" w:cs="MS Mincho"/>
        </w:rPr>
        <w:t>修改用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基本信息</w:t>
      </w:r>
      <w:r>
        <w:rPr>
          <w:rFonts w:eastAsia="Times New Roman"/>
        </w:rPr>
        <w:t xml:space="preserve"> (</w:t>
      </w:r>
      <w:r>
        <w:rPr>
          <w:rFonts w:ascii="MS Mincho" w:eastAsia="MS Mincho" w:hAnsi="MS Mincho" w:cs="MS Mincho"/>
        </w:rPr>
        <w:t>不含</w:t>
      </w:r>
      <w:r>
        <w:rPr>
          <w:rFonts w:eastAsia="Times New Roman"/>
        </w:rPr>
        <w:t>"</w:t>
      </w:r>
      <w:r>
        <w:rPr>
          <w:rFonts w:ascii="SimSun" w:eastAsia="SimSun" w:hAnsi="SimSun" w:cs="SimSun"/>
        </w:rPr>
        <w:t>权限</w:t>
      </w:r>
      <w:r>
        <w:rPr>
          <w:rFonts w:eastAsia="Times New Roman"/>
        </w:rPr>
        <w:t>"</w:t>
      </w:r>
      <w:r>
        <w:rPr>
          <w:rFonts w:ascii="MS Mincho" w:eastAsia="MS Mincho" w:hAnsi="MS Mincho" w:cs="MS Mincho"/>
        </w:rPr>
        <w:t>相关的信息</w:t>
      </w:r>
      <w:r>
        <w:rPr>
          <w:rFonts w:eastAsia="Times New Roman"/>
        </w:rPr>
        <w:t>)</w:t>
      </w:r>
    </w:p>
    <w:p w14:paraId="5924D0FB" w14:textId="77777777" w:rsidR="000740AB" w:rsidRDefault="009B41C6">
      <w:pPr>
        <w:pStyle w:val="a3"/>
        <w:divId w:val="5262652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47217BB" w14:textId="77777777" w:rsidR="000740AB" w:rsidRDefault="009B41C6">
      <w:pPr>
        <w:numPr>
          <w:ilvl w:val="0"/>
          <w:numId w:val="221"/>
        </w:numPr>
        <w:spacing w:before="100" w:beforeAutospacing="1" w:after="100" w:afterAutospacing="1"/>
        <w:divId w:val="52626526"/>
        <w:rPr>
          <w:rFonts w:eastAsia="Times New Roman"/>
        </w:rPr>
      </w:pPr>
      <w:r>
        <w:rPr>
          <w:rStyle w:val="HTML"/>
        </w:rPr>
        <w:t>http://host:port/api/manage/user/upd</w:t>
      </w:r>
    </w:p>
    <w:p w14:paraId="58054603" w14:textId="77777777" w:rsidR="000740AB" w:rsidRDefault="009B41C6">
      <w:pPr>
        <w:pStyle w:val="a3"/>
        <w:divId w:val="52626526"/>
      </w:pPr>
      <w:r>
        <w:rPr>
          <w:rStyle w:val="a4"/>
        </w:rPr>
        <w:t>请求方式：</w:t>
      </w:r>
    </w:p>
    <w:p w14:paraId="5D5BBC47" w14:textId="77777777" w:rsidR="000740AB" w:rsidRDefault="009B41C6">
      <w:pPr>
        <w:numPr>
          <w:ilvl w:val="0"/>
          <w:numId w:val="222"/>
        </w:numPr>
        <w:spacing w:before="100" w:beforeAutospacing="1" w:after="100" w:afterAutospacing="1"/>
        <w:divId w:val="52626526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2352CBCF" w14:textId="77777777" w:rsidR="000740AB" w:rsidRDefault="009B41C6">
      <w:pPr>
        <w:pStyle w:val="a3"/>
        <w:divId w:val="5262652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78"/>
        <w:gridCol w:w="1678"/>
        <w:gridCol w:w="2467"/>
      </w:tblGrid>
      <w:tr w:rsidR="000740AB" w14:paraId="3EC52C45" w14:textId="77777777">
        <w:trPr>
          <w:divId w:val="5262652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A6179C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88975E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7CD1A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837FA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5FDD988" w14:textId="77777777">
        <w:trPr>
          <w:divId w:val="526265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01D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BA4C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144B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9F229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</w:tbl>
    <w:p w14:paraId="568F33D6" w14:textId="77777777" w:rsidR="000740AB" w:rsidRDefault="009B41C6">
      <w:pPr>
        <w:pStyle w:val="a3"/>
        <w:divId w:val="52626526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5681142" w14:textId="77777777">
        <w:trPr>
          <w:divId w:val="526265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C4752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1CE4B6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 "5abf5121a70e1404a07e9767",</w:t>
            </w:r>
          </w:p>
          <w:p w14:paraId="422F952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367987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"empno": "123456",</w:t>
            </w:r>
          </w:p>
          <w:p w14:paraId="6F4C67E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"telephone": 12343234567,</w:t>
            </w:r>
          </w:p>
          <w:p w14:paraId="613A57C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"remark": "</w:t>
            </w:r>
            <w:r>
              <w:rPr>
                <w:rStyle w:val="HTML"/>
              </w:rPr>
              <w:t>备注</w:t>
            </w:r>
            <w:r>
              <w:rPr>
                <w:rStyle w:val="HTML"/>
              </w:rPr>
              <w:t>"</w:t>
            </w:r>
          </w:p>
          <w:p w14:paraId="1645CE0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EFE8604" w14:textId="77777777" w:rsidR="000740AB" w:rsidRDefault="000740AB"/>
        </w:tc>
      </w:tr>
    </w:tbl>
    <w:p w14:paraId="146AE799" w14:textId="77777777" w:rsidR="000740AB" w:rsidRDefault="009B41C6">
      <w:pPr>
        <w:pStyle w:val="a3"/>
        <w:divId w:val="5262652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7268003" w14:textId="77777777">
        <w:trPr>
          <w:divId w:val="526265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4438B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E3E6E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C28A0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0DB3ED7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AA99784" w14:textId="77777777" w:rsidR="000740AB" w:rsidRDefault="000740AB"/>
        </w:tc>
      </w:tr>
    </w:tbl>
    <w:p w14:paraId="4B09E3DB" w14:textId="77777777" w:rsidR="000740AB" w:rsidRDefault="009B41C6">
      <w:pPr>
        <w:pStyle w:val="a3"/>
        <w:divId w:val="5262652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25C9CDEB" w14:textId="77777777">
        <w:trPr>
          <w:divId w:val="5262652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57730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88EBC4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DA0A4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7327472" w14:textId="77777777">
        <w:trPr>
          <w:divId w:val="526265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ED6EC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BFFA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FE8B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28A9F3FB" w14:textId="77777777">
        <w:trPr>
          <w:divId w:val="526265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A9F5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44E9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4AE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1B01B662" w14:textId="77777777" w:rsidR="000740AB" w:rsidRDefault="009B41C6">
      <w:pPr>
        <w:pStyle w:val="a3"/>
        <w:divId w:val="52626526"/>
      </w:pPr>
      <w:r>
        <w:rPr>
          <w:rStyle w:val="a4"/>
        </w:rPr>
        <w:t>备注</w:t>
      </w:r>
      <w:r>
        <w:t xml:space="preserve"> </w:t>
      </w:r>
    </w:p>
    <w:p w14:paraId="2BBE8B0B" w14:textId="77777777" w:rsidR="000740AB" w:rsidRDefault="009B41C6">
      <w:pPr>
        <w:numPr>
          <w:ilvl w:val="0"/>
          <w:numId w:val="223"/>
        </w:numPr>
        <w:spacing w:before="100" w:beforeAutospacing="1" w:after="100" w:afterAutospacing="1"/>
        <w:divId w:val="5262652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7E8FCBD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2.5.13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5034AD09" w14:textId="77777777" w:rsidR="000740AB" w:rsidRDefault="009B41C6">
      <w:pPr>
        <w:pStyle w:val="a3"/>
        <w:divId w:val="229734900"/>
      </w:pPr>
      <w:r>
        <w:rPr>
          <w:rStyle w:val="a4"/>
        </w:rPr>
        <w:t>简要描述：</w:t>
      </w:r>
      <w:r>
        <w:t xml:space="preserve"> </w:t>
      </w:r>
    </w:p>
    <w:p w14:paraId="0FDF0BF6" w14:textId="77777777" w:rsidR="000740AB" w:rsidRDefault="009B41C6">
      <w:pPr>
        <w:numPr>
          <w:ilvl w:val="0"/>
          <w:numId w:val="224"/>
        </w:numPr>
        <w:spacing w:before="100" w:beforeAutospacing="1" w:after="100" w:afterAutospacing="1"/>
        <w:divId w:val="229734900"/>
        <w:rPr>
          <w:rFonts w:eastAsia="Times New Roman"/>
        </w:rPr>
      </w:pPr>
      <w:r>
        <w:rPr>
          <w:rFonts w:ascii="MS Mincho" w:eastAsia="MS Mincho" w:hAnsi="MS Mincho" w:cs="MS Mincho"/>
        </w:rPr>
        <w:t>角色的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7ADAA019" w14:textId="77777777" w:rsidR="000740AB" w:rsidRDefault="009B41C6">
      <w:pPr>
        <w:pStyle w:val="a3"/>
        <w:divId w:val="22973490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03CE714" w14:textId="77777777" w:rsidR="000740AB" w:rsidRDefault="009B41C6">
      <w:pPr>
        <w:numPr>
          <w:ilvl w:val="0"/>
          <w:numId w:val="225"/>
        </w:numPr>
        <w:spacing w:before="100" w:beforeAutospacing="1" w:after="100" w:afterAutospacing="1"/>
        <w:divId w:val="229734900"/>
        <w:rPr>
          <w:rFonts w:eastAsia="Times New Roman"/>
        </w:rPr>
      </w:pPr>
      <w:r>
        <w:rPr>
          <w:rStyle w:val="HTML"/>
        </w:rPr>
        <w:t>http://host:port/api/role/item</w:t>
      </w:r>
    </w:p>
    <w:p w14:paraId="2B79B7D1" w14:textId="77777777" w:rsidR="000740AB" w:rsidRDefault="009B41C6">
      <w:pPr>
        <w:pStyle w:val="a3"/>
        <w:divId w:val="229734900"/>
      </w:pPr>
      <w:r>
        <w:rPr>
          <w:rStyle w:val="a4"/>
        </w:rPr>
        <w:t>请求方式：</w:t>
      </w:r>
    </w:p>
    <w:p w14:paraId="778DA6B0" w14:textId="77777777" w:rsidR="000740AB" w:rsidRDefault="009B41C6">
      <w:pPr>
        <w:numPr>
          <w:ilvl w:val="0"/>
          <w:numId w:val="226"/>
        </w:numPr>
        <w:spacing w:before="100" w:beforeAutospacing="1" w:after="100" w:afterAutospacing="1"/>
        <w:divId w:val="229734900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0409F02" w14:textId="77777777" w:rsidR="000740AB" w:rsidRDefault="009B41C6">
      <w:pPr>
        <w:pStyle w:val="a3"/>
        <w:divId w:val="22973490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58"/>
        <w:gridCol w:w="1643"/>
        <w:gridCol w:w="3293"/>
      </w:tblGrid>
      <w:tr w:rsidR="000740AB" w14:paraId="4F8A8879" w14:textId="77777777">
        <w:trPr>
          <w:divId w:val="2297349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A20C6F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7D2D1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B37E33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1555D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4334FE" w14:textId="77777777">
        <w:trPr>
          <w:divId w:val="229734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A257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FE304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DDA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F88CE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id</w:t>
            </w:r>
          </w:p>
        </w:tc>
      </w:tr>
    </w:tbl>
    <w:p w14:paraId="3354C665" w14:textId="77777777" w:rsidR="000740AB" w:rsidRDefault="009B41C6">
      <w:pPr>
        <w:pStyle w:val="a3"/>
        <w:divId w:val="229734900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C499C94" w14:textId="77777777">
        <w:trPr>
          <w:divId w:val="229734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64BED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9E42F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20EA5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06E7985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DCD267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"5af6c9110fa4fb0b743cc04d",</w:t>
            </w:r>
          </w:p>
          <w:p w14:paraId="424A802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"roleName": "</w:t>
            </w:r>
            <w:r>
              <w:rPr>
                <w:rStyle w:val="HTML"/>
              </w:rPr>
              <w:t>设备管理员</w:t>
            </w:r>
            <w:r>
              <w:rPr>
                <w:rStyle w:val="HTML"/>
              </w:rPr>
              <w:t>",</w:t>
            </w:r>
          </w:p>
          <w:p w14:paraId="3F23921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52A762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",</w:t>
            </w:r>
          </w:p>
          <w:p w14:paraId="7A7E92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"resourceIds": [</w:t>
            </w:r>
          </w:p>
          <w:p w14:paraId="64BE69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"5af56c1fa74973336cf4db52",</w:t>
            </w:r>
          </w:p>
          <w:p w14:paraId="77E577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"5af56c1fa74973336cf4db52",</w:t>
            </w:r>
          </w:p>
          <w:p w14:paraId="392786A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"5af56c1fa74973336cf4db52"</w:t>
            </w:r>
          </w:p>
          <w:p w14:paraId="3C65A46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14:paraId="22603D2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1163304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BB00F59" w14:textId="77777777" w:rsidR="000740AB" w:rsidRDefault="000740AB"/>
        </w:tc>
      </w:tr>
    </w:tbl>
    <w:p w14:paraId="4F08AC09" w14:textId="77777777" w:rsidR="000740AB" w:rsidRDefault="009B41C6">
      <w:pPr>
        <w:pStyle w:val="a3"/>
        <w:divId w:val="22973490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9F1B2C8" w14:textId="77777777">
        <w:trPr>
          <w:divId w:val="229734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ABCC0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62039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D4F312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521D54F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A51A9F3" w14:textId="77777777" w:rsidR="000740AB" w:rsidRDefault="000740AB"/>
        </w:tc>
      </w:tr>
    </w:tbl>
    <w:p w14:paraId="086484E4" w14:textId="77777777" w:rsidR="000740AB" w:rsidRDefault="009B41C6">
      <w:pPr>
        <w:pStyle w:val="a3"/>
        <w:divId w:val="22973490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063344B6" w14:textId="77777777">
        <w:trPr>
          <w:divId w:val="2297349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34AD75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933635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76F8C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016A186" w14:textId="77777777">
        <w:trPr>
          <w:divId w:val="229734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DFC0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D971F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53C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0E616DCA" w14:textId="77777777">
        <w:trPr>
          <w:divId w:val="2297349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3F65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3228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54B99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4ABDA93C" w14:textId="77777777" w:rsidR="000740AB" w:rsidRDefault="009B41C6">
      <w:pPr>
        <w:pStyle w:val="a3"/>
        <w:divId w:val="229734900"/>
      </w:pPr>
      <w:r>
        <w:rPr>
          <w:rStyle w:val="a4"/>
        </w:rPr>
        <w:t>备注</w:t>
      </w:r>
      <w:r>
        <w:t xml:space="preserve"> </w:t>
      </w:r>
    </w:p>
    <w:p w14:paraId="69124E3E" w14:textId="77777777" w:rsidR="000740AB" w:rsidRDefault="009B41C6">
      <w:pPr>
        <w:numPr>
          <w:ilvl w:val="0"/>
          <w:numId w:val="227"/>
        </w:numPr>
        <w:spacing w:before="100" w:beforeAutospacing="1" w:after="100" w:afterAutospacing="1"/>
        <w:divId w:val="22973490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E508C7E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2.5.14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详情</w:t>
      </w:r>
    </w:p>
    <w:p w14:paraId="732AB428" w14:textId="77777777" w:rsidR="000740AB" w:rsidRDefault="009B41C6">
      <w:pPr>
        <w:pStyle w:val="a3"/>
        <w:divId w:val="99573333"/>
      </w:pPr>
      <w:r>
        <w:rPr>
          <w:rStyle w:val="a4"/>
        </w:rPr>
        <w:t>简要描述：</w:t>
      </w:r>
      <w:r>
        <w:t xml:space="preserve"> </w:t>
      </w:r>
    </w:p>
    <w:p w14:paraId="484E626F" w14:textId="77777777" w:rsidR="000740AB" w:rsidRDefault="009B41C6">
      <w:pPr>
        <w:numPr>
          <w:ilvl w:val="0"/>
          <w:numId w:val="228"/>
        </w:numPr>
        <w:spacing w:before="100" w:beforeAutospacing="1" w:after="100" w:afterAutospacing="1"/>
        <w:divId w:val="99573333"/>
        <w:rPr>
          <w:rFonts w:eastAsia="Times New Roman"/>
        </w:rPr>
      </w:pP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管理列表的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/>
        </w:rPr>
        <w:t>情</w:t>
      </w:r>
    </w:p>
    <w:p w14:paraId="02231891" w14:textId="77777777" w:rsidR="000740AB" w:rsidRDefault="009B41C6">
      <w:pPr>
        <w:pStyle w:val="a3"/>
        <w:divId w:val="9957333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177216CB" w14:textId="77777777" w:rsidR="000740AB" w:rsidRDefault="009B41C6">
      <w:pPr>
        <w:numPr>
          <w:ilvl w:val="0"/>
          <w:numId w:val="229"/>
        </w:numPr>
        <w:spacing w:before="100" w:beforeAutospacing="1" w:after="100" w:afterAutospacing="1"/>
        <w:divId w:val="99573333"/>
        <w:rPr>
          <w:rFonts w:eastAsia="Times New Roman"/>
        </w:rPr>
      </w:pPr>
      <w:r>
        <w:rPr>
          <w:rStyle w:val="HTML"/>
        </w:rPr>
        <w:t>http://host:port/api/manage/user/item</w:t>
      </w:r>
    </w:p>
    <w:p w14:paraId="0EE1325B" w14:textId="77777777" w:rsidR="000740AB" w:rsidRDefault="009B41C6">
      <w:pPr>
        <w:pStyle w:val="a3"/>
        <w:divId w:val="99573333"/>
      </w:pPr>
      <w:r>
        <w:rPr>
          <w:rStyle w:val="a4"/>
        </w:rPr>
        <w:t>请求方式：</w:t>
      </w:r>
    </w:p>
    <w:p w14:paraId="705597E9" w14:textId="77777777" w:rsidR="000740AB" w:rsidRDefault="009B41C6">
      <w:pPr>
        <w:numPr>
          <w:ilvl w:val="0"/>
          <w:numId w:val="230"/>
        </w:numPr>
        <w:spacing w:before="100" w:beforeAutospacing="1" w:after="100" w:afterAutospacing="1"/>
        <w:divId w:val="9957333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1EB1B118" w14:textId="77777777" w:rsidR="000740AB" w:rsidRDefault="009B41C6">
      <w:pPr>
        <w:pStyle w:val="a3"/>
        <w:divId w:val="99573333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58"/>
        <w:gridCol w:w="1643"/>
        <w:gridCol w:w="3293"/>
      </w:tblGrid>
      <w:tr w:rsidR="000740AB" w14:paraId="1E54C48E" w14:textId="77777777">
        <w:trPr>
          <w:divId w:val="9957333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1E3AB7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36454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0CAC7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40BB0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75AB618" w14:textId="77777777">
        <w:trPr>
          <w:divId w:val="99573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5457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46C3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D2FD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5D538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列表里的</w:t>
            </w:r>
            <w:r>
              <w:rPr>
                <w:rFonts w:eastAsia="Times New Roman"/>
              </w:rPr>
              <w:t>id</w:t>
            </w:r>
          </w:p>
        </w:tc>
      </w:tr>
    </w:tbl>
    <w:p w14:paraId="5E086BD7" w14:textId="77777777" w:rsidR="000740AB" w:rsidRDefault="009B41C6">
      <w:pPr>
        <w:pStyle w:val="a3"/>
        <w:divId w:val="9957333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8B231B3" w14:textId="77777777">
        <w:trPr>
          <w:divId w:val="99573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41E0EF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031F1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71343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68FFA1A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1E8BD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"5b067c67f11d3a33ad703aa0",</w:t>
            </w:r>
          </w:p>
          <w:p w14:paraId="48B08A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"loginName": "</w:t>
            </w:r>
            <w:r>
              <w:rPr>
                <w:rStyle w:val="HTML"/>
              </w:rPr>
              <w:t>登录名</w:t>
            </w:r>
            <w:r>
              <w:rPr>
                <w:rStyle w:val="HTML"/>
              </w:rPr>
              <w:t>",</w:t>
            </w:r>
          </w:p>
          <w:p w14:paraId="37BF2D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"empno": "123445",</w:t>
            </w:r>
          </w:p>
          <w:p w14:paraId="3C4D7D6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"telephone": "</w:t>
            </w:r>
            <w:r>
              <w:rPr>
                <w:rStyle w:val="HTML"/>
              </w:rPr>
              <w:t>电话</w:t>
            </w:r>
            <w:r>
              <w:rPr>
                <w:rStyle w:val="HTML"/>
              </w:rPr>
              <w:t>",</w:t>
            </w:r>
          </w:p>
          <w:p w14:paraId="03D1718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</w:t>
            </w:r>
          </w:p>
          <w:p w14:paraId="14FDF57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DBF3F8E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CF61C8D" w14:textId="77777777" w:rsidR="000740AB" w:rsidRDefault="000740AB"/>
        </w:tc>
      </w:tr>
    </w:tbl>
    <w:p w14:paraId="1729901F" w14:textId="77777777" w:rsidR="000740AB" w:rsidRDefault="009B41C6">
      <w:pPr>
        <w:pStyle w:val="a3"/>
        <w:divId w:val="9957333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6492FB88" w14:textId="77777777">
        <w:trPr>
          <w:divId w:val="9957333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08AC4E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B0FBB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B5192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1EE12BE" w14:textId="77777777">
        <w:trPr>
          <w:divId w:val="99573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C86E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4D3C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224C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员工号</w:t>
            </w:r>
          </w:p>
        </w:tc>
      </w:tr>
      <w:tr w:rsidR="000740AB" w14:paraId="3E95DB12" w14:textId="77777777">
        <w:trPr>
          <w:divId w:val="99573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51B3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EE4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9267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36C6CFB9" w14:textId="77777777">
        <w:trPr>
          <w:divId w:val="99573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216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2C12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D99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041BAFA5" w14:textId="77777777" w:rsidR="000740AB" w:rsidRDefault="009B41C6">
      <w:pPr>
        <w:pStyle w:val="a3"/>
        <w:divId w:val="99573333"/>
      </w:pPr>
      <w:r>
        <w:rPr>
          <w:rStyle w:val="a4"/>
        </w:rPr>
        <w:t>备注</w:t>
      </w:r>
      <w:r>
        <w:t xml:space="preserve"> </w:t>
      </w:r>
    </w:p>
    <w:p w14:paraId="352E12B3" w14:textId="77777777" w:rsidR="000740AB" w:rsidRDefault="009B41C6">
      <w:pPr>
        <w:numPr>
          <w:ilvl w:val="0"/>
          <w:numId w:val="231"/>
        </w:numPr>
        <w:spacing w:before="100" w:beforeAutospacing="1" w:after="100" w:afterAutospacing="1"/>
        <w:divId w:val="9957333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3903AFD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2.5.15</w:t>
      </w:r>
      <w:r>
        <w:rPr>
          <w:rFonts w:ascii="MS Mincho" w:eastAsia="MS Mincho" w:hAnsi="MS Mincho" w:cs="MS Mincho"/>
        </w:rPr>
        <w:t>、角色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列表</w:t>
      </w:r>
    </w:p>
    <w:p w14:paraId="0F33CD36" w14:textId="77777777" w:rsidR="000740AB" w:rsidRDefault="009B41C6">
      <w:pPr>
        <w:pStyle w:val="a3"/>
        <w:divId w:val="1458336055"/>
      </w:pPr>
      <w:r>
        <w:rPr>
          <w:rStyle w:val="a4"/>
        </w:rPr>
        <w:t>简要描述：</w:t>
      </w:r>
      <w:r>
        <w:t xml:space="preserve"> </w:t>
      </w:r>
    </w:p>
    <w:p w14:paraId="5154472A" w14:textId="77777777" w:rsidR="000740AB" w:rsidRDefault="009B41C6">
      <w:pPr>
        <w:numPr>
          <w:ilvl w:val="0"/>
          <w:numId w:val="232"/>
        </w:numPr>
        <w:spacing w:before="100" w:beforeAutospacing="1" w:after="100" w:afterAutospacing="1"/>
        <w:divId w:val="1458336055"/>
        <w:rPr>
          <w:rFonts w:eastAsia="Times New Roman"/>
        </w:rPr>
      </w:pPr>
      <w:r>
        <w:rPr>
          <w:rFonts w:ascii="SimSun" w:eastAsia="SimSun" w:hAnsi="SimSun" w:cs="SimSun"/>
        </w:rPr>
        <w:t>显示角色列表</w:t>
      </w:r>
    </w:p>
    <w:p w14:paraId="293AF917" w14:textId="77777777" w:rsidR="000740AB" w:rsidRDefault="009B41C6">
      <w:pPr>
        <w:pStyle w:val="a3"/>
        <w:divId w:val="145833605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672B13C" w14:textId="77777777" w:rsidR="000740AB" w:rsidRDefault="009B41C6">
      <w:pPr>
        <w:numPr>
          <w:ilvl w:val="0"/>
          <w:numId w:val="233"/>
        </w:numPr>
        <w:spacing w:before="100" w:beforeAutospacing="1" w:after="100" w:afterAutospacing="1"/>
        <w:divId w:val="1458336055"/>
        <w:rPr>
          <w:rFonts w:eastAsia="Times New Roman"/>
        </w:rPr>
      </w:pPr>
      <w:r>
        <w:rPr>
          <w:rStyle w:val="HTML"/>
        </w:rPr>
        <w:t>http://host:port/api/role/list</w:t>
      </w:r>
    </w:p>
    <w:p w14:paraId="09062863" w14:textId="77777777" w:rsidR="000740AB" w:rsidRDefault="009B41C6">
      <w:pPr>
        <w:pStyle w:val="a3"/>
        <w:divId w:val="1458336055"/>
      </w:pPr>
      <w:r>
        <w:rPr>
          <w:rStyle w:val="a4"/>
        </w:rPr>
        <w:t>请求方式：</w:t>
      </w:r>
    </w:p>
    <w:p w14:paraId="4C480C6C" w14:textId="77777777" w:rsidR="000740AB" w:rsidRDefault="009B41C6">
      <w:pPr>
        <w:numPr>
          <w:ilvl w:val="0"/>
          <w:numId w:val="234"/>
        </w:numPr>
        <w:spacing w:before="100" w:beforeAutospacing="1" w:after="100" w:afterAutospacing="1"/>
        <w:divId w:val="1458336055"/>
        <w:rPr>
          <w:rFonts w:eastAsia="Times New Roman"/>
        </w:rPr>
      </w:pPr>
      <w:r>
        <w:rPr>
          <w:rFonts w:eastAsia="Times New Roman"/>
        </w:rPr>
        <w:t>GET</w:t>
      </w:r>
    </w:p>
    <w:p w14:paraId="03115664" w14:textId="77777777" w:rsidR="000740AB" w:rsidRDefault="009B41C6">
      <w:pPr>
        <w:pStyle w:val="a3"/>
        <w:divId w:val="145833605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50C31E3C" w14:textId="77777777">
        <w:trPr>
          <w:divId w:val="145833605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B2BF4E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5FDD3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B6BC3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600C4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58FC2F9" w14:textId="77777777">
        <w:trPr>
          <w:divId w:val="1458336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6BD0F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3C86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0180A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B11C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7217C7EB" w14:textId="77777777">
        <w:trPr>
          <w:divId w:val="1458336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37A6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05A5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984E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1927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74BC59C0" w14:textId="77777777">
        <w:trPr>
          <w:divId w:val="1458336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5D7F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E898D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3C45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541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78CC0273" w14:textId="77777777" w:rsidR="000740AB" w:rsidRDefault="009B41C6">
      <w:pPr>
        <w:pStyle w:val="a3"/>
        <w:divId w:val="145833605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05B1FFF" w14:textId="77777777">
        <w:trPr>
          <w:divId w:val="14583360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586DE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21698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7DCCFE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成功返回数据！</w:t>
            </w:r>
            <w:r>
              <w:rPr>
                <w:rStyle w:val="HTML"/>
              </w:rPr>
              <w:t>",</w:t>
            </w:r>
          </w:p>
          <w:p w14:paraId="0D21CC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4A0F2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15,</w:t>
            </w:r>
          </w:p>
          <w:p w14:paraId="0D8B4EF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3460107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6464D0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"5abf5121a70e1404a07e9767",</w:t>
            </w:r>
          </w:p>
          <w:p w14:paraId="0A91DB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"roleName": "</w:t>
            </w:r>
            <w:r>
              <w:rPr>
                <w:rStyle w:val="HTML"/>
              </w:rPr>
              <w:t>角色名称</w:t>
            </w:r>
            <w:r>
              <w:rPr>
                <w:rStyle w:val="HTML"/>
              </w:rPr>
              <w:t>",</w:t>
            </w:r>
          </w:p>
          <w:p w14:paraId="189629B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"roleDes": "</w:t>
            </w:r>
            <w:r>
              <w:rPr>
                <w:rStyle w:val="HTML"/>
              </w:rPr>
              <w:t>角色描述</w:t>
            </w:r>
            <w:r>
              <w:rPr>
                <w:rStyle w:val="HTML"/>
              </w:rPr>
              <w:t>",</w:t>
            </w:r>
          </w:p>
          <w:p w14:paraId="53CAC2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"roleRemark": "</w:t>
            </w:r>
            <w:r>
              <w:rPr>
                <w:rStyle w:val="HTML"/>
              </w:rPr>
              <w:t>角色备注</w:t>
            </w:r>
            <w:r>
              <w:rPr>
                <w:rStyle w:val="HTML"/>
              </w:rPr>
              <w:t>"</w:t>
            </w:r>
          </w:p>
          <w:p w14:paraId="248E8FA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</w:t>
            </w:r>
          </w:p>
          <w:p w14:paraId="0C2999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2F03821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4A606AE" w14:textId="77777777" w:rsidR="000740AB" w:rsidRDefault="000740AB"/>
        </w:tc>
      </w:tr>
    </w:tbl>
    <w:p w14:paraId="32E74ADC" w14:textId="77777777" w:rsidR="000740AB" w:rsidRDefault="009B41C6">
      <w:pPr>
        <w:pStyle w:val="a3"/>
        <w:divId w:val="145833605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63CA8B9B" w14:textId="77777777">
        <w:trPr>
          <w:divId w:val="145833605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E2FAFD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7A983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82F25D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6C5A9A7D" w14:textId="77777777" w:rsidR="000740AB" w:rsidRDefault="009B41C6">
      <w:pPr>
        <w:pStyle w:val="a3"/>
        <w:divId w:val="1458336055"/>
      </w:pPr>
      <w:r>
        <w:rPr>
          <w:rStyle w:val="a4"/>
        </w:rPr>
        <w:t>备注</w:t>
      </w:r>
      <w:r>
        <w:t xml:space="preserve"> </w:t>
      </w:r>
    </w:p>
    <w:p w14:paraId="6AE59DCD" w14:textId="77777777" w:rsidR="000740AB" w:rsidRDefault="009B41C6">
      <w:pPr>
        <w:numPr>
          <w:ilvl w:val="0"/>
          <w:numId w:val="235"/>
        </w:numPr>
        <w:spacing w:before="100" w:beforeAutospacing="1" w:after="100" w:afterAutospacing="1"/>
        <w:divId w:val="145833605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5E3AD00" w14:textId="77777777" w:rsidR="000740AB" w:rsidRDefault="009B41C6">
      <w:pPr>
        <w:pStyle w:val="3"/>
        <w:divId w:val="980691286"/>
        <w:rPr>
          <w:rFonts w:eastAsia="Times New Roman"/>
        </w:rPr>
      </w:pPr>
      <w:r>
        <w:rPr>
          <w:rFonts w:eastAsia="Times New Roman"/>
        </w:rPr>
        <w:t>2.5.16</w:t>
      </w:r>
      <w:r>
        <w:rPr>
          <w:rFonts w:ascii="MS Mincho" w:eastAsia="MS Mincho" w:hAnsi="MS Mincho" w:cs="MS Mincho"/>
        </w:rPr>
        <w:t>、管理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/>
        </w:rPr>
        <w:t>管理</w:t>
      </w:r>
      <w:r>
        <w:rPr>
          <w:rFonts w:eastAsia="Times New Roman"/>
        </w:rPr>
        <w:t>--</w:t>
      </w:r>
      <w:r>
        <w:rPr>
          <w:rFonts w:ascii="SimSun" w:eastAsia="SimSun" w:hAnsi="SimSun" w:cs="SimSun"/>
        </w:rPr>
        <w:t>获取权限列表</w:t>
      </w:r>
    </w:p>
    <w:p w14:paraId="0A707F4B" w14:textId="77777777" w:rsidR="000740AB" w:rsidRDefault="009B41C6">
      <w:pPr>
        <w:pStyle w:val="a3"/>
        <w:divId w:val="1741098066"/>
      </w:pPr>
      <w:r>
        <w:rPr>
          <w:rStyle w:val="a4"/>
        </w:rPr>
        <w:t>简要描述：</w:t>
      </w:r>
      <w:r>
        <w:t xml:space="preserve"> </w:t>
      </w:r>
    </w:p>
    <w:p w14:paraId="18D00CC2" w14:textId="77777777" w:rsidR="000740AB" w:rsidRDefault="009B41C6">
      <w:pPr>
        <w:numPr>
          <w:ilvl w:val="0"/>
          <w:numId w:val="236"/>
        </w:numPr>
        <w:spacing w:before="100" w:beforeAutospacing="1" w:after="100" w:afterAutospacing="1"/>
        <w:divId w:val="1741098066"/>
        <w:rPr>
          <w:rFonts w:eastAsia="Times New Roman"/>
        </w:rPr>
      </w:pPr>
      <w:r>
        <w:rPr>
          <w:rFonts w:ascii="SimSun" w:eastAsia="SimSun" w:hAnsi="SimSun" w:cs="SimSun"/>
        </w:rPr>
        <w:t>获取当前登录者的权限列表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该接口仅仅管理员在创建普通管理员、普通用户时调用，不受权限控制。</w:t>
      </w:r>
    </w:p>
    <w:p w14:paraId="00861DE9" w14:textId="77777777" w:rsidR="000740AB" w:rsidRDefault="009B41C6">
      <w:pPr>
        <w:pStyle w:val="a3"/>
        <w:divId w:val="174109806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436264C" w14:textId="77777777" w:rsidR="000740AB" w:rsidRDefault="009B41C6">
      <w:pPr>
        <w:numPr>
          <w:ilvl w:val="0"/>
          <w:numId w:val="237"/>
        </w:numPr>
        <w:spacing w:before="100" w:beforeAutospacing="1" w:after="100" w:afterAutospacing="1"/>
        <w:divId w:val="1741098066"/>
        <w:rPr>
          <w:rFonts w:eastAsia="Times New Roman"/>
        </w:rPr>
      </w:pPr>
      <w:r>
        <w:rPr>
          <w:rStyle w:val="HTML"/>
        </w:rPr>
        <w:t>http://host:port/sys/user/resource/list</w:t>
      </w:r>
    </w:p>
    <w:p w14:paraId="1C68035C" w14:textId="77777777" w:rsidR="000740AB" w:rsidRDefault="009B41C6">
      <w:pPr>
        <w:pStyle w:val="a3"/>
        <w:divId w:val="1741098066"/>
      </w:pPr>
      <w:r>
        <w:rPr>
          <w:rStyle w:val="a4"/>
        </w:rPr>
        <w:t>请求方式：</w:t>
      </w:r>
    </w:p>
    <w:p w14:paraId="5D55A5EB" w14:textId="77777777" w:rsidR="000740AB" w:rsidRDefault="009B41C6">
      <w:pPr>
        <w:numPr>
          <w:ilvl w:val="0"/>
          <w:numId w:val="238"/>
        </w:numPr>
        <w:spacing w:before="100" w:beforeAutospacing="1" w:after="100" w:afterAutospacing="1"/>
        <w:divId w:val="1741098066"/>
        <w:rPr>
          <w:rFonts w:eastAsia="Times New Roman"/>
        </w:rPr>
      </w:pPr>
      <w:r>
        <w:rPr>
          <w:rFonts w:eastAsia="Times New Roman"/>
        </w:rPr>
        <w:t>GET</w:t>
      </w:r>
    </w:p>
    <w:p w14:paraId="39CB0120" w14:textId="77777777" w:rsidR="000740AB" w:rsidRDefault="009B41C6">
      <w:pPr>
        <w:pStyle w:val="a3"/>
        <w:divId w:val="1741098066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435"/>
        <w:gridCol w:w="617"/>
        <w:gridCol w:w="4091"/>
      </w:tblGrid>
      <w:tr w:rsidR="000740AB" w14:paraId="14264A8A" w14:textId="77777777">
        <w:trPr>
          <w:divId w:val="174109806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BF6F53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2997C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B120A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03ECC09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795D0A2" w14:textId="77777777">
        <w:trPr>
          <w:divId w:val="1741098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65E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:"Authorization:ByteCloud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6D1A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9F8A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9BD70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</w:tbl>
    <w:p w14:paraId="5971B8A2" w14:textId="77777777" w:rsidR="000740AB" w:rsidRDefault="009B41C6">
      <w:pPr>
        <w:pStyle w:val="a3"/>
        <w:divId w:val="174109806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9811717" w14:textId="77777777">
        <w:trPr>
          <w:divId w:val="1741098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AC4FA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1C1CD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2EC2CA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用户全部权限返回成功</w:t>
            </w:r>
            <w:r>
              <w:rPr>
                <w:rStyle w:val="HTML"/>
              </w:rPr>
              <w:t>",</w:t>
            </w:r>
          </w:p>
          <w:p w14:paraId="2978D3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</w:t>
            </w:r>
          </w:p>
          <w:p w14:paraId="1B4D82B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14:paraId="079C640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"5b0c37192519072a94067052",</w:t>
            </w:r>
          </w:p>
          <w:p w14:paraId="15B50C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"resourceName": "</w:t>
            </w:r>
            <w:r>
              <w:rPr>
                <w:rStyle w:val="HTML"/>
              </w:rPr>
              <w:t>设备类型列表</w:t>
            </w:r>
            <w:r>
              <w:rPr>
                <w:rStyle w:val="HTML"/>
              </w:rPr>
              <w:t>",</w:t>
            </w:r>
          </w:p>
          <w:p w14:paraId="5DA77C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"resourceUrl": "/api/device/type/list"</w:t>
            </w:r>
          </w:p>
          <w:p w14:paraId="7D6360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14:paraId="687C0E2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A382E5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85755BD" w14:textId="77777777" w:rsidR="000740AB" w:rsidRDefault="000740AB"/>
        </w:tc>
      </w:tr>
    </w:tbl>
    <w:p w14:paraId="585FA89E" w14:textId="77777777" w:rsidR="000740AB" w:rsidRDefault="009B41C6">
      <w:pPr>
        <w:pStyle w:val="a3"/>
        <w:divId w:val="1741098066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1692"/>
        <w:gridCol w:w="2715"/>
      </w:tblGrid>
      <w:tr w:rsidR="000740AB" w14:paraId="6FE0E887" w14:textId="77777777">
        <w:trPr>
          <w:divId w:val="174109806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8D4986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E6990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8A836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2D292EC" w14:textId="77777777">
        <w:trPr>
          <w:divId w:val="1741098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56D8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873F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8E07E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权限名称</w:t>
            </w:r>
          </w:p>
        </w:tc>
      </w:tr>
      <w:tr w:rsidR="000740AB" w14:paraId="46F73F07" w14:textId="77777777">
        <w:trPr>
          <w:divId w:val="17410980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B255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resourceUrl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3C6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DF9F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权限路径</w:t>
            </w:r>
          </w:p>
        </w:tc>
      </w:tr>
    </w:tbl>
    <w:p w14:paraId="1639D29A" w14:textId="77777777" w:rsidR="000740AB" w:rsidRDefault="009B41C6">
      <w:pPr>
        <w:pStyle w:val="a3"/>
        <w:divId w:val="1741098066"/>
      </w:pPr>
      <w:r>
        <w:rPr>
          <w:rStyle w:val="a4"/>
        </w:rPr>
        <w:t>备注</w:t>
      </w:r>
      <w:r>
        <w:t xml:space="preserve"> </w:t>
      </w:r>
    </w:p>
    <w:p w14:paraId="4351165E" w14:textId="77777777" w:rsidR="000740AB" w:rsidRDefault="009B41C6">
      <w:pPr>
        <w:numPr>
          <w:ilvl w:val="0"/>
          <w:numId w:val="239"/>
        </w:numPr>
        <w:spacing w:before="100" w:beforeAutospacing="1" w:after="100" w:afterAutospacing="1"/>
        <w:divId w:val="174109806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8D3E560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2.6</w:t>
      </w:r>
      <w:r>
        <w:rPr>
          <w:rFonts w:ascii="MS Mincho" w:eastAsia="MS Mincho" w:hAnsi="MS Mincho" w:cs="MS Mincho"/>
        </w:rPr>
        <w:t>、日志信息管理</w:t>
      </w:r>
    </w:p>
    <w:p w14:paraId="14134375" w14:textId="77777777" w:rsidR="000740AB" w:rsidRDefault="009B41C6">
      <w:pPr>
        <w:pStyle w:val="3"/>
        <w:divId w:val="857816324"/>
        <w:rPr>
          <w:rFonts w:eastAsia="Times New Roman"/>
        </w:rPr>
      </w:pPr>
      <w:r>
        <w:rPr>
          <w:rFonts w:eastAsia="Times New Roman"/>
        </w:rPr>
        <w:t>2.6.1</w:t>
      </w:r>
      <w:r>
        <w:rPr>
          <w:rFonts w:ascii="MS Mincho" w:eastAsia="MS Mincho" w:hAnsi="MS Mincho" w:cs="MS Mincho"/>
        </w:rPr>
        <w:t>、日志信息</w:t>
      </w:r>
    </w:p>
    <w:p w14:paraId="420FA018" w14:textId="77777777" w:rsidR="000740AB" w:rsidRDefault="009B41C6">
      <w:pPr>
        <w:pStyle w:val="a3"/>
        <w:divId w:val="164636544"/>
      </w:pPr>
      <w:r>
        <w:rPr>
          <w:rStyle w:val="a4"/>
        </w:rPr>
        <w:t>简要描述：</w:t>
      </w:r>
      <w:r>
        <w:t xml:space="preserve"> </w:t>
      </w:r>
    </w:p>
    <w:p w14:paraId="6C7D8239" w14:textId="77777777" w:rsidR="000740AB" w:rsidRDefault="009B41C6">
      <w:pPr>
        <w:numPr>
          <w:ilvl w:val="0"/>
          <w:numId w:val="240"/>
        </w:numPr>
        <w:spacing w:before="100" w:beforeAutospacing="1" w:after="100" w:afterAutospacing="1"/>
        <w:divId w:val="164636544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示日志信息接口</w:t>
      </w:r>
    </w:p>
    <w:p w14:paraId="25F9A5D1" w14:textId="77777777" w:rsidR="000740AB" w:rsidRDefault="009B41C6">
      <w:pPr>
        <w:pStyle w:val="a3"/>
        <w:divId w:val="16463654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55B05FC" w14:textId="77777777" w:rsidR="000740AB" w:rsidRDefault="009B41C6">
      <w:pPr>
        <w:numPr>
          <w:ilvl w:val="0"/>
          <w:numId w:val="241"/>
        </w:numPr>
        <w:spacing w:before="100" w:beforeAutospacing="1" w:after="100" w:afterAutospacing="1"/>
        <w:divId w:val="164636544"/>
        <w:rPr>
          <w:rFonts w:eastAsia="Times New Roman"/>
        </w:rPr>
      </w:pPr>
      <w:r>
        <w:rPr>
          <w:rStyle w:val="HTML"/>
        </w:rPr>
        <w:t>http://localhost/api/log/list</w:t>
      </w:r>
    </w:p>
    <w:p w14:paraId="40018431" w14:textId="77777777" w:rsidR="000740AB" w:rsidRDefault="009B41C6">
      <w:pPr>
        <w:pStyle w:val="a3"/>
        <w:divId w:val="164636544"/>
      </w:pPr>
      <w:r>
        <w:rPr>
          <w:rStyle w:val="a4"/>
        </w:rPr>
        <w:t>请求方式：</w:t>
      </w:r>
    </w:p>
    <w:p w14:paraId="15391828" w14:textId="77777777" w:rsidR="000740AB" w:rsidRDefault="009B41C6">
      <w:pPr>
        <w:numPr>
          <w:ilvl w:val="0"/>
          <w:numId w:val="242"/>
        </w:numPr>
        <w:spacing w:before="100" w:beforeAutospacing="1" w:after="100" w:afterAutospacing="1"/>
        <w:divId w:val="164636544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A606D87" w14:textId="77777777" w:rsidR="000740AB" w:rsidRDefault="009B41C6">
      <w:pPr>
        <w:pStyle w:val="a3"/>
        <w:divId w:val="16463654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766"/>
        <w:gridCol w:w="927"/>
        <w:gridCol w:w="5091"/>
      </w:tblGrid>
      <w:tr w:rsidR="000740AB" w14:paraId="6099D975" w14:textId="77777777">
        <w:trPr>
          <w:divId w:val="1646365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056BA5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A36B34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89972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7932A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46C02F1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849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uesrName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703C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DF502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13D1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可有可无，没有的</w:t>
            </w:r>
            <w:r>
              <w:rPr>
                <w:rFonts w:ascii="SimSun" w:eastAsia="SimSun" w:hAnsi="SimSun" w:cs="SimSun"/>
              </w:rPr>
              <w:t>时</w:t>
            </w:r>
            <w:r>
              <w:rPr>
                <w:rFonts w:ascii="MS Mincho" w:eastAsia="MS Mincho" w:hAnsi="MS Mincho" w:cs="MS Mincho"/>
              </w:rPr>
              <w:t>候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示全部</w:t>
            </w:r>
          </w:p>
        </w:tc>
      </w:tr>
      <w:tr w:rsidR="000740AB" w14:paraId="4D25E515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B9D9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DBD5C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A43D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E109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查询的索引</w:t>
            </w:r>
          </w:p>
        </w:tc>
      </w:tr>
      <w:tr w:rsidR="000740AB" w14:paraId="611EC433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D245E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058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D77F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F87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页大小</w:t>
            </w:r>
          </w:p>
        </w:tc>
      </w:tr>
    </w:tbl>
    <w:p w14:paraId="7459B356" w14:textId="77777777" w:rsidR="000740AB" w:rsidRDefault="009B41C6">
      <w:pPr>
        <w:pStyle w:val="a3"/>
        <w:divId w:val="164636544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87DCC36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041F0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CA65F5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5A419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4384194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DCA93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1F9340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6F217C6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1,</w:t>
            </w:r>
          </w:p>
          <w:p w14:paraId="72AF5BC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4C61D1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5FB1788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3669862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"5ac5f7a13a4569038c5ad257",</w:t>
            </w:r>
          </w:p>
          <w:p w14:paraId="094C0EA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"userName": "</w:t>
            </w:r>
            <w:r>
              <w:rPr>
                <w:rStyle w:val="HTML"/>
              </w:rPr>
              <w:t>用户名字</w:t>
            </w:r>
            <w:r>
              <w:rPr>
                <w:rStyle w:val="HTML"/>
              </w:rPr>
              <w:t>",</w:t>
            </w:r>
          </w:p>
          <w:p w14:paraId="45DA4A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"logDiscription": "</w:t>
            </w:r>
            <w:r>
              <w:rPr>
                <w:rStyle w:val="HTML"/>
              </w:rPr>
              <w:t>操作详情</w:t>
            </w:r>
            <w:r>
              <w:rPr>
                <w:rStyle w:val="HTML"/>
              </w:rPr>
              <w:t>",</w:t>
            </w:r>
          </w:p>
          <w:p w14:paraId="627633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"userIp": "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IP",</w:t>
            </w:r>
          </w:p>
          <w:p w14:paraId="6B966F6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"logDate": 50</w:t>
            </w:r>
          </w:p>
          <w:p w14:paraId="053DDB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311E7A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1,</w:t>
            </w:r>
          </w:p>
          <w:p w14:paraId="794FC09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039B82F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true,</w:t>
            </w:r>
          </w:p>
          <w:p w14:paraId="7FFC4D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2,</w:t>
            </w:r>
          </w:p>
          <w:p w14:paraId="0D36B0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</w:t>
            </w:r>
          </w:p>
          <w:p w14:paraId="0621A9F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481132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6C9D859" w14:textId="77777777" w:rsidR="000740AB" w:rsidRDefault="000740AB"/>
        </w:tc>
      </w:tr>
    </w:tbl>
    <w:p w14:paraId="4D101373" w14:textId="77777777" w:rsidR="000740AB" w:rsidRDefault="009B41C6">
      <w:pPr>
        <w:pStyle w:val="a3"/>
        <w:divId w:val="164636544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504DE30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CC708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AAA95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D48F72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733F8B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67DE88A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F2E0F11" w14:textId="77777777" w:rsidR="000740AB" w:rsidRDefault="000740AB"/>
        </w:tc>
      </w:tr>
    </w:tbl>
    <w:p w14:paraId="26CC9734" w14:textId="77777777" w:rsidR="000740AB" w:rsidRDefault="009B41C6">
      <w:pPr>
        <w:pStyle w:val="a3"/>
        <w:divId w:val="16463654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1846"/>
        <w:gridCol w:w="3584"/>
      </w:tblGrid>
      <w:tr w:rsidR="000740AB" w14:paraId="1A7FD641" w14:textId="77777777">
        <w:trPr>
          <w:divId w:val="1646365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1D16F7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AE36A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874236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A0D18A3" w14:textId="77777777">
        <w:trPr>
          <w:divId w:val="1646365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4B445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8AB24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E6F9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操作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</w:tbl>
    <w:p w14:paraId="5376EE45" w14:textId="77777777" w:rsidR="000740AB" w:rsidRDefault="009B41C6">
      <w:pPr>
        <w:pStyle w:val="a3"/>
        <w:divId w:val="164636544"/>
      </w:pPr>
      <w:r>
        <w:rPr>
          <w:rStyle w:val="a4"/>
        </w:rPr>
        <w:t>备注</w:t>
      </w:r>
      <w:r>
        <w:t xml:space="preserve"> </w:t>
      </w:r>
    </w:p>
    <w:p w14:paraId="149FAABB" w14:textId="77777777" w:rsidR="000740AB" w:rsidRDefault="009B41C6">
      <w:pPr>
        <w:numPr>
          <w:ilvl w:val="0"/>
          <w:numId w:val="243"/>
        </w:numPr>
        <w:spacing w:before="100" w:beforeAutospacing="1" w:after="100" w:afterAutospacing="1"/>
        <w:divId w:val="16463654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C657D5B" w14:textId="77777777" w:rsidR="000740AB" w:rsidRDefault="009B41C6">
      <w:pPr>
        <w:pStyle w:val="a3"/>
        <w:divId w:val="164636544"/>
      </w:pPr>
      <w:r>
        <w:t>欢迎使用</w:t>
      </w:r>
      <w:r>
        <w:t>ShowDoc</w:t>
      </w:r>
      <w:r>
        <w:t>！</w:t>
      </w:r>
    </w:p>
    <w:p w14:paraId="6C86F974" w14:textId="77777777" w:rsidR="000740AB" w:rsidRDefault="009B41C6">
      <w:pPr>
        <w:pStyle w:val="3"/>
        <w:divId w:val="857816324"/>
        <w:rPr>
          <w:rFonts w:eastAsia="Times New Roman"/>
        </w:rPr>
      </w:pPr>
      <w:r>
        <w:rPr>
          <w:rFonts w:eastAsia="Times New Roman"/>
        </w:rPr>
        <w:t>2.6.2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111CB87A" w14:textId="77777777" w:rsidR="000740AB" w:rsidRDefault="009B41C6">
      <w:pPr>
        <w:pStyle w:val="a3"/>
        <w:divId w:val="17704987"/>
      </w:pPr>
      <w:r>
        <w:rPr>
          <w:rStyle w:val="a4"/>
        </w:rPr>
        <w:t>简要描述：</w:t>
      </w:r>
      <w:r>
        <w:t xml:space="preserve"> </w:t>
      </w:r>
    </w:p>
    <w:p w14:paraId="15DDD200" w14:textId="77777777" w:rsidR="000740AB" w:rsidRDefault="009B41C6">
      <w:pPr>
        <w:numPr>
          <w:ilvl w:val="0"/>
          <w:numId w:val="244"/>
        </w:numPr>
        <w:spacing w:before="100" w:beforeAutospacing="1" w:after="100" w:afterAutospacing="1"/>
        <w:divId w:val="17704987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/>
        </w:rPr>
        <w:t>管理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出</w:t>
      </w:r>
    </w:p>
    <w:p w14:paraId="79CE0DE2" w14:textId="77777777" w:rsidR="000740AB" w:rsidRDefault="009B41C6">
      <w:pPr>
        <w:pStyle w:val="a3"/>
        <w:divId w:val="1770498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0F786AB" w14:textId="77777777" w:rsidR="000740AB" w:rsidRDefault="009B41C6">
      <w:pPr>
        <w:numPr>
          <w:ilvl w:val="0"/>
          <w:numId w:val="245"/>
        </w:numPr>
        <w:spacing w:before="100" w:beforeAutospacing="1" w:after="100" w:afterAutospacing="1"/>
        <w:divId w:val="17704987"/>
        <w:rPr>
          <w:rFonts w:eastAsia="Times New Roman"/>
        </w:rPr>
      </w:pPr>
      <w:r>
        <w:rPr>
          <w:rStyle w:val="HTML"/>
        </w:rPr>
        <w:t>http://localhost/api/log/export</w:t>
      </w:r>
    </w:p>
    <w:p w14:paraId="62F639CB" w14:textId="77777777" w:rsidR="000740AB" w:rsidRDefault="009B41C6">
      <w:pPr>
        <w:pStyle w:val="a3"/>
        <w:divId w:val="17704987"/>
      </w:pPr>
      <w:r>
        <w:rPr>
          <w:rStyle w:val="a4"/>
        </w:rPr>
        <w:t>请求方式：</w:t>
      </w:r>
    </w:p>
    <w:p w14:paraId="1B13FB56" w14:textId="77777777" w:rsidR="000740AB" w:rsidRDefault="009B41C6">
      <w:pPr>
        <w:numPr>
          <w:ilvl w:val="0"/>
          <w:numId w:val="246"/>
        </w:numPr>
        <w:spacing w:before="100" w:beforeAutospacing="1" w:after="100" w:afterAutospacing="1"/>
        <w:divId w:val="1770498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689DDCDE" w14:textId="77777777" w:rsidR="000740AB" w:rsidRDefault="009B41C6">
      <w:pPr>
        <w:pStyle w:val="a3"/>
        <w:divId w:val="1770498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355"/>
        <w:gridCol w:w="1639"/>
        <w:gridCol w:w="2630"/>
      </w:tblGrid>
      <w:tr w:rsidR="000740AB" w14:paraId="131DE271" w14:textId="77777777">
        <w:trPr>
          <w:divId w:val="177049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B2F2D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BF3728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57EA6D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D3B6E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487E418" w14:textId="77777777">
        <w:trPr>
          <w:divId w:val="17704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84C6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D0E6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30BCB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5CE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名称</w:t>
            </w:r>
          </w:p>
        </w:tc>
      </w:tr>
    </w:tbl>
    <w:p w14:paraId="5C464642" w14:textId="77777777" w:rsidR="000740AB" w:rsidRDefault="009B41C6">
      <w:pPr>
        <w:pStyle w:val="a3"/>
        <w:divId w:val="17704987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1B0DE96" w14:textId="77777777">
        <w:trPr>
          <w:divId w:val="17704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0F022E24" w14:textId="77777777" w:rsidR="000740AB" w:rsidRDefault="000740AB"/>
        </w:tc>
      </w:tr>
    </w:tbl>
    <w:p w14:paraId="59581395" w14:textId="77777777" w:rsidR="000740AB" w:rsidRDefault="009B41C6">
      <w:pPr>
        <w:pStyle w:val="a3"/>
        <w:divId w:val="17704987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B8A9476" w14:textId="77777777">
        <w:trPr>
          <w:divId w:val="177049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2F414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08D53FC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77FC1B9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DBB647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3909352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1497E99" w14:textId="77777777" w:rsidR="000740AB" w:rsidRDefault="000740AB"/>
        </w:tc>
      </w:tr>
    </w:tbl>
    <w:p w14:paraId="3E6E6DC0" w14:textId="77777777" w:rsidR="000740AB" w:rsidRDefault="009B41C6">
      <w:pPr>
        <w:pStyle w:val="a3"/>
        <w:divId w:val="1770498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4D70C332" w14:textId="77777777">
        <w:trPr>
          <w:divId w:val="177049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D75346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467D1C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DE74C8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79FD264F" w14:textId="77777777" w:rsidR="000740AB" w:rsidRDefault="009B41C6">
      <w:pPr>
        <w:pStyle w:val="a3"/>
        <w:divId w:val="17704987"/>
      </w:pPr>
      <w:r>
        <w:rPr>
          <w:rStyle w:val="a4"/>
        </w:rPr>
        <w:t>备注</w:t>
      </w:r>
      <w:r>
        <w:t xml:space="preserve"> </w:t>
      </w:r>
    </w:p>
    <w:p w14:paraId="7FB39A09" w14:textId="77777777" w:rsidR="000740AB" w:rsidRDefault="009B41C6">
      <w:pPr>
        <w:numPr>
          <w:ilvl w:val="0"/>
          <w:numId w:val="247"/>
        </w:numPr>
        <w:spacing w:before="100" w:beforeAutospacing="1" w:after="100" w:afterAutospacing="1"/>
        <w:divId w:val="1770498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829367E" w14:textId="77777777" w:rsidR="000740AB" w:rsidRDefault="009B41C6">
      <w:pPr>
        <w:pStyle w:val="a3"/>
        <w:divId w:val="17704987"/>
      </w:pPr>
      <w:r>
        <w:t>欢迎使用</w:t>
      </w:r>
      <w:r>
        <w:t>ShowDoc</w:t>
      </w:r>
      <w:r>
        <w:t>！</w:t>
      </w:r>
    </w:p>
    <w:p w14:paraId="501C56EA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2.7</w:t>
      </w:r>
      <w:r>
        <w:rPr>
          <w:rFonts w:ascii="MS Mincho" w:eastAsia="MS Mincho" w:hAnsi="MS Mincho" w:cs="MS Mincho"/>
        </w:rPr>
        <w:t>、地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模式</w:t>
      </w:r>
    </w:p>
    <w:p w14:paraId="6A3F325C" w14:textId="77777777" w:rsidR="000740AB" w:rsidRDefault="009B41C6">
      <w:pPr>
        <w:pStyle w:val="3"/>
        <w:divId w:val="2140104693"/>
        <w:rPr>
          <w:rFonts w:eastAsia="Times New Roman"/>
        </w:rPr>
      </w:pPr>
      <w:r>
        <w:rPr>
          <w:rFonts w:eastAsia="Times New Roman"/>
        </w:rPr>
        <w:t>2.7.1</w:t>
      </w:r>
      <w:r>
        <w:rPr>
          <w:rFonts w:ascii="MS Mincho" w:eastAsia="MS Mincho" w:hAnsi="MS Mincho" w:cs="MS Mincho"/>
        </w:rPr>
        <w:t>、小区列表</w:t>
      </w:r>
    </w:p>
    <w:p w14:paraId="157BEE15" w14:textId="77777777" w:rsidR="000740AB" w:rsidRDefault="009B41C6">
      <w:pPr>
        <w:pStyle w:val="a3"/>
        <w:divId w:val="1512914578"/>
      </w:pPr>
      <w:r>
        <w:rPr>
          <w:rStyle w:val="a4"/>
        </w:rPr>
        <w:t>简要描述：</w:t>
      </w:r>
      <w:r>
        <w:t xml:space="preserve"> </w:t>
      </w:r>
    </w:p>
    <w:p w14:paraId="4E695C5E" w14:textId="77777777" w:rsidR="000740AB" w:rsidRDefault="009B41C6">
      <w:pPr>
        <w:numPr>
          <w:ilvl w:val="0"/>
          <w:numId w:val="248"/>
        </w:numPr>
        <w:spacing w:before="100" w:beforeAutospacing="1" w:after="100" w:afterAutospacing="1"/>
        <w:divId w:val="1512914578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模式小区</w:t>
      </w:r>
      <w:r>
        <w:rPr>
          <w:rFonts w:ascii="SimSun" w:eastAsia="SimSun" w:hAnsi="SimSun" w:cs="SimSun"/>
        </w:rPr>
        <w:t>经纬</w:t>
      </w:r>
      <w:r>
        <w:rPr>
          <w:rFonts w:ascii="MS Mincho" w:eastAsia="MS Mincho" w:hAnsi="MS Mincho" w:cs="MS Mincho"/>
        </w:rPr>
        <w:t>度</w:t>
      </w:r>
    </w:p>
    <w:p w14:paraId="3B095997" w14:textId="77777777" w:rsidR="000740AB" w:rsidRDefault="009B41C6">
      <w:pPr>
        <w:pStyle w:val="a3"/>
        <w:divId w:val="151291457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0BECEB8" w14:textId="77777777" w:rsidR="000740AB" w:rsidRDefault="009B41C6">
      <w:pPr>
        <w:numPr>
          <w:ilvl w:val="0"/>
          <w:numId w:val="249"/>
        </w:numPr>
        <w:spacing w:before="100" w:beforeAutospacing="1" w:after="100" w:afterAutospacing="1"/>
        <w:divId w:val="1512914578"/>
        <w:rPr>
          <w:rFonts w:eastAsia="Times New Roman"/>
        </w:rPr>
      </w:pPr>
      <w:r>
        <w:rPr>
          <w:rStyle w:val="HTML"/>
        </w:rPr>
        <w:t>http://localhost/api/map/community/list</w:t>
      </w:r>
    </w:p>
    <w:p w14:paraId="630D5304" w14:textId="77777777" w:rsidR="000740AB" w:rsidRDefault="009B41C6">
      <w:pPr>
        <w:pStyle w:val="a3"/>
        <w:divId w:val="1512914578"/>
      </w:pPr>
      <w:r>
        <w:rPr>
          <w:rStyle w:val="a4"/>
        </w:rPr>
        <w:t>请求方式：</w:t>
      </w:r>
    </w:p>
    <w:p w14:paraId="1136A922" w14:textId="77777777" w:rsidR="000740AB" w:rsidRDefault="009B41C6">
      <w:pPr>
        <w:numPr>
          <w:ilvl w:val="0"/>
          <w:numId w:val="250"/>
        </w:numPr>
        <w:spacing w:before="100" w:beforeAutospacing="1" w:after="100" w:afterAutospacing="1"/>
        <w:divId w:val="1512914578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7903274F" w14:textId="77777777" w:rsidR="000740AB" w:rsidRDefault="009B41C6">
      <w:pPr>
        <w:pStyle w:val="a3"/>
        <w:divId w:val="151291457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565"/>
        <w:gridCol w:w="1894"/>
        <w:gridCol w:w="2529"/>
      </w:tblGrid>
      <w:tr w:rsidR="000740AB" w14:paraId="59D4F85B" w14:textId="77777777">
        <w:trPr>
          <w:divId w:val="151291457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907F71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19FDF4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45E5D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D9009C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60F4BCF" w14:textId="77777777">
        <w:trPr>
          <w:divId w:val="15129145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890B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E414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F219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CC48B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</w:tbl>
    <w:p w14:paraId="03DC132D" w14:textId="77777777" w:rsidR="000740AB" w:rsidRDefault="009B41C6">
      <w:pPr>
        <w:pStyle w:val="a3"/>
        <w:divId w:val="151291457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247920C" w14:textId="77777777">
        <w:trPr>
          <w:divId w:val="15129145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CD86A0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05698A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"status": 0,</w:t>
            </w:r>
          </w:p>
          <w:p w14:paraId="3CF634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"message": "</w:t>
            </w:r>
            <w:r>
              <w:rPr>
                <w:rStyle w:val="HTML"/>
              </w:rPr>
              <w:t>查询成功</w:t>
            </w:r>
            <w:r>
              <w:rPr>
                <w:rStyle w:val="HTML"/>
              </w:rPr>
              <w:t>",</w:t>
            </w:r>
          </w:p>
          <w:p w14:paraId="4C44DE5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"value": [</w:t>
            </w:r>
          </w:p>
          <w:p w14:paraId="091336D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{</w:t>
            </w:r>
          </w:p>
          <w:p w14:paraId="412B40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"id": "5b03aa58f11d3a59a1db1c30",</w:t>
            </w:r>
          </w:p>
          <w:p w14:paraId="3362C86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"communityName": "31",</w:t>
            </w:r>
          </w:p>
          <w:p w14:paraId="6FADF00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"longitude": "31",</w:t>
            </w:r>
          </w:p>
          <w:p w14:paraId="7EDE1E9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"latitude": "31",</w:t>
            </w:r>
          </w:p>
          <w:p w14:paraId="2A49B1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"regionName":"123",</w:t>
            </w:r>
          </w:p>
          <w:p w14:paraId="681CD9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"regionId":"123"</w:t>
            </w:r>
          </w:p>
          <w:p w14:paraId="35D9FB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}],</w:t>
            </w:r>
          </w:p>
          <w:p w14:paraId="0695476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"success": true</w:t>
            </w:r>
          </w:p>
          <w:p w14:paraId="27E08D03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C8E8314" w14:textId="77777777" w:rsidR="000740AB" w:rsidRDefault="000740AB"/>
        </w:tc>
      </w:tr>
    </w:tbl>
    <w:p w14:paraId="7EBAB2E4" w14:textId="77777777" w:rsidR="000740AB" w:rsidRDefault="009B41C6">
      <w:pPr>
        <w:pStyle w:val="a3"/>
        <w:divId w:val="151291457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8136D87" w14:textId="77777777">
        <w:trPr>
          <w:divId w:val="15129145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B6DE18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172702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E448BA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6ADCA6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343A914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45E3618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F2135A2" w14:textId="77777777" w:rsidR="000740AB" w:rsidRDefault="000740AB"/>
        </w:tc>
      </w:tr>
    </w:tbl>
    <w:p w14:paraId="1C5DC08B" w14:textId="77777777" w:rsidR="000740AB" w:rsidRDefault="009B41C6">
      <w:pPr>
        <w:pStyle w:val="a3"/>
        <w:divId w:val="151291457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2661"/>
        <w:gridCol w:w="1984"/>
      </w:tblGrid>
      <w:tr w:rsidR="000740AB" w14:paraId="4976AD16" w14:textId="77777777">
        <w:trPr>
          <w:divId w:val="151291457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3B0489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CDCEC1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25A338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3995337" w14:textId="77777777">
        <w:trPr>
          <w:divId w:val="15129145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DAFA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989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760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经度</w:t>
            </w:r>
          </w:p>
        </w:tc>
      </w:tr>
      <w:tr w:rsidR="000740AB" w14:paraId="50DBAFE0" w14:textId="77777777">
        <w:trPr>
          <w:divId w:val="151291457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1A4E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3EB50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4F3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纬度</w:t>
            </w:r>
          </w:p>
        </w:tc>
      </w:tr>
    </w:tbl>
    <w:p w14:paraId="16F712E6" w14:textId="77777777" w:rsidR="000740AB" w:rsidRDefault="009B41C6">
      <w:pPr>
        <w:pStyle w:val="a3"/>
        <w:divId w:val="1512914578"/>
      </w:pPr>
      <w:r>
        <w:rPr>
          <w:rStyle w:val="a4"/>
        </w:rPr>
        <w:t>备注</w:t>
      </w:r>
      <w:r>
        <w:t xml:space="preserve"> </w:t>
      </w:r>
    </w:p>
    <w:p w14:paraId="1F9CB1F6" w14:textId="77777777" w:rsidR="000740AB" w:rsidRDefault="009B41C6">
      <w:pPr>
        <w:numPr>
          <w:ilvl w:val="0"/>
          <w:numId w:val="251"/>
        </w:numPr>
        <w:spacing w:before="100" w:beforeAutospacing="1" w:after="100" w:afterAutospacing="1"/>
        <w:divId w:val="151291457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963EAE1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2.8</w:t>
      </w:r>
      <w:r>
        <w:rPr>
          <w:rFonts w:ascii="MS Mincho" w:eastAsia="MS Mincho" w:hAnsi="MS Mincho" w:cs="MS Mincho"/>
        </w:rPr>
        <w:t>、全局配置</w:t>
      </w:r>
    </w:p>
    <w:p w14:paraId="6936A2A3" w14:textId="77777777" w:rsidR="000740AB" w:rsidRDefault="009B41C6">
      <w:pPr>
        <w:pStyle w:val="3"/>
        <w:divId w:val="1800562399"/>
        <w:rPr>
          <w:rFonts w:eastAsia="Times New Roman"/>
        </w:rPr>
      </w:pPr>
      <w:r>
        <w:rPr>
          <w:rFonts w:eastAsia="Times New Roman"/>
        </w:rPr>
        <w:t>2.8.1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取列表</w:t>
      </w:r>
    </w:p>
    <w:p w14:paraId="700A2C71" w14:textId="77777777" w:rsidR="000740AB" w:rsidRDefault="009B41C6">
      <w:pPr>
        <w:pStyle w:val="a3"/>
        <w:divId w:val="1362708647"/>
      </w:pPr>
      <w:r>
        <w:rPr>
          <w:rStyle w:val="a4"/>
        </w:rPr>
        <w:t>简要描述：</w:t>
      </w:r>
      <w:r>
        <w:t xml:space="preserve"> </w:t>
      </w:r>
    </w:p>
    <w:p w14:paraId="5157D419" w14:textId="77777777" w:rsidR="000740AB" w:rsidRDefault="009B41C6">
      <w:pPr>
        <w:numPr>
          <w:ilvl w:val="0"/>
          <w:numId w:val="252"/>
        </w:numPr>
        <w:spacing w:before="100" w:beforeAutospacing="1" w:after="100" w:afterAutospacing="1"/>
        <w:divId w:val="1362708647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示全局配置所有数据接口</w:t>
      </w:r>
    </w:p>
    <w:p w14:paraId="3170B666" w14:textId="77777777" w:rsidR="000740AB" w:rsidRDefault="009B41C6">
      <w:pPr>
        <w:pStyle w:val="a3"/>
        <w:divId w:val="136270864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C122F6F" w14:textId="77777777" w:rsidR="000740AB" w:rsidRDefault="009B41C6">
      <w:pPr>
        <w:numPr>
          <w:ilvl w:val="0"/>
          <w:numId w:val="253"/>
        </w:numPr>
        <w:spacing w:before="100" w:beforeAutospacing="1" w:after="100" w:afterAutospacing="1"/>
        <w:divId w:val="1362708647"/>
        <w:rPr>
          <w:rFonts w:eastAsia="Times New Roman"/>
        </w:rPr>
      </w:pPr>
      <w:r>
        <w:rPr>
          <w:rStyle w:val="HTML"/>
        </w:rPr>
        <w:t>http://localhost/api/global/variable/list</w:t>
      </w:r>
    </w:p>
    <w:p w14:paraId="70B2A0FE" w14:textId="77777777" w:rsidR="000740AB" w:rsidRDefault="009B41C6">
      <w:pPr>
        <w:pStyle w:val="a3"/>
        <w:divId w:val="1362708647"/>
      </w:pPr>
      <w:r>
        <w:rPr>
          <w:rStyle w:val="a4"/>
        </w:rPr>
        <w:t>请求方式：</w:t>
      </w:r>
    </w:p>
    <w:p w14:paraId="0FD73127" w14:textId="77777777" w:rsidR="000740AB" w:rsidRDefault="009B41C6">
      <w:pPr>
        <w:numPr>
          <w:ilvl w:val="0"/>
          <w:numId w:val="254"/>
        </w:numPr>
        <w:spacing w:before="100" w:beforeAutospacing="1" w:after="100" w:afterAutospacing="1"/>
        <w:divId w:val="1362708647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D8568D4" w14:textId="77777777" w:rsidR="000740AB" w:rsidRDefault="009B41C6">
      <w:pPr>
        <w:pStyle w:val="a3"/>
        <w:divId w:val="136270864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1854"/>
        <w:gridCol w:w="1854"/>
        <w:gridCol w:w="1854"/>
      </w:tblGrid>
      <w:tr w:rsidR="000740AB" w14:paraId="4A56A58D" w14:textId="77777777">
        <w:trPr>
          <w:divId w:val="136270864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21367A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D7D4FD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6B8A9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7B1C81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3C73EB5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19E1B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F5455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71A0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281C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</w:tbl>
    <w:p w14:paraId="6DBD98C4" w14:textId="77777777" w:rsidR="000740AB" w:rsidRDefault="009B41C6">
      <w:pPr>
        <w:pStyle w:val="a3"/>
        <w:divId w:val="136270864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DF5B185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D9A90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DA3EE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5067D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0507218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[{</w:t>
            </w:r>
          </w:p>
          <w:p w14:paraId="7D9F25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5D75E0B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 "123",</w:t>
            </w:r>
          </w:p>
          <w:p w14:paraId="0E3B08E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 "123",</w:t>
            </w:r>
          </w:p>
          <w:p w14:paraId="09D23F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 "123",</w:t>
            </w:r>
          </w:p>
          <w:p w14:paraId="61D2055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 "123"</w:t>
            </w:r>
          </w:p>
          <w:p w14:paraId="5124D60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14:paraId="0D34373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273817CC" w14:textId="77777777" w:rsidR="000740AB" w:rsidRDefault="000740AB"/>
        </w:tc>
      </w:tr>
    </w:tbl>
    <w:p w14:paraId="45A80EF0" w14:textId="77777777" w:rsidR="000740AB" w:rsidRDefault="009B41C6">
      <w:pPr>
        <w:pStyle w:val="a3"/>
        <w:divId w:val="136270864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2303"/>
        <w:gridCol w:w="2994"/>
      </w:tblGrid>
      <w:tr w:rsidR="000740AB" w14:paraId="71EAD8CD" w14:textId="77777777">
        <w:trPr>
          <w:divId w:val="136270864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B51DBF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E6F5C5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136E48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20428E1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8C19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C1B6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7881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</w:tr>
      <w:tr w:rsidR="000740AB" w14:paraId="0A6ADDF2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A120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4A8A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A78A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标签</w:t>
            </w:r>
          </w:p>
        </w:tc>
      </w:tr>
      <w:tr w:rsidR="000740AB" w14:paraId="2E9E6A8D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D14B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3B1B8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9B15C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参数</w:t>
            </w:r>
            <w:r>
              <w:rPr>
                <w:rFonts w:ascii="SimSun" w:eastAsia="SimSun" w:hAnsi="SimSun" w:cs="SimSun"/>
              </w:rPr>
              <w:t>值</w:t>
            </w:r>
          </w:p>
        </w:tc>
      </w:tr>
      <w:tr w:rsidR="000740AB" w14:paraId="61BAE99C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6A6A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75613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EE8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</w:tr>
    </w:tbl>
    <w:p w14:paraId="5AA10067" w14:textId="77777777" w:rsidR="000740AB" w:rsidRDefault="009B41C6">
      <w:pPr>
        <w:pStyle w:val="a3"/>
        <w:divId w:val="1362708647"/>
      </w:pPr>
      <w:r>
        <w:rPr>
          <w:rStyle w:val="a4"/>
        </w:rPr>
        <w:t>备注</w:t>
      </w:r>
      <w:r>
        <w:t xml:space="preserve"> </w:t>
      </w:r>
    </w:p>
    <w:p w14:paraId="6D995D7C" w14:textId="77777777" w:rsidR="000740AB" w:rsidRDefault="009B41C6">
      <w:pPr>
        <w:pStyle w:val="a3"/>
        <w:numPr>
          <w:ilvl w:val="0"/>
          <w:numId w:val="255"/>
        </w:numPr>
        <w:divId w:val="1362708647"/>
      </w:pPr>
      <w:r>
        <w:t>更多返回错误代码请看首页的错误代码描述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F49D0A3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FA457B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"title": "123"</w:t>
            </w:r>
          </w:p>
          <w:p w14:paraId="4EC67A2C" w14:textId="77777777" w:rsidR="000740AB" w:rsidRDefault="000740AB"/>
        </w:tc>
      </w:tr>
    </w:tbl>
    <w:p w14:paraId="3DD5D136" w14:textId="77777777" w:rsidR="000740AB" w:rsidRDefault="009B41C6">
      <w:pPr>
        <w:pStyle w:val="a3"/>
        <w:numPr>
          <w:ilvl w:val="0"/>
          <w:numId w:val="255"/>
        </w:numPr>
        <w:divId w:val="1362708647"/>
      </w:pPr>
      <w:r>
        <w:t>}, { "id":"123", "label": "123", "key": "123", "title": "123" }, { "id":"123", "label": "123", "key": "123", "title": "123" }] }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2A6EF10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C7CFD8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fail:</w:t>
            </w:r>
          </w:p>
          <w:p w14:paraId="627D7964" w14:textId="77777777" w:rsidR="000740AB" w:rsidRDefault="000740AB"/>
        </w:tc>
      </w:tr>
    </w:tbl>
    <w:p w14:paraId="592DE458" w14:textId="77777777" w:rsidR="000740AB" w:rsidRDefault="009B41C6">
      <w:pPr>
        <w:pStyle w:val="a3"/>
        <w:numPr>
          <w:ilvl w:val="0"/>
          <w:numId w:val="255"/>
        </w:numPr>
        <w:divId w:val="1362708647"/>
      </w:pPr>
      <w:r>
        <w:t>{ "status": 1, "message": "</w:t>
      </w:r>
      <w:r>
        <w:t>查询失败</w:t>
      </w:r>
      <w:r>
        <w:t>", "value": null }</w:t>
      </w:r>
    </w:p>
    <w:tbl>
      <w:tblPr>
        <w:tblW w:w="5000" w:type="pct"/>
        <w:tblInd w:w="720" w:type="dxa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4DE87AF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09DF244" w14:textId="77777777" w:rsidR="000740AB" w:rsidRDefault="000740AB">
            <w:pPr>
              <w:pStyle w:val="HTML0"/>
              <w:wordWrap w:val="0"/>
              <w:rPr>
                <w:rStyle w:val="HTML"/>
              </w:rPr>
            </w:pPr>
          </w:p>
          <w:p w14:paraId="5663F391" w14:textId="77777777" w:rsidR="000740AB" w:rsidRDefault="000740AB">
            <w:pPr>
              <w:pStyle w:val="HTML0"/>
              <w:wordWrap w:val="0"/>
              <w:rPr>
                <w:rStyle w:val="HTML"/>
              </w:rPr>
            </w:pPr>
          </w:p>
          <w:p w14:paraId="5383EBD9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**</w:t>
            </w:r>
            <w:r>
              <w:rPr>
                <w:rStyle w:val="HTML"/>
              </w:rPr>
              <w:t>返回参数说明</w:t>
            </w:r>
            <w:r>
              <w:rPr>
                <w:rStyle w:val="HTML"/>
              </w:rPr>
              <w:t xml:space="preserve">** </w:t>
            </w:r>
          </w:p>
          <w:p w14:paraId="06FBCC70" w14:textId="77777777" w:rsidR="000740AB" w:rsidRDefault="000740AB"/>
        </w:tc>
      </w:tr>
    </w:tbl>
    <w:p w14:paraId="6807F161" w14:textId="77777777" w:rsidR="000740AB" w:rsidRDefault="000740AB">
      <w:pPr>
        <w:divId w:val="1362708647"/>
        <w:rPr>
          <w:rFonts w:eastAsia="Times New Roman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803"/>
        <w:gridCol w:w="4295"/>
      </w:tblGrid>
      <w:tr w:rsidR="000740AB" w14:paraId="35D82C79" w14:textId="77777777">
        <w:trPr>
          <w:divId w:val="136270864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3C407E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7017C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4E59D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3A721DD" w14:textId="77777777">
        <w:trPr>
          <w:divId w:val="13627086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EE2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AF0F3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E837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全局配置描述</w:t>
            </w:r>
          </w:p>
        </w:tc>
      </w:tr>
    </w:tbl>
    <w:p w14:paraId="4DCB03BC" w14:textId="77777777" w:rsidR="000740AB" w:rsidRDefault="009B41C6">
      <w:pPr>
        <w:pStyle w:val="a3"/>
        <w:divId w:val="1362708647"/>
      </w:pPr>
      <w:r>
        <w:rPr>
          <w:rStyle w:val="a4"/>
        </w:rPr>
        <w:t>备注</w:t>
      </w:r>
      <w:r>
        <w:t xml:space="preserve"> </w:t>
      </w:r>
    </w:p>
    <w:p w14:paraId="005B2515" w14:textId="77777777" w:rsidR="000740AB" w:rsidRDefault="009B41C6">
      <w:pPr>
        <w:numPr>
          <w:ilvl w:val="0"/>
          <w:numId w:val="256"/>
        </w:numPr>
        <w:spacing w:before="100" w:beforeAutospacing="1" w:after="100" w:afterAutospacing="1"/>
        <w:divId w:val="136270864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3AA4BAE" w14:textId="77777777" w:rsidR="000740AB" w:rsidRDefault="009B41C6">
      <w:pPr>
        <w:pStyle w:val="3"/>
        <w:divId w:val="1800562399"/>
        <w:rPr>
          <w:rFonts w:eastAsia="Times New Roman"/>
        </w:rPr>
      </w:pPr>
      <w:r>
        <w:rPr>
          <w:rFonts w:eastAsia="Times New Roman"/>
        </w:rPr>
        <w:t>2.8.2</w:t>
      </w:r>
      <w:r>
        <w:rPr>
          <w:rFonts w:ascii="MS Mincho" w:eastAsia="MS Mincho" w:hAnsi="MS Mincho" w:cs="MS Mincho"/>
        </w:rPr>
        <w:t>、一条配置</w:t>
      </w:r>
      <w:r>
        <w:rPr>
          <w:rFonts w:ascii="SimSun" w:eastAsia="SimSun" w:hAnsi="SimSun" w:cs="SimSun"/>
        </w:rPr>
        <w:t>详细</w:t>
      </w:r>
      <w:r>
        <w:rPr>
          <w:rFonts w:ascii="MS Mincho" w:eastAsia="MS Mincho" w:hAnsi="MS Mincho" w:cs="MS Mincho"/>
        </w:rPr>
        <w:t>信息</w:t>
      </w:r>
    </w:p>
    <w:p w14:paraId="77261CC3" w14:textId="77777777" w:rsidR="000740AB" w:rsidRDefault="009B41C6">
      <w:pPr>
        <w:pStyle w:val="a3"/>
        <w:divId w:val="713697425"/>
      </w:pPr>
      <w:r>
        <w:rPr>
          <w:rStyle w:val="a4"/>
        </w:rPr>
        <w:t>简要描述：</w:t>
      </w:r>
      <w:r>
        <w:t xml:space="preserve"> </w:t>
      </w:r>
    </w:p>
    <w:p w14:paraId="0C2A692B" w14:textId="77777777" w:rsidR="000740AB" w:rsidRDefault="009B41C6">
      <w:pPr>
        <w:numPr>
          <w:ilvl w:val="0"/>
          <w:numId w:val="257"/>
        </w:numPr>
        <w:spacing w:before="100" w:beforeAutospacing="1" w:after="100" w:afterAutospacing="1"/>
        <w:divId w:val="713697425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取一条全局配置信息接口</w:t>
      </w:r>
    </w:p>
    <w:p w14:paraId="521141B4" w14:textId="77777777" w:rsidR="000740AB" w:rsidRDefault="009B41C6">
      <w:pPr>
        <w:pStyle w:val="a3"/>
        <w:divId w:val="71369742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B12813C" w14:textId="77777777" w:rsidR="000740AB" w:rsidRDefault="009B41C6">
      <w:pPr>
        <w:numPr>
          <w:ilvl w:val="0"/>
          <w:numId w:val="258"/>
        </w:numPr>
        <w:spacing w:before="100" w:beforeAutospacing="1" w:after="100" w:afterAutospacing="1"/>
        <w:divId w:val="713697425"/>
        <w:rPr>
          <w:rFonts w:eastAsia="Times New Roman"/>
        </w:rPr>
      </w:pPr>
      <w:r>
        <w:rPr>
          <w:rStyle w:val="HTML"/>
        </w:rPr>
        <w:t>http://localhost/api/global/variable/item</w:t>
      </w:r>
    </w:p>
    <w:p w14:paraId="0FF4DBC0" w14:textId="77777777" w:rsidR="000740AB" w:rsidRDefault="009B41C6">
      <w:pPr>
        <w:pStyle w:val="a3"/>
        <w:divId w:val="713697425"/>
      </w:pPr>
      <w:r>
        <w:rPr>
          <w:rStyle w:val="a4"/>
        </w:rPr>
        <w:t>请求方式：</w:t>
      </w:r>
    </w:p>
    <w:p w14:paraId="3F9F1F74" w14:textId="77777777" w:rsidR="000740AB" w:rsidRDefault="009B41C6">
      <w:pPr>
        <w:numPr>
          <w:ilvl w:val="0"/>
          <w:numId w:val="259"/>
        </w:numPr>
        <w:spacing w:before="100" w:beforeAutospacing="1" w:after="100" w:afterAutospacing="1"/>
        <w:divId w:val="713697425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568682A6" w14:textId="77777777" w:rsidR="000740AB" w:rsidRDefault="009B41C6">
      <w:pPr>
        <w:pStyle w:val="a3"/>
        <w:divId w:val="71369742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0"/>
        <w:gridCol w:w="1439"/>
        <w:gridCol w:w="3259"/>
      </w:tblGrid>
      <w:tr w:rsidR="000740AB" w14:paraId="24047202" w14:textId="77777777">
        <w:trPr>
          <w:divId w:val="71369742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14F0E8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0ECD39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87E287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E23B2A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69B61AA" w14:textId="77777777">
        <w:trPr>
          <w:divId w:val="713697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66F9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globalKey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44153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01B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687D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全局配置</w:t>
            </w:r>
            <w:r>
              <w:rPr>
                <w:rFonts w:eastAsia="Times New Roman"/>
              </w:rPr>
              <w:t>key</w:t>
            </w:r>
          </w:p>
        </w:tc>
      </w:tr>
    </w:tbl>
    <w:p w14:paraId="71FE923E" w14:textId="77777777" w:rsidR="000740AB" w:rsidRDefault="009B41C6">
      <w:pPr>
        <w:pStyle w:val="a3"/>
        <w:divId w:val="713697425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B14321C" w14:textId="77777777">
        <w:trPr>
          <w:divId w:val="713697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E3D4C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20A923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3C77B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66C86CB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1FFEE9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4270FA9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034A1D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4D518C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</w:t>
            </w:r>
          </w:p>
          <w:p w14:paraId="4C7C59D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98F91B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73D679B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6093A74" w14:textId="77777777" w:rsidR="000740AB" w:rsidRDefault="000740AB"/>
        </w:tc>
      </w:tr>
    </w:tbl>
    <w:p w14:paraId="40D317F7" w14:textId="77777777" w:rsidR="000740AB" w:rsidRDefault="009B41C6">
      <w:pPr>
        <w:pStyle w:val="a3"/>
        <w:divId w:val="713697425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2F94F61" w14:textId="77777777">
        <w:trPr>
          <w:divId w:val="713697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4B369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97B4E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1A6F00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2F6D412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0D6A5C4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4463C09A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1E0AA7D" w14:textId="77777777" w:rsidR="000740AB" w:rsidRDefault="000740AB"/>
        </w:tc>
      </w:tr>
    </w:tbl>
    <w:p w14:paraId="11673181" w14:textId="77777777" w:rsidR="000740AB" w:rsidRDefault="009B41C6">
      <w:pPr>
        <w:pStyle w:val="a3"/>
        <w:divId w:val="71369742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75D34A13" w14:textId="77777777">
        <w:trPr>
          <w:divId w:val="71369742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EE2DF9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A90A9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006F43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5CDBD47" w14:textId="77777777" w:rsidR="000740AB" w:rsidRDefault="009B41C6">
      <w:pPr>
        <w:pStyle w:val="a3"/>
        <w:divId w:val="713697425"/>
      </w:pPr>
      <w:r>
        <w:rPr>
          <w:rStyle w:val="a4"/>
        </w:rPr>
        <w:t>备注</w:t>
      </w:r>
      <w:r>
        <w:t xml:space="preserve"> </w:t>
      </w:r>
    </w:p>
    <w:p w14:paraId="00E328BC" w14:textId="77777777" w:rsidR="000740AB" w:rsidRDefault="009B41C6">
      <w:pPr>
        <w:numPr>
          <w:ilvl w:val="0"/>
          <w:numId w:val="260"/>
        </w:numPr>
        <w:spacing w:before="100" w:beforeAutospacing="1" w:after="100" w:afterAutospacing="1"/>
        <w:divId w:val="71369742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59E62E7" w14:textId="77777777" w:rsidR="000740AB" w:rsidRDefault="009B41C6">
      <w:pPr>
        <w:pStyle w:val="a3"/>
        <w:divId w:val="713697425"/>
      </w:pPr>
      <w:r>
        <w:t>欢迎使用</w:t>
      </w:r>
      <w:r>
        <w:t>ShowDoc</w:t>
      </w:r>
      <w:r>
        <w:t>！</w:t>
      </w:r>
    </w:p>
    <w:p w14:paraId="48451102" w14:textId="77777777" w:rsidR="000740AB" w:rsidRDefault="009B41C6">
      <w:pPr>
        <w:pStyle w:val="3"/>
        <w:divId w:val="1800562399"/>
        <w:rPr>
          <w:rFonts w:eastAsia="Times New Roman"/>
        </w:rPr>
      </w:pPr>
      <w:r>
        <w:rPr>
          <w:rFonts w:eastAsia="Times New Roman"/>
        </w:rPr>
        <w:t>2.8.3</w:t>
      </w:r>
      <w:r>
        <w:rPr>
          <w:rFonts w:ascii="MS Mincho" w:eastAsia="MS Mincho" w:hAnsi="MS Mincho" w:cs="MS Mincho"/>
        </w:rPr>
        <w:t>、新增</w:t>
      </w:r>
    </w:p>
    <w:p w14:paraId="1CAA5DF2" w14:textId="77777777" w:rsidR="000740AB" w:rsidRDefault="009B41C6">
      <w:pPr>
        <w:pStyle w:val="a3"/>
        <w:divId w:val="2088570401"/>
      </w:pPr>
      <w:r>
        <w:rPr>
          <w:rStyle w:val="a4"/>
        </w:rPr>
        <w:t>简要描述：</w:t>
      </w:r>
      <w:r>
        <w:t xml:space="preserve"> </w:t>
      </w:r>
    </w:p>
    <w:p w14:paraId="4EE2D166" w14:textId="77777777" w:rsidR="000740AB" w:rsidRDefault="009B41C6">
      <w:pPr>
        <w:numPr>
          <w:ilvl w:val="0"/>
          <w:numId w:val="261"/>
        </w:numPr>
        <w:spacing w:before="100" w:beforeAutospacing="1" w:after="100" w:afterAutospacing="1"/>
        <w:divId w:val="2088570401"/>
        <w:rPr>
          <w:rFonts w:eastAsia="Times New Roman"/>
        </w:rPr>
      </w:pPr>
      <w:r>
        <w:rPr>
          <w:rFonts w:ascii="MS Mincho" w:eastAsia="MS Mincho" w:hAnsi="MS Mincho" w:cs="MS Mincho"/>
        </w:rPr>
        <w:t>用于新增全局配置的接口</w:t>
      </w:r>
    </w:p>
    <w:p w14:paraId="6E8810A4" w14:textId="77777777" w:rsidR="000740AB" w:rsidRDefault="009B41C6">
      <w:pPr>
        <w:pStyle w:val="a3"/>
        <w:divId w:val="20885704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4F35491" w14:textId="77777777" w:rsidR="000740AB" w:rsidRDefault="009B41C6">
      <w:pPr>
        <w:numPr>
          <w:ilvl w:val="0"/>
          <w:numId w:val="262"/>
        </w:numPr>
        <w:spacing w:before="100" w:beforeAutospacing="1" w:after="100" w:afterAutospacing="1"/>
        <w:divId w:val="2088570401"/>
        <w:rPr>
          <w:rFonts w:eastAsia="Times New Roman"/>
        </w:rPr>
      </w:pPr>
      <w:r>
        <w:rPr>
          <w:rStyle w:val="HTML"/>
        </w:rPr>
        <w:t>http://localhost/api/global/variable/add</w:t>
      </w:r>
    </w:p>
    <w:p w14:paraId="36003B95" w14:textId="77777777" w:rsidR="000740AB" w:rsidRDefault="009B41C6">
      <w:pPr>
        <w:pStyle w:val="a3"/>
        <w:divId w:val="2088570401"/>
      </w:pPr>
      <w:r>
        <w:rPr>
          <w:rStyle w:val="a4"/>
        </w:rPr>
        <w:t>请求方式：</w:t>
      </w:r>
    </w:p>
    <w:p w14:paraId="41FA952D" w14:textId="77777777" w:rsidR="000740AB" w:rsidRDefault="009B41C6">
      <w:pPr>
        <w:numPr>
          <w:ilvl w:val="0"/>
          <w:numId w:val="263"/>
        </w:numPr>
        <w:spacing w:before="100" w:beforeAutospacing="1" w:after="100" w:afterAutospacing="1"/>
        <w:divId w:val="2088570401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4539B537" w14:textId="77777777" w:rsidR="000740AB" w:rsidRDefault="009B41C6">
      <w:pPr>
        <w:pStyle w:val="a3"/>
        <w:divId w:val="208857040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740AB" w14:paraId="693FCC8C" w14:textId="77777777">
        <w:trPr>
          <w:divId w:val="20885704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1E9DEF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41B775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CBEBEC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CAA385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F97157D" w14:textId="77777777" w:rsidR="000740AB" w:rsidRDefault="000740AB">
      <w:pPr>
        <w:divId w:val="2088570401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DB6A61D" w14:textId="77777777">
        <w:trPr>
          <w:divId w:val="2088570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220353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58A5C8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6B129AA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43C3E80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4DA891EE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6F3454E" w14:textId="77777777" w:rsidR="000740AB" w:rsidRDefault="000740AB"/>
        </w:tc>
      </w:tr>
    </w:tbl>
    <w:p w14:paraId="730F8C23" w14:textId="77777777" w:rsidR="000740AB" w:rsidRDefault="009B41C6">
      <w:pPr>
        <w:pStyle w:val="a3"/>
        <w:divId w:val="208857040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F4A5777" w14:textId="77777777">
        <w:trPr>
          <w:divId w:val="2088570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68000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796292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6B5CD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078D3BE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503FA66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34DF41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73D6A51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"title":"123",</w:t>
            </w:r>
          </w:p>
          <w:p w14:paraId="0C892F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05E5173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40B76DD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7FDD66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0170C94" w14:textId="77777777" w:rsidR="000740AB" w:rsidRDefault="000740AB"/>
        </w:tc>
      </w:tr>
    </w:tbl>
    <w:p w14:paraId="720A57EE" w14:textId="77777777" w:rsidR="000740AB" w:rsidRDefault="009B41C6">
      <w:pPr>
        <w:pStyle w:val="a3"/>
        <w:divId w:val="2088570401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97B5AA5" w14:textId="77777777">
        <w:trPr>
          <w:divId w:val="2088570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1DC2E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6E884D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613D935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24A12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3EB6699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76FC97F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35E0890" w14:textId="77777777" w:rsidR="000740AB" w:rsidRDefault="000740AB"/>
        </w:tc>
      </w:tr>
    </w:tbl>
    <w:p w14:paraId="6C516014" w14:textId="77777777" w:rsidR="000740AB" w:rsidRDefault="009B41C6">
      <w:pPr>
        <w:pStyle w:val="a3"/>
        <w:divId w:val="208857040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238F7364" w14:textId="77777777">
        <w:trPr>
          <w:divId w:val="20885704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8DFCDF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EC2E9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BC4AF8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514A7B86" w14:textId="77777777" w:rsidR="000740AB" w:rsidRDefault="009B41C6">
      <w:pPr>
        <w:pStyle w:val="a3"/>
        <w:divId w:val="2088570401"/>
      </w:pPr>
      <w:r>
        <w:t>此为保存接口，</w:t>
      </w:r>
      <w:r>
        <w:t>label</w:t>
      </w:r>
      <w:r>
        <w:t>可以为空，</w:t>
      </w:r>
      <w:r>
        <w:t>key</w:t>
      </w:r>
      <w:r>
        <w:t>和</w:t>
      </w:r>
      <w:r>
        <w:t>value</w:t>
      </w:r>
      <w:r>
        <w:t>不可为空</w:t>
      </w:r>
    </w:p>
    <w:p w14:paraId="3171A65D" w14:textId="77777777" w:rsidR="000740AB" w:rsidRDefault="009B41C6">
      <w:pPr>
        <w:pStyle w:val="a3"/>
        <w:divId w:val="2088570401"/>
      </w:pPr>
      <w:r>
        <w:rPr>
          <w:rStyle w:val="a4"/>
        </w:rPr>
        <w:t>备注</w:t>
      </w:r>
      <w:r>
        <w:t xml:space="preserve"> </w:t>
      </w:r>
    </w:p>
    <w:p w14:paraId="7007F9BA" w14:textId="77777777" w:rsidR="000740AB" w:rsidRDefault="009B41C6">
      <w:pPr>
        <w:numPr>
          <w:ilvl w:val="0"/>
          <w:numId w:val="264"/>
        </w:numPr>
        <w:spacing w:before="100" w:beforeAutospacing="1" w:after="100" w:afterAutospacing="1"/>
        <w:divId w:val="208857040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D043A65" w14:textId="77777777" w:rsidR="000740AB" w:rsidRDefault="009B41C6">
      <w:pPr>
        <w:pStyle w:val="a3"/>
        <w:divId w:val="2088570401"/>
      </w:pPr>
      <w:r>
        <w:t>欢迎使用</w:t>
      </w:r>
      <w:r>
        <w:t>ShowDoc</w:t>
      </w:r>
      <w:r>
        <w:t>！</w:t>
      </w:r>
    </w:p>
    <w:p w14:paraId="26412F33" w14:textId="77777777" w:rsidR="000740AB" w:rsidRDefault="009B41C6">
      <w:pPr>
        <w:pStyle w:val="3"/>
        <w:divId w:val="1800562399"/>
        <w:rPr>
          <w:rFonts w:eastAsia="Times New Roman"/>
        </w:rPr>
      </w:pPr>
      <w:r>
        <w:rPr>
          <w:rFonts w:eastAsia="Times New Roman"/>
        </w:rPr>
        <w:t>2.8.4</w:t>
      </w:r>
      <w:r>
        <w:rPr>
          <w:rFonts w:ascii="MS Mincho" w:eastAsia="MS Mincho" w:hAnsi="MS Mincho" w:cs="MS Mincho"/>
        </w:rPr>
        <w:t>、修改</w:t>
      </w:r>
    </w:p>
    <w:p w14:paraId="2DBC90C5" w14:textId="77777777" w:rsidR="000740AB" w:rsidRDefault="009B41C6">
      <w:pPr>
        <w:pStyle w:val="a3"/>
        <w:divId w:val="1097098838"/>
      </w:pPr>
      <w:r>
        <w:rPr>
          <w:rStyle w:val="a4"/>
        </w:rPr>
        <w:t>简要描述：</w:t>
      </w:r>
      <w:r>
        <w:t xml:space="preserve"> </w:t>
      </w:r>
    </w:p>
    <w:p w14:paraId="360A95DB" w14:textId="77777777" w:rsidR="000740AB" w:rsidRDefault="009B41C6">
      <w:pPr>
        <w:numPr>
          <w:ilvl w:val="0"/>
          <w:numId w:val="265"/>
        </w:numPr>
        <w:spacing w:before="100" w:beforeAutospacing="1" w:after="100" w:afterAutospacing="1"/>
        <w:divId w:val="1097098838"/>
        <w:rPr>
          <w:rFonts w:eastAsia="Times New Roman"/>
        </w:rPr>
      </w:pPr>
      <w:r>
        <w:rPr>
          <w:rFonts w:ascii="MS Mincho" w:eastAsia="MS Mincho" w:hAnsi="MS Mincho" w:cs="MS Mincho"/>
        </w:rPr>
        <w:t>用于修改全局配置的接口</w:t>
      </w:r>
    </w:p>
    <w:p w14:paraId="4F23C68D" w14:textId="77777777" w:rsidR="000740AB" w:rsidRDefault="009B41C6">
      <w:pPr>
        <w:pStyle w:val="a3"/>
        <w:divId w:val="109709883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2A8500D1" w14:textId="77777777" w:rsidR="000740AB" w:rsidRDefault="009B41C6">
      <w:pPr>
        <w:numPr>
          <w:ilvl w:val="0"/>
          <w:numId w:val="266"/>
        </w:numPr>
        <w:spacing w:before="100" w:beforeAutospacing="1" w:after="100" w:afterAutospacing="1"/>
        <w:divId w:val="1097098838"/>
        <w:rPr>
          <w:rFonts w:eastAsia="Times New Roman"/>
        </w:rPr>
      </w:pPr>
      <w:r>
        <w:rPr>
          <w:rStyle w:val="HTML"/>
        </w:rPr>
        <w:t>http://localhost/api/global/variable/upd</w:t>
      </w:r>
    </w:p>
    <w:p w14:paraId="4B7D137D" w14:textId="77777777" w:rsidR="000740AB" w:rsidRDefault="009B41C6">
      <w:pPr>
        <w:pStyle w:val="a3"/>
        <w:divId w:val="1097098838"/>
      </w:pPr>
      <w:r>
        <w:rPr>
          <w:rStyle w:val="a4"/>
        </w:rPr>
        <w:t>请求方式：</w:t>
      </w:r>
    </w:p>
    <w:p w14:paraId="186179C7" w14:textId="77777777" w:rsidR="000740AB" w:rsidRDefault="009B41C6">
      <w:pPr>
        <w:numPr>
          <w:ilvl w:val="0"/>
          <w:numId w:val="267"/>
        </w:numPr>
        <w:spacing w:before="100" w:beforeAutospacing="1" w:after="100" w:afterAutospacing="1"/>
        <w:divId w:val="109709883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6E899930" w14:textId="77777777" w:rsidR="000740AB" w:rsidRDefault="009B41C6">
      <w:pPr>
        <w:pStyle w:val="a3"/>
        <w:divId w:val="109709883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740AB" w14:paraId="71E52523" w14:textId="77777777">
        <w:trPr>
          <w:divId w:val="10970988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FC6B4B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10522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2CBBC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2C5C7D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7ECEA7F9" w14:textId="77777777" w:rsidR="000740AB" w:rsidRDefault="000740AB">
      <w:pPr>
        <w:divId w:val="1097098838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4DF0AE6" w14:textId="77777777">
        <w:trPr>
          <w:divId w:val="10970988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90EE9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2C2D32E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"id":"123",</w:t>
            </w:r>
          </w:p>
          <w:p w14:paraId="5D07577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7DB307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5834D90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7E77B0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50B149A3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此为修改接口，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不可以为空，其他可为空</w:t>
            </w:r>
          </w:p>
          <w:p w14:paraId="3C62C9A8" w14:textId="77777777" w:rsidR="000740AB" w:rsidRDefault="000740AB"/>
        </w:tc>
      </w:tr>
    </w:tbl>
    <w:p w14:paraId="6BB1DD5D" w14:textId="77777777" w:rsidR="000740AB" w:rsidRDefault="009B41C6">
      <w:pPr>
        <w:pStyle w:val="a3"/>
        <w:divId w:val="109709883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CFD1341" w14:textId="77777777">
        <w:trPr>
          <w:divId w:val="10970988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186216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1BB9C5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568C8F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1FF250A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E0D9F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5B9A2FB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4524B8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2CBF266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"title":"123",</w:t>
            </w:r>
          </w:p>
          <w:p w14:paraId="3C30513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24A8C67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79D24CA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3D437F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F745566" w14:textId="77777777" w:rsidR="000740AB" w:rsidRDefault="000740AB"/>
        </w:tc>
      </w:tr>
    </w:tbl>
    <w:p w14:paraId="53D87F5A" w14:textId="77777777" w:rsidR="000740AB" w:rsidRDefault="009B41C6">
      <w:pPr>
        <w:pStyle w:val="a3"/>
        <w:divId w:val="109709883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DDF4127" w14:textId="77777777">
        <w:trPr>
          <w:divId w:val="10970988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39A78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80470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6D6216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66FE4FD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54959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29F5834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ABADDE4" w14:textId="77777777" w:rsidR="000740AB" w:rsidRDefault="000740AB"/>
        </w:tc>
      </w:tr>
    </w:tbl>
    <w:p w14:paraId="78D36063" w14:textId="77777777" w:rsidR="000740AB" w:rsidRDefault="009B41C6">
      <w:pPr>
        <w:pStyle w:val="a3"/>
        <w:divId w:val="109709883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4E378508" w14:textId="77777777">
        <w:trPr>
          <w:divId w:val="109709883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025B37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62E60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1F4F7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42F75BB9" w14:textId="77777777" w:rsidR="000740AB" w:rsidRDefault="009B41C6">
      <w:pPr>
        <w:pStyle w:val="a3"/>
        <w:divId w:val="1097098838"/>
      </w:pPr>
      <w:r>
        <w:rPr>
          <w:rStyle w:val="a4"/>
        </w:rPr>
        <w:t>备注</w:t>
      </w:r>
      <w:r>
        <w:t xml:space="preserve"> </w:t>
      </w:r>
    </w:p>
    <w:p w14:paraId="26869D8D" w14:textId="77777777" w:rsidR="000740AB" w:rsidRDefault="009B41C6">
      <w:pPr>
        <w:numPr>
          <w:ilvl w:val="0"/>
          <w:numId w:val="268"/>
        </w:numPr>
        <w:spacing w:before="100" w:beforeAutospacing="1" w:after="100" w:afterAutospacing="1"/>
        <w:divId w:val="109709883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556FFCB" w14:textId="77777777" w:rsidR="000740AB" w:rsidRDefault="009B41C6">
      <w:pPr>
        <w:pStyle w:val="a3"/>
        <w:divId w:val="1097098838"/>
      </w:pPr>
      <w:r>
        <w:t>欢迎使用</w:t>
      </w:r>
      <w:r>
        <w:t>ShowDoc</w:t>
      </w:r>
      <w:r>
        <w:t>！</w:t>
      </w:r>
    </w:p>
    <w:p w14:paraId="459FD2DB" w14:textId="77777777" w:rsidR="000740AB" w:rsidRDefault="009B41C6">
      <w:pPr>
        <w:pStyle w:val="3"/>
        <w:divId w:val="1800562399"/>
        <w:rPr>
          <w:rFonts w:eastAsia="Times New Roman"/>
        </w:rPr>
      </w:pPr>
      <w:r>
        <w:rPr>
          <w:rFonts w:eastAsia="Times New Roman"/>
        </w:rPr>
        <w:t>2.8.5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</w:p>
    <w:p w14:paraId="1F68F9AC" w14:textId="77777777" w:rsidR="000740AB" w:rsidRDefault="009B41C6">
      <w:pPr>
        <w:pStyle w:val="a3"/>
        <w:divId w:val="1654093468"/>
      </w:pPr>
      <w:r>
        <w:rPr>
          <w:rStyle w:val="a4"/>
        </w:rPr>
        <w:t>简要描述：</w:t>
      </w:r>
      <w:r>
        <w:t xml:space="preserve"> </w:t>
      </w:r>
    </w:p>
    <w:p w14:paraId="193EF45C" w14:textId="77777777" w:rsidR="000740AB" w:rsidRDefault="009B41C6">
      <w:pPr>
        <w:numPr>
          <w:ilvl w:val="0"/>
          <w:numId w:val="269"/>
        </w:numPr>
        <w:spacing w:before="100" w:beforeAutospacing="1" w:after="100" w:afterAutospacing="1"/>
        <w:divId w:val="1654093468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除全局配置的接口</w:t>
      </w:r>
    </w:p>
    <w:p w14:paraId="1F311BBB" w14:textId="77777777" w:rsidR="000740AB" w:rsidRDefault="009B41C6">
      <w:pPr>
        <w:pStyle w:val="a3"/>
        <w:divId w:val="165409346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3A019227" w14:textId="77777777" w:rsidR="000740AB" w:rsidRDefault="009B41C6">
      <w:pPr>
        <w:numPr>
          <w:ilvl w:val="0"/>
          <w:numId w:val="270"/>
        </w:numPr>
        <w:spacing w:before="100" w:beforeAutospacing="1" w:after="100" w:afterAutospacing="1"/>
        <w:divId w:val="1654093468"/>
        <w:rPr>
          <w:rFonts w:eastAsia="Times New Roman"/>
        </w:rPr>
      </w:pPr>
      <w:r>
        <w:rPr>
          <w:rStyle w:val="HTML"/>
        </w:rPr>
        <w:t>http://localhost/api/global/variable/del</w:t>
      </w:r>
    </w:p>
    <w:p w14:paraId="6950A500" w14:textId="77777777" w:rsidR="000740AB" w:rsidRDefault="009B41C6">
      <w:pPr>
        <w:pStyle w:val="a3"/>
        <w:divId w:val="1654093468"/>
      </w:pPr>
      <w:r>
        <w:rPr>
          <w:rStyle w:val="a4"/>
        </w:rPr>
        <w:t>请求方式：</w:t>
      </w:r>
    </w:p>
    <w:p w14:paraId="55D6F21A" w14:textId="77777777" w:rsidR="000740AB" w:rsidRDefault="009B41C6">
      <w:pPr>
        <w:numPr>
          <w:ilvl w:val="0"/>
          <w:numId w:val="271"/>
        </w:numPr>
        <w:spacing w:before="100" w:beforeAutospacing="1" w:after="100" w:afterAutospacing="1"/>
        <w:divId w:val="1654093468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212A803" w14:textId="77777777" w:rsidR="000740AB" w:rsidRDefault="009B41C6">
      <w:pPr>
        <w:pStyle w:val="a3"/>
        <w:divId w:val="165409346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740AB" w14:paraId="36C7D82E" w14:textId="77777777">
        <w:trPr>
          <w:divId w:val="165409346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0C4496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540540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FE53E9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9E950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2BBD1DC0" w14:textId="77777777" w:rsidR="000740AB" w:rsidRDefault="000740AB">
      <w:pPr>
        <w:divId w:val="1654093468"/>
        <w:rPr>
          <w:rFonts w:eastAsia="Times New Roman"/>
          <w:vanish/>
        </w:rPr>
      </w:pP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B834E2A" w14:textId="77777777">
        <w:trPr>
          <w:divId w:val="1654093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12B1BB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DD290C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"id":"123",</w:t>
            </w:r>
          </w:p>
          <w:p w14:paraId="5208C13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"key":"123",</w:t>
            </w:r>
          </w:p>
          <w:p w14:paraId="34EA1B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"label":"123",</w:t>
            </w:r>
          </w:p>
          <w:p w14:paraId="14347F8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"value":"123"</w:t>
            </w:r>
          </w:p>
          <w:p w14:paraId="3D0C78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286946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此为删除接口，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不可以为空，其他可为空</w:t>
            </w:r>
          </w:p>
          <w:p w14:paraId="1FF8EC05" w14:textId="77777777" w:rsidR="000740AB" w:rsidRDefault="000740AB"/>
        </w:tc>
      </w:tr>
    </w:tbl>
    <w:p w14:paraId="675A6CA2" w14:textId="77777777" w:rsidR="000740AB" w:rsidRDefault="009B41C6">
      <w:pPr>
        <w:pStyle w:val="a3"/>
        <w:divId w:val="165409346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31B4B77" w14:textId="77777777">
        <w:trPr>
          <w:divId w:val="1654093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30678B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A51D39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02FB3F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新建列表已返回</w:t>
            </w:r>
            <w:r>
              <w:rPr>
                <w:rStyle w:val="HTML"/>
              </w:rPr>
              <w:t>",</w:t>
            </w:r>
          </w:p>
          <w:p w14:paraId="31177E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D6EB6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"id":"123",</w:t>
            </w:r>
          </w:p>
          <w:p w14:paraId="4B4BE9C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"key":"123",</w:t>
            </w:r>
          </w:p>
          <w:p w14:paraId="3A53EF9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"label":"123",</w:t>
            </w:r>
          </w:p>
          <w:p w14:paraId="411ABF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"value":"123"</w:t>
            </w:r>
          </w:p>
          <w:p w14:paraId="3A2DCC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0A1B794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5B07DF0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803C14B" w14:textId="77777777" w:rsidR="000740AB" w:rsidRDefault="000740AB"/>
        </w:tc>
      </w:tr>
    </w:tbl>
    <w:p w14:paraId="692AD950" w14:textId="77777777" w:rsidR="000740AB" w:rsidRDefault="009B41C6">
      <w:pPr>
        <w:pStyle w:val="a3"/>
        <w:divId w:val="165409346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73FA826" w14:textId="77777777">
        <w:trPr>
          <w:divId w:val="16540934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BDFBE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418A2F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6D4529C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160E02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4C852EB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false</w:t>
            </w:r>
          </w:p>
          <w:p w14:paraId="2C5EBCF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983FAF7" w14:textId="77777777" w:rsidR="000740AB" w:rsidRDefault="000740AB"/>
        </w:tc>
      </w:tr>
    </w:tbl>
    <w:p w14:paraId="1022B284" w14:textId="77777777" w:rsidR="000740AB" w:rsidRDefault="009B41C6">
      <w:pPr>
        <w:pStyle w:val="a3"/>
        <w:divId w:val="165409346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1FF0D76F" w14:textId="77777777">
        <w:trPr>
          <w:divId w:val="165409346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E273D5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268B56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03195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75857E36" w14:textId="77777777" w:rsidR="000740AB" w:rsidRDefault="009B41C6">
      <w:pPr>
        <w:pStyle w:val="a3"/>
        <w:divId w:val="1654093468"/>
      </w:pPr>
      <w:r>
        <w:rPr>
          <w:rStyle w:val="a4"/>
        </w:rPr>
        <w:t>备注</w:t>
      </w:r>
      <w:r>
        <w:t xml:space="preserve"> </w:t>
      </w:r>
    </w:p>
    <w:p w14:paraId="1D47C2FF" w14:textId="77777777" w:rsidR="000740AB" w:rsidRDefault="009B41C6">
      <w:pPr>
        <w:numPr>
          <w:ilvl w:val="0"/>
          <w:numId w:val="272"/>
        </w:numPr>
        <w:spacing w:before="100" w:beforeAutospacing="1" w:after="100" w:afterAutospacing="1"/>
        <w:divId w:val="165409346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5108155" w14:textId="77777777" w:rsidR="000740AB" w:rsidRDefault="009B41C6">
      <w:pPr>
        <w:pStyle w:val="a3"/>
        <w:divId w:val="1654093468"/>
      </w:pPr>
      <w:r>
        <w:t>欢迎使用</w:t>
      </w:r>
      <w:r>
        <w:t>ShowDoc</w:t>
      </w:r>
      <w:r>
        <w:t>！</w:t>
      </w:r>
    </w:p>
    <w:p w14:paraId="453E8BC5" w14:textId="77777777" w:rsidR="000740AB" w:rsidRDefault="009B41C6">
      <w:pPr>
        <w:pStyle w:val="2"/>
        <w:divId w:val="68121935"/>
        <w:rPr>
          <w:rFonts w:eastAsia="Times New Roman"/>
        </w:rPr>
      </w:pPr>
      <w:r>
        <w:rPr>
          <w:rFonts w:eastAsia="Times New Roman"/>
        </w:rPr>
        <w:t>2.9</w:t>
      </w:r>
      <w:r>
        <w:rPr>
          <w:rFonts w:ascii="MS Mincho" w:eastAsia="MS Mincho" w:hAnsi="MS Mincho" w:cs="MS Mincho"/>
        </w:rPr>
        <w:t>、个性化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</w:p>
    <w:p w14:paraId="0B84E201" w14:textId="77777777" w:rsidR="000740AB" w:rsidRDefault="009B41C6">
      <w:pPr>
        <w:pStyle w:val="3"/>
        <w:divId w:val="1449084079"/>
        <w:rPr>
          <w:rFonts w:eastAsia="Times New Roman"/>
        </w:rPr>
      </w:pPr>
      <w:r>
        <w:rPr>
          <w:rFonts w:eastAsia="Times New Roman"/>
        </w:rPr>
        <w:t>2.9.1</w:t>
      </w:r>
      <w:r>
        <w:rPr>
          <w:rFonts w:ascii="MS Mincho" w:eastAsia="MS Mincho" w:hAnsi="MS Mincho" w:cs="MS Mincho"/>
        </w:rPr>
        <w:t>、个性化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r>
        <w:rPr>
          <w:rFonts w:eastAsia="Times New Roman"/>
        </w:rPr>
        <w:t>--</w:t>
      </w:r>
      <w:r>
        <w:rPr>
          <w:rFonts w:ascii="MS Mincho" w:eastAsia="MS Mincho" w:hAnsi="MS Mincho" w:cs="MS Mincho"/>
        </w:rPr>
        <w:t>添加</w:t>
      </w:r>
    </w:p>
    <w:p w14:paraId="03DF0740" w14:textId="77777777" w:rsidR="000740AB" w:rsidRDefault="009B41C6">
      <w:pPr>
        <w:pStyle w:val="a3"/>
        <w:divId w:val="2037926139"/>
      </w:pPr>
      <w:r>
        <w:rPr>
          <w:rStyle w:val="a4"/>
        </w:rPr>
        <w:t>简要描述：</w:t>
      </w:r>
      <w:r>
        <w:t xml:space="preserve"> </w:t>
      </w:r>
    </w:p>
    <w:p w14:paraId="1E25CF49" w14:textId="77777777" w:rsidR="000740AB" w:rsidRDefault="009B41C6">
      <w:pPr>
        <w:numPr>
          <w:ilvl w:val="0"/>
          <w:numId w:val="273"/>
        </w:numPr>
        <w:spacing w:before="100" w:beforeAutospacing="1" w:after="100" w:afterAutospacing="1"/>
        <w:divId w:val="2037926139"/>
        <w:rPr>
          <w:rFonts w:eastAsia="Times New Roman"/>
        </w:rPr>
      </w:pPr>
      <w:r>
        <w:rPr>
          <w:rFonts w:ascii="MS Mincho" w:eastAsia="MS Mincho" w:hAnsi="MS Mincho" w:cs="MS Mincho"/>
        </w:rPr>
        <w:t>添加个性化</w:t>
      </w:r>
    </w:p>
    <w:p w14:paraId="2B8DDD5E" w14:textId="77777777" w:rsidR="000740AB" w:rsidRDefault="009B41C6">
      <w:pPr>
        <w:pStyle w:val="a3"/>
        <w:divId w:val="203792613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C721B50" w14:textId="77777777" w:rsidR="000740AB" w:rsidRDefault="009B41C6">
      <w:pPr>
        <w:numPr>
          <w:ilvl w:val="0"/>
          <w:numId w:val="274"/>
        </w:numPr>
        <w:spacing w:before="100" w:beforeAutospacing="1" w:after="100" w:afterAutospacing="1"/>
        <w:divId w:val="2037926139"/>
        <w:rPr>
          <w:rFonts w:eastAsia="Times New Roman"/>
        </w:rPr>
      </w:pPr>
      <w:r>
        <w:rPr>
          <w:rStyle w:val="HTML"/>
        </w:rPr>
        <w:t>http://host:port/sys/person/add</w:t>
      </w:r>
    </w:p>
    <w:p w14:paraId="408EC6CC" w14:textId="77777777" w:rsidR="000740AB" w:rsidRDefault="009B41C6">
      <w:pPr>
        <w:pStyle w:val="a3"/>
        <w:divId w:val="2037926139"/>
      </w:pPr>
      <w:r>
        <w:rPr>
          <w:rStyle w:val="a4"/>
        </w:rPr>
        <w:t>请求方式：</w:t>
      </w:r>
    </w:p>
    <w:p w14:paraId="406D47F7" w14:textId="77777777" w:rsidR="000740AB" w:rsidRDefault="009B41C6">
      <w:pPr>
        <w:numPr>
          <w:ilvl w:val="0"/>
          <w:numId w:val="275"/>
        </w:numPr>
        <w:spacing w:before="100" w:beforeAutospacing="1" w:after="100" w:afterAutospacing="1"/>
        <w:divId w:val="2037926139"/>
        <w:rPr>
          <w:rFonts w:eastAsia="Times New Roman"/>
        </w:rPr>
      </w:pPr>
      <w:r>
        <w:rPr>
          <w:rFonts w:eastAsia="Times New Roman"/>
        </w:rPr>
        <w:t xml:space="preserve">POST </w:t>
      </w:r>
    </w:p>
    <w:p w14:paraId="3B6EAFFD" w14:textId="77777777" w:rsidR="000740AB" w:rsidRDefault="009B41C6">
      <w:pPr>
        <w:pStyle w:val="a3"/>
        <w:divId w:val="203792613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1428"/>
        <w:gridCol w:w="1615"/>
        <w:gridCol w:w="2251"/>
      </w:tblGrid>
      <w:tr w:rsidR="000740AB" w14:paraId="4B63FBC7" w14:textId="77777777">
        <w:trPr>
          <w:divId w:val="20379261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0624DE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53A4A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1E19A8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F1F58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28B76C3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BEEE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D7B7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9EAA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EDD8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省的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378FC5C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58021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3F6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32F2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7F8E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城市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62177EF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7630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2B0D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A153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A32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英文</w:t>
            </w:r>
            <w:r>
              <w:rPr>
                <w:rFonts w:eastAsia="Times New Roman"/>
              </w:rPr>
              <w:t>:en</w:t>
            </w:r>
            <w:r>
              <w:rPr>
                <w:rFonts w:eastAsia="Times New Roman"/>
              </w:rPr>
              <w:br/>
            </w:r>
            <w:r>
              <w:rPr>
                <w:rFonts w:ascii="MS Mincho" w:eastAsia="MS Mincho" w:hAnsi="MS Mincho" w:cs="MS Mincho"/>
              </w:rPr>
              <w:t>中文</w:t>
            </w:r>
            <w:r>
              <w:rPr>
                <w:rFonts w:eastAsia="Times New Roman"/>
              </w:rPr>
              <w:t>:cn</w:t>
            </w:r>
          </w:p>
        </w:tc>
      </w:tr>
      <w:tr w:rsidR="000740AB" w14:paraId="59E52B85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02D5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CA58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A2DCC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FB7C8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地</w:t>
            </w:r>
            <w:r>
              <w:rPr>
                <w:rFonts w:ascii="SimSun" w:eastAsia="SimSun" w:hAnsi="SimSun" w:cs="SimSun"/>
              </w:rPr>
              <w:t>图</w:t>
            </w:r>
          </w:p>
        </w:tc>
      </w:tr>
    </w:tbl>
    <w:p w14:paraId="47C37D69" w14:textId="77777777" w:rsidR="000740AB" w:rsidRDefault="009B41C6">
      <w:pPr>
        <w:pStyle w:val="a3"/>
        <w:divId w:val="2037926139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7A6FE89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1AEF4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1FF1EC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"provinceId":"5b02d3e5f11d3a5f9a908446",</w:t>
            </w:r>
          </w:p>
          <w:p w14:paraId="1F168B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"cityId": "5afa9a24f690bd1620176876",</w:t>
            </w:r>
          </w:p>
          <w:p w14:paraId="3EF67AF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"language":"en",</w:t>
            </w:r>
          </w:p>
          <w:p w14:paraId="10D7744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"map":"baidu"</w:t>
            </w:r>
          </w:p>
          <w:p w14:paraId="3493890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14:paraId="1AFC99DA" w14:textId="77777777" w:rsidR="000740AB" w:rsidRDefault="000740AB"/>
        </w:tc>
      </w:tr>
    </w:tbl>
    <w:p w14:paraId="0C7FAC68" w14:textId="77777777" w:rsidR="000740AB" w:rsidRDefault="009B41C6">
      <w:pPr>
        <w:pStyle w:val="a3"/>
        <w:divId w:val="203792613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5B5305D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905D51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FCBCB5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8456EA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保存成功</w:t>
            </w:r>
            <w:r>
              <w:rPr>
                <w:rStyle w:val="HTML"/>
              </w:rPr>
              <w:t>"</w:t>
            </w:r>
          </w:p>
          <w:p w14:paraId="3AB1C0A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50396A70" w14:textId="77777777" w:rsidR="000740AB" w:rsidRDefault="000740AB"/>
        </w:tc>
      </w:tr>
    </w:tbl>
    <w:p w14:paraId="530D4C48" w14:textId="77777777" w:rsidR="000740AB" w:rsidRDefault="009B41C6">
      <w:pPr>
        <w:pStyle w:val="a3"/>
        <w:divId w:val="203792613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09"/>
        <w:gridCol w:w="5663"/>
      </w:tblGrid>
      <w:tr w:rsidR="000740AB" w14:paraId="36C13534" w14:textId="77777777">
        <w:trPr>
          <w:divId w:val="20379261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034409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F9EEA4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E8E5E3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CF685B5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22E1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3E8F5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D79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接口状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0</w:t>
            </w:r>
            <w:r>
              <w:rPr>
                <w:rFonts w:ascii="MS Mincho" w:eastAsia="MS Mincho" w:hAnsi="MS Mincho" w:cs="MS Mincho"/>
              </w:rPr>
              <w:t>：正常，</w:t>
            </w:r>
            <w:r>
              <w:rPr>
                <w:rFonts w:eastAsia="Times New Roman"/>
              </w:rPr>
              <w:t>1</w:t>
            </w:r>
            <w:r>
              <w:rPr>
                <w:rFonts w:ascii="MS Mincho" w:eastAsia="MS Mincho" w:hAnsi="MS Mincho" w:cs="MS Mincho"/>
              </w:rPr>
              <w:t>：异常</w:t>
            </w:r>
          </w:p>
        </w:tc>
      </w:tr>
      <w:tr w:rsidR="000740AB" w14:paraId="524904A2" w14:textId="77777777">
        <w:trPr>
          <w:divId w:val="20379261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745A2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460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63F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信息</w:t>
            </w:r>
          </w:p>
        </w:tc>
      </w:tr>
    </w:tbl>
    <w:p w14:paraId="5643A9BF" w14:textId="77777777" w:rsidR="000740AB" w:rsidRDefault="009B41C6">
      <w:pPr>
        <w:pStyle w:val="a3"/>
        <w:divId w:val="2037926139"/>
      </w:pPr>
      <w:r>
        <w:rPr>
          <w:rStyle w:val="a4"/>
        </w:rPr>
        <w:t>备注</w:t>
      </w:r>
      <w:r>
        <w:t xml:space="preserve"> </w:t>
      </w:r>
    </w:p>
    <w:p w14:paraId="7CD3D7A1" w14:textId="77777777" w:rsidR="000740AB" w:rsidRDefault="009B41C6">
      <w:pPr>
        <w:numPr>
          <w:ilvl w:val="0"/>
          <w:numId w:val="276"/>
        </w:numPr>
        <w:spacing w:before="100" w:beforeAutospacing="1" w:after="100" w:afterAutospacing="1"/>
        <w:divId w:val="203792613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6604341F" w14:textId="77777777" w:rsidR="000740AB" w:rsidRDefault="009B41C6">
      <w:pPr>
        <w:pStyle w:val="1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APP</w:t>
      </w:r>
      <w:r>
        <w:rPr>
          <w:rFonts w:ascii="MS Mincho" w:eastAsia="MS Mincho" w:hAnsi="MS Mincho" w:cs="MS Mincho"/>
        </w:rPr>
        <w:t>管理端</w:t>
      </w:r>
    </w:p>
    <w:p w14:paraId="4A50742F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3.1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页统计总览</w:t>
      </w:r>
    </w:p>
    <w:p w14:paraId="0B8610A2" w14:textId="77777777" w:rsidR="000740AB" w:rsidRDefault="009B41C6">
      <w:pPr>
        <w:pStyle w:val="a3"/>
        <w:divId w:val="1292781611"/>
      </w:pPr>
      <w:r>
        <w:rPr>
          <w:rStyle w:val="a4"/>
        </w:rPr>
        <w:t>简要描述：</w:t>
      </w:r>
      <w:r>
        <w:t xml:space="preserve"> </w:t>
      </w:r>
    </w:p>
    <w:p w14:paraId="3138DD5C" w14:textId="77777777" w:rsidR="000740AB" w:rsidRDefault="009B41C6">
      <w:pPr>
        <w:numPr>
          <w:ilvl w:val="0"/>
          <w:numId w:val="277"/>
        </w:numPr>
        <w:spacing w:before="100" w:beforeAutospacing="1" w:after="100" w:afterAutospacing="1"/>
        <w:divId w:val="1292781611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用水量</w:t>
      </w:r>
      <w:r>
        <w:rPr>
          <w:rFonts w:ascii="SimSun" w:eastAsia="SimSun" w:hAnsi="SimSun" w:cs="SimSun"/>
        </w:rPr>
        <w:t>趋势</w:t>
      </w:r>
    </w:p>
    <w:p w14:paraId="6D90E956" w14:textId="77777777" w:rsidR="000740AB" w:rsidRDefault="009B41C6">
      <w:pPr>
        <w:pStyle w:val="a3"/>
        <w:divId w:val="12927816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B547D0E" w14:textId="77777777" w:rsidR="000740AB" w:rsidRDefault="009B41C6">
      <w:pPr>
        <w:numPr>
          <w:ilvl w:val="0"/>
          <w:numId w:val="278"/>
        </w:numPr>
        <w:spacing w:before="100" w:beforeAutospacing="1" w:after="100" w:afterAutospacing="1"/>
        <w:divId w:val="1292781611"/>
        <w:rPr>
          <w:rFonts w:eastAsia="Times New Roman"/>
        </w:rPr>
      </w:pPr>
      <w:r>
        <w:rPr>
          <w:rStyle w:val="HTML"/>
        </w:rPr>
        <w:t>http://localhost/api/app/manage/overview</w:t>
      </w:r>
    </w:p>
    <w:p w14:paraId="234E62D2" w14:textId="77777777" w:rsidR="000740AB" w:rsidRDefault="009B41C6">
      <w:pPr>
        <w:pStyle w:val="a3"/>
        <w:divId w:val="1292781611"/>
      </w:pPr>
      <w:r>
        <w:rPr>
          <w:rStyle w:val="a4"/>
        </w:rPr>
        <w:t>请求方式：</w:t>
      </w:r>
    </w:p>
    <w:p w14:paraId="1131D8F3" w14:textId="77777777" w:rsidR="000740AB" w:rsidRDefault="009B41C6">
      <w:pPr>
        <w:numPr>
          <w:ilvl w:val="0"/>
          <w:numId w:val="279"/>
        </w:numPr>
        <w:spacing w:before="100" w:beforeAutospacing="1" w:after="100" w:afterAutospacing="1"/>
        <w:divId w:val="1292781611"/>
        <w:rPr>
          <w:rFonts w:eastAsia="Times New Roman"/>
        </w:rPr>
      </w:pPr>
      <w:r>
        <w:rPr>
          <w:rFonts w:eastAsia="Times New Roman"/>
        </w:rPr>
        <w:t>GET</w:t>
      </w:r>
    </w:p>
    <w:p w14:paraId="405CA0C5" w14:textId="77777777" w:rsidR="000740AB" w:rsidRDefault="009B41C6">
      <w:pPr>
        <w:pStyle w:val="a3"/>
        <w:divId w:val="1292781611"/>
      </w:pPr>
      <w:r>
        <w:rPr>
          <w:rStyle w:val="a4"/>
        </w:rPr>
        <w:t>是否需要验证</w:t>
      </w:r>
    </w:p>
    <w:p w14:paraId="3C906BC6" w14:textId="77777777" w:rsidR="000740AB" w:rsidRDefault="009B41C6">
      <w:pPr>
        <w:numPr>
          <w:ilvl w:val="0"/>
          <w:numId w:val="280"/>
        </w:numPr>
        <w:spacing w:before="100" w:beforeAutospacing="1" w:after="100" w:afterAutospacing="1"/>
        <w:divId w:val="1292781611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0B836C57" w14:textId="77777777" w:rsidR="000740AB" w:rsidRDefault="009B41C6">
      <w:pPr>
        <w:pStyle w:val="a3"/>
        <w:divId w:val="129278161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690"/>
        <w:gridCol w:w="2045"/>
        <w:gridCol w:w="1757"/>
      </w:tblGrid>
      <w:tr w:rsidR="000740AB" w14:paraId="174230CF" w14:textId="77777777">
        <w:trPr>
          <w:divId w:val="12927816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BDFFE2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B26E38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DF2BFE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B9CED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87D7C69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5728F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CBC60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77DD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706F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</w:tbl>
    <w:p w14:paraId="311AB4CB" w14:textId="77777777" w:rsidR="000740AB" w:rsidRDefault="009B41C6">
      <w:pPr>
        <w:pStyle w:val="a3"/>
        <w:divId w:val="1292781611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B09DCD1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89691C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73629A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28C5E86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4B721B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38774B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"deviceTotal":"123",</w:t>
            </w:r>
          </w:p>
          <w:p w14:paraId="2E946A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"deviceAdd":"123",</w:t>
            </w:r>
          </w:p>
          <w:p w14:paraId="0EC7170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"deviceExpTotal":"123",</w:t>
            </w:r>
          </w:p>
          <w:p w14:paraId="06CC4A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"yUseWater":"123",</w:t>
            </w:r>
          </w:p>
          <w:p w14:paraId="664F34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"mUseWater":"123"</w:t>
            </w:r>
          </w:p>
          <w:p w14:paraId="07AB441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0602FB3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512BDD9" w14:textId="77777777" w:rsidR="000740AB" w:rsidRDefault="000740AB"/>
        </w:tc>
      </w:tr>
    </w:tbl>
    <w:p w14:paraId="1468ED22" w14:textId="77777777" w:rsidR="000740AB" w:rsidRDefault="009B41C6">
      <w:pPr>
        <w:pStyle w:val="a3"/>
        <w:divId w:val="1292781611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50D433C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85DF57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679E8D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48B98F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11B1E0C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70082FB1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51A8281" w14:textId="77777777" w:rsidR="000740AB" w:rsidRDefault="000740AB"/>
        </w:tc>
      </w:tr>
    </w:tbl>
    <w:p w14:paraId="48D953BA" w14:textId="77777777" w:rsidR="000740AB" w:rsidRDefault="009B41C6">
      <w:pPr>
        <w:pStyle w:val="a3"/>
        <w:divId w:val="129278161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198"/>
        <w:gridCol w:w="3452"/>
      </w:tblGrid>
      <w:tr w:rsidR="000740AB" w14:paraId="3A47666D" w14:textId="77777777">
        <w:trPr>
          <w:divId w:val="12927816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46DD4D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48C41B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3C2912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D45F6DD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31349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BB92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F4AAB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总水表数</w:t>
            </w:r>
          </w:p>
        </w:tc>
      </w:tr>
      <w:tr w:rsidR="000740AB" w14:paraId="7EB612AA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C419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D3E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2C75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月增加水表数</w:t>
            </w:r>
          </w:p>
        </w:tc>
      </w:tr>
      <w:tr w:rsidR="000740AB" w14:paraId="42810589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F6FB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deviceExpTotal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23AB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6E3F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总异常水表数</w:t>
            </w:r>
          </w:p>
        </w:tc>
      </w:tr>
      <w:tr w:rsidR="000740AB" w14:paraId="3A52C8FA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BE3F2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8AEA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5711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年用水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  <w:tr w:rsidR="000740AB" w14:paraId="71E8359C" w14:textId="77777777">
        <w:trPr>
          <w:divId w:val="1292781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501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362E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5E25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月用水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</w:tr>
    </w:tbl>
    <w:p w14:paraId="745D88FF" w14:textId="77777777" w:rsidR="000740AB" w:rsidRDefault="009B41C6">
      <w:pPr>
        <w:pStyle w:val="a3"/>
        <w:divId w:val="1292781611"/>
      </w:pPr>
      <w:r>
        <w:rPr>
          <w:rStyle w:val="a4"/>
        </w:rPr>
        <w:t>备注</w:t>
      </w:r>
    </w:p>
    <w:p w14:paraId="435D8B0F" w14:textId="77777777" w:rsidR="000740AB" w:rsidRDefault="009B41C6">
      <w:pPr>
        <w:numPr>
          <w:ilvl w:val="0"/>
          <w:numId w:val="281"/>
        </w:numPr>
        <w:spacing w:before="100" w:beforeAutospacing="1" w:after="100" w:afterAutospacing="1"/>
        <w:divId w:val="129278161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6AC91FE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3.2</w:t>
      </w:r>
      <w:r>
        <w:rPr>
          <w:rFonts w:ascii="MS Mincho" w:eastAsia="MS Mincho" w:hAnsi="MS Mincho" w:cs="MS Mincho"/>
        </w:rPr>
        <w:t>、首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用水量</w:t>
      </w:r>
      <w:r>
        <w:rPr>
          <w:rFonts w:ascii="SimSun" w:eastAsia="SimSun" w:hAnsi="SimSun" w:cs="SimSun"/>
        </w:rPr>
        <w:t>趋势</w:t>
      </w:r>
    </w:p>
    <w:p w14:paraId="5569AB6B" w14:textId="77777777" w:rsidR="000740AB" w:rsidRDefault="009B41C6">
      <w:pPr>
        <w:pStyle w:val="a3"/>
        <w:divId w:val="1804538043"/>
      </w:pPr>
      <w:r>
        <w:rPr>
          <w:rStyle w:val="a4"/>
        </w:rPr>
        <w:t>简要描述：</w:t>
      </w:r>
      <w:r>
        <w:t xml:space="preserve"> </w:t>
      </w:r>
    </w:p>
    <w:p w14:paraId="51E2024F" w14:textId="77777777" w:rsidR="000740AB" w:rsidRDefault="009B41C6">
      <w:pPr>
        <w:numPr>
          <w:ilvl w:val="0"/>
          <w:numId w:val="282"/>
        </w:numPr>
        <w:spacing w:before="100" w:beforeAutospacing="1" w:after="100" w:afterAutospacing="1"/>
        <w:divId w:val="1804538043"/>
        <w:rPr>
          <w:rFonts w:eastAsia="Times New Roman"/>
        </w:rPr>
      </w:pPr>
      <w:r>
        <w:rPr>
          <w:rFonts w:ascii="MS Mincho" w:eastAsia="MS Mincho" w:hAnsi="MS Mincho" w:cs="MS Mincho"/>
        </w:rPr>
        <w:t>用于</w:t>
      </w: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情况接口</w:t>
      </w:r>
    </w:p>
    <w:p w14:paraId="667F73C1" w14:textId="77777777" w:rsidR="000740AB" w:rsidRDefault="009B41C6">
      <w:pPr>
        <w:pStyle w:val="a3"/>
        <w:divId w:val="180453804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428891E6" w14:textId="77777777" w:rsidR="000740AB" w:rsidRDefault="009B41C6">
      <w:pPr>
        <w:numPr>
          <w:ilvl w:val="0"/>
          <w:numId w:val="283"/>
        </w:numPr>
        <w:spacing w:before="100" w:beforeAutospacing="1" w:after="100" w:afterAutospacing="1"/>
        <w:divId w:val="1804538043"/>
        <w:rPr>
          <w:rFonts w:eastAsia="Times New Roman"/>
        </w:rPr>
      </w:pPr>
      <w:r>
        <w:rPr>
          <w:rStyle w:val="HTML"/>
        </w:rPr>
        <w:t>http://localhost/api/app/manage/trend</w:t>
      </w:r>
    </w:p>
    <w:p w14:paraId="0C51F5C8" w14:textId="77777777" w:rsidR="000740AB" w:rsidRDefault="009B41C6">
      <w:pPr>
        <w:pStyle w:val="a3"/>
        <w:divId w:val="1804538043"/>
      </w:pPr>
      <w:r>
        <w:rPr>
          <w:rStyle w:val="a4"/>
        </w:rPr>
        <w:t>请求方式：</w:t>
      </w:r>
    </w:p>
    <w:p w14:paraId="3F4EA93C" w14:textId="77777777" w:rsidR="000740AB" w:rsidRDefault="009B41C6">
      <w:pPr>
        <w:numPr>
          <w:ilvl w:val="0"/>
          <w:numId w:val="284"/>
        </w:numPr>
        <w:spacing w:before="100" w:beforeAutospacing="1" w:after="100" w:afterAutospacing="1"/>
        <w:divId w:val="1804538043"/>
        <w:rPr>
          <w:rFonts w:eastAsia="Times New Roman"/>
        </w:rPr>
      </w:pPr>
      <w:r>
        <w:rPr>
          <w:rFonts w:eastAsia="Times New Roman"/>
        </w:rPr>
        <w:t xml:space="preserve">GET </w:t>
      </w:r>
    </w:p>
    <w:p w14:paraId="47BF49C0" w14:textId="77777777" w:rsidR="000740AB" w:rsidRDefault="009B41C6">
      <w:pPr>
        <w:pStyle w:val="a3"/>
        <w:divId w:val="1804538043"/>
      </w:pPr>
      <w:r>
        <w:rPr>
          <w:rStyle w:val="a4"/>
        </w:rPr>
        <w:t>是否需要验证</w:t>
      </w:r>
    </w:p>
    <w:p w14:paraId="107D1442" w14:textId="77777777" w:rsidR="000740AB" w:rsidRDefault="009B41C6">
      <w:pPr>
        <w:numPr>
          <w:ilvl w:val="0"/>
          <w:numId w:val="285"/>
        </w:numPr>
        <w:spacing w:before="100" w:beforeAutospacing="1" w:after="100" w:afterAutospacing="1"/>
        <w:divId w:val="1804538043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297EE2B9" w14:textId="77777777" w:rsidR="000740AB" w:rsidRDefault="009B41C6">
      <w:pPr>
        <w:pStyle w:val="a3"/>
        <w:divId w:val="180453804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87"/>
        <w:gridCol w:w="952"/>
        <w:gridCol w:w="5250"/>
      </w:tblGrid>
      <w:tr w:rsidR="000740AB" w14:paraId="7C8DA951" w14:textId="77777777">
        <w:trPr>
          <w:divId w:val="18045380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3CC964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AAD9E5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A0888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A2BF3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5E7C36A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A585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017F9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897A8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2DAA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842AF65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40A5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1EEF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D4E0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A515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查询</w:t>
            </w:r>
            <w:r>
              <w:rPr>
                <w:rFonts w:ascii="MS Mincho" w:eastAsia="MS Mincho" w:hAnsi="MS Mincho" w:cs="MS Mincho"/>
              </w:rPr>
              <w:t>日期，格式：</w:t>
            </w:r>
            <w:r>
              <w:rPr>
                <w:rFonts w:eastAsia="Times New Roman"/>
              </w:rPr>
              <w:t>yyyy/MM</w:t>
            </w:r>
          </w:p>
        </w:tc>
      </w:tr>
      <w:tr w:rsidR="000740AB" w14:paraId="66350322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4F7F9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DDE1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258BF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768E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结束日期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，格式：</w:t>
            </w:r>
            <w:r>
              <w:rPr>
                <w:rFonts w:eastAsia="Times New Roman"/>
              </w:rPr>
              <w:t>yyyy/MM</w:t>
            </w:r>
          </w:p>
        </w:tc>
      </w:tr>
    </w:tbl>
    <w:p w14:paraId="1AC60AD7" w14:textId="77777777" w:rsidR="000740AB" w:rsidRDefault="009B41C6">
      <w:pPr>
        <w:pStyle w:val="a3"/>
        <w:divId w:val="1804538043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ECABF2F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3A9AAB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AB70A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B2B960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122708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7E8A334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"old":[{</w:t>
            </w:r>
          </w:p>
          <w:p w14:paraId="16DF416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"useWater":123,</w:t>
            </w:r>
          </w:p>
          <w:p w14:paraId="0DDDE9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"date":"2017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</w:t>
            </w:r>
          </w:p>
          <w:p w14:paraId="155F83AB" w14:textId="77777777" w:rsidR="000740AB" w:rsidRDefault="000740AB">
            <w:pPr>
              <w:pStyle w:val="HTML0"/>
              <w:wordWrap w:val="0"/>
              <w:rPr>
                <w:rStyle w:val="HTML"/>
              </w:rPr>
            </w:pPr>
          </w:p>
          <w:p w14:paraId="0C4AE5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}],</w:t>
            </w:r>
          </w:p>
          <w:p w14:paraId="3064894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"now":[{</w:t>
            </w:r>
          </w:p>
          <w:p w14:paraId="1BF30E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"useWater":123,</w:t>
            </w:r>
          </w:p>
          <w:p w14:paraId="568AEC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"date":"2018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</w:t>
            </w:r>
          </w:p>
          <w:p w14:paraId="2A8D3B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}]</w:t>
            </w:r>
          </w:p>
          <w:p w14:paraId="07394C7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C36B79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A2EC1BA" w14:textId="77777777" w:rsidR="000740AB" w:rsidRDefault="000740AB"/>
        </w:tc>
      </w:tr>
    </w:tbl>
    <w:p w14:paraId="131533E9" w14:textId="77777777" w:rsidR="000740AB" w:rsidRDefault="009B41C6">
      <w:pPr>
        <w:pStyle w:val="a3"/>
        <w:divId w:val="1804538043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2186EF49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2F75303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DC754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1000,</w:t>
            </w:r>
          </w:p>
          <w:p w14:paraId="230CCD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时间格式错误</w:t>
            </w:r>
            <w:r>
              <w:rPr>
                <w:rStyle w:val="HTML"/>
              </w:rPr>
              <w:t>",</w:t>
            </w:r>
          </w:p>
          <w:p w14:paraId="3D228B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7143989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4942C4DB" w14:textId="77777777" w:rsidR="000740AB" w:rsidRDefault="000740AB"/>
        </w:tc>
      </w:tr>
    </w:tbl>
    <w:p w14:paraId="5096824F" w14:textId="77777777" w:rsidR="000740AB" w:rsidRDefault="009B41C6">
      <w:pPr>
        <w:pStyle w:val="a3"/>
        <w:divId w:val="180453804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448"/>
        <w:gridCol w:w="4291"/>
      </w:tblGrid>
      <w:tr w:rsidR="000740AB" w14:paraId="254B169A" w14:textId="77777777">
        <w:trPr>
          <w:divId w:val="18045380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911F2C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09BB39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45153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B6D8D92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AEE57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A6DA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1B53E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往期同日期数据</w:t>
            </w:r>
          </w:p>
        </w:tc>
      </w:tr>
      <w:tr w:rsidR="000740AB" w14:paraId="1A08A5BA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DCE1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A4F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65A2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本期数据</w:t>
            </w:r>
          </w:p>
        </w:tc>
      </w:tr>
      <w:tr w:rsidR="000740AB" w14:paraId="48F179B3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CA81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DF76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C043A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  <w:tr w:rsidR="000740AB" w14:paraId="0CFA8476" w14:textId="77777777">
        <w:trPr>
          <w:divId w:val="18045380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D69B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69DA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B73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当前日期</w:t>
            </w:r>
          </w:p>
        </w:tc>
      </w:tr>
    </w:tbl>
    <w:p w14:paraId="01B84D35" w14:textId="77777777" w:rsidR="000740AB" w:rsidRDefault="009B41C6">
      <w:pPr>
        <w:pStyle w:val="a3"/>
        <w:divId w:val="1804538043"/>
      </w:pPr>
      <w:r>
        <w:rPr>
          <w:rStyle w:val="a4"/>
        </w:rPr>
        <w:t>备注</w:t>
      </w:r>
      <w:r>
        <w:t xml:space="preserve"> “</w:t>
      </w:r>
      <w:r>
        <w:t>往期同日期</w:t>
      </w:r>
      <w:r>
        <w:t>”</w:t>
      </w:r>
      <w:r>
        <w:t>为去年今月的用水量</w:t>
      </w:r>
    </w:p>
    <w:p w14:paraId="16768F6C" w14:textId="77777777" w:rsidR="000740AB" w:rsidRDefault="009B41C6">
      <w:pPr>
        <w:numPr>
          <w:ilvl w:val="0"/>
          <w:numId w:val="286"/>
        </w:numPr>
        <w:spacing w:before="100" w:beforeAutospacing="1" w:after="100" w:afterAutospacing="1"/>
        <w:divId w:val="180453804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D68D94F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级联选择</w:t>
      </w:r>
    </w:p>
    <w:p w14:paraId="1A658996" w14:textId="77777777" w:rsidR="000740AB" w:rsidRDefault="009B41C6">
      <w:pPr>
        <w:pStyle w:val="a3"/>
        <w:divId w:val="1308558261"/>
      </w:pPr>
      <w:r>
        <w:rPr>
          <w:rStyle w:val="a4"/>
        </w:rPr>
        <w:t>简要描述：</w:t>
      </w:r>
      <w:r>
        <w:t xml:space="preserve"> </w:t>
      </w:r>
    </w:p>
    <w:p w14:paraId="445C09D2" w14:textId="77777777" w:rsidR="000740AB" w:rsidRDefault="009B41C6">
      <w:pPr>
        <w:numPr>
          <w:ilvl w:val="0"/>
          <w:numId w:val="287"/>
        </w:numPr>
        <w:spacing w:before="100" w:beforeAutospacing="1" w:after="100" w:afterAutospacing="1"/>
        <w:divId w:val="1308558261"/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/>
        </w:rPr>
        <w:t>区域</w:t>
      </w:r>
      <w:r>
        <w:rPr>
          <w:rFonts w:ascii="SimSun" w:eastAsia="SimSun" w:hAnsi="SimSun" w:cs="SimSun"/>
        </w:rPr>
        <w:t>时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会出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五</w:t>
      </w:r>
      <w:r>
        <w:rPr>
          <w:rFonts w:ascii="SimSun" w:eastAsia="SimSun" w:hAnsi="SimSun" w:cs="SimSun"/>
        </w:rPr>
        <w:t>层结</w:t>
      </w:r>
      <w:r>
        <w:rPr>
          <w:rFonts w:ascii="MS Mincho" w:eastAsia="MS Mincho" w:hAnsi="MS Mincho" w:cs="MS Mincho"/>
        </w:rPr>
        <w:t>构。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级联选择</w:t>
      </w:r>
      <w:r>
        <w:rPr>
          <w:rFonts w:eastAsia="Times New Roman"/>
        </w:rPr>
        <w:t xml:space="preserve">) </w:t>
      </w:r>
      <w:r>
        <w:rPr>
          <w:rFonts w:ascii="MS Mincho" w:eastAsia="MS Mincho" w:hAnsi="MS Mincho" w:cs="MS Mincho"/>
        </w:rPr>
        <w:t>依次是：省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市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区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小区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栋</w:t>
      </w:r>
      <w:r>
        <w:rPr>
          <w:rFonts w:eastAsia="Times New Roman"/>
        </w:rPr>
        <w:t>---&gt;</w:t>
      </w:r>
      <w:r>
        <w:rPr>
          <w:rFonts w:ascii="SimSun" w:eastAsia="SimSun" w:hAnsi="SimSun" w:cs="SimSun"/>
        </w:rPr>
        <w:t>单元</w:t>
      </w:r>
      <w:r>
        <w:rPr>
          <w:rFonts w:eastAsia="Times New Roman"/>
        </w:rPr>
        <w:t>---&gt;</w:t>
      </w:r>
      <w:r>
        <w:rPr>
          <w:rFonts w:ascii="MS Mincho" w:eastAsia="MS Mincho" w:hAnsi="MS Mincho" w:cs="MS Mincho"/>
        </w:rPr>
        <w:t>楼</w:t>
      </w:r>
      <w:r>
        <w:rPr>
          <w:rFonts w:ascii="SimSun" w:eastAsia="SimSun" w:hAnsi="SimSun" w:cs="SimSun"/>
        </w:rPr>
        <w:t>层</w:t>
      </w:r>
      <w:r>
        <w:rPr>
          <w:rFonts w:eastAsia="Times New Roman"/>
        </w:rPr>
        <w:t>--&gt;</w:t>
      </w:r>
      <w:r>
        <w:rPr>
          <w:rFonts w:ascii="SimSun" w:eastAsia="SimSun" w:hAnsi="SimSun" w:cs="SimSun"/>
        </w:rPr>
        <w:t>门牌</w:t>
      </w:r>
      <w:r>
        <w:rPr>
          <w:rFonts w:eastAsia="Times New Roman"/>
        </w:rPr>
        <w:t>--&gt;</w:t>
      </w:r>
      <w:r>
        <w:rPr>
          <w:rFonts w:ascii="SimSun" w:eastAsia="SimSun" w:hAnsi="SimSun" w:cs="SimSun"/>
        </w:rPr>
        <w:t>设备</w:t>
      </w:r>
    </w:p>
    <w:p w14:paraId="19F19E53" w14:textId="77777777" w:rsidR="000740AB" w:rsidRDefault="009B41C6">
      <w:pPr>
        <w:pStyle w:val="a3"/>
        <w:divId w:val="130855826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553923E" w14:textId="77777777" w:rsidR="000740AB" w:rsidRDefault="009B41C6">
      <w:pPr>
        <w:numPr>
          <w:ilvl w:val="0"/>
          <w:numId w:val="288"/>
        </w:numPr>
        <w:spacing w:before="100" w:beforeAutospacing="1" w:after="100" w:afterAutospacing="1"/>
        <w:divId w:val="1308558261"/>
        <w:rPr>
          <w:rFonts w:eastAsia="Times New Roman"/>
        </w:rPr>
      </w:pPr>
      <w:r>
        <w:rPr>
          <w:rStyle w:val="HTML"/>
        </w:rPr>
        <w:t>http://host:port/api/app/region</w:t>
      </w:r>
    </w:p>
    <w:p w14:paraId="521E4849" w14:textId="77777777" w:rsidR="000740AB" w:rsidRDefault="009B41C6">
      <w:pPr>
        <w:pStyle w:val="a3"/>
        <w:divId w:val="1308558261"/>
      </w:pPr>
      <w:r>
        <w:rPr>
          <w:rStyle w:val="a4"/>
        </w:rPr>
        <w:t>请求方式：</w:t>
      </w:r>
    </w:p>
    <w:p w14:paraId="6EC80AB5" w14:textId="77777777" w:rsidR="000740AB" w:rsidRDefault="009B41C6">
      <w:pPr>
        <w:numPr>
          <w:ilvl w:val="0"/>
          <w:numId w:val="289"/>
        </w:numPr>
        <w:spacing w:before="100" w:beforeAutospacing="1" w:after="100" w:afterAutospacing="1"/>
        <w:divId w:val="1308558261"/>
        <w:rPr>
          <w:rFonts w:eastAsia="Times New Roman"/>
        </w:rPr>
      </w:pPr>
      <w:r>
        <w:rPr>
          <w:rFonts w:eastAsia="Times New Roman"/>
        </w:rPr>
        <w:t>GET</w:t>
      </w:r>
    </w:p>
    <w:p w14:paraId="0B4FBB11" w14:textId="77777777" w:rsidR="000740AB" w:rsidRDefault="009B41C6">
      <w:pPr>
        <w:pStyle w:val="a3"/>
        <w:divId w:val="1308558261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53"/>
        <w:gridCol w:w="617"/>
        <w:gridCol w:w="4484"/>
      </w:tblGrid>
      <w:tr w:rsidR="000740AB" w14:paraId="740C1CBE" w14:textId="77777777">
        <w:trPr>
          <w:divId w:val="13085582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C831A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25892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0C049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1A250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2D03A4C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B787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头部</w:t>
            </w:r>
            <w:r>
              <w:rPr>
                <w:rFonts w:eastAsia="Times New Roman"/>
              </w:rPr>
              <w:t>:"Authorization:iwater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DB06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1B6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E705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</w:t>
            </w:r>
            <w:r>
              <w:rPr>
                <w:rFonts w:ascii="SimSun" w:eastAsia="SimSun" w:hAnsi="SimSun" w:cs="SimSun"/>
              </w:rPr>
              <w:t>头部存放用户身份验证票据信息</w:t>
            </w:r>
            <w:r>
              <w:rPr>
                <w:rFonts w:ascii="MS Mincho" w:eastAsia="MS Mincho" w:hAnsi="MS Mincho" w:cs="MS Mincho"/>
              </w:rPr>
              <w:t>，来自于登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接口</w:t>
            </w:r>
          </w:p>
        </w:tc>
      </w:tr>
      <w:tr w:rsidR="000740AB" w14:paraId="7FBDF235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5947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1ECDE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CDD0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C60B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>ID,0</w:t>
            </w:r>
            <w:r>
              <w:rPr>
                <w:rFonts w:ascii="MS Mincho" w:eastAsia="MS Mincho" w:hAnsi="MS Mincho" w:cs="MS Mincho"/>
              </w:rPr>
              <w:t>或空返回省的数据</w:t>
            </w:r>
          </w:p>
        </w:tc>
      </w:tr>
      <w:tr w:rsidR="000740AB" w14:paraId="2664F6CB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1C8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6A2A9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EFAE9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093C8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</w:t>
            </w:r>
          </w:p>
        </w:tc>
      </w:tr>
      <w:tr w:rsidR="000740AB" w14:paraId="6E2C7A38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5C90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1124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BD30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EA28C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示的数量</w:t>
            </w:r>
          </w:p>
        </w:tc>
      </w:tr>
    </w:tbl>
    <w:p w14:paraId="3B599B46" w14:textId="77777777" w:rsidR="000740AB" w:rsidRDefault="009B41C6">
      <w:pPr>
        <w:pStyle w:val="a3"/>
        <w:divId w:val="1308558261"/>
      </w:pPr>
      <w:r>
        <w:rPr>
          <w:rStyle w:val="a4"/>
        </w:rPr>
        <w:t>请求示例：</w:t>
      </w:r>
      <w:r>
        <w:t xml:space="preserve"> 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8B38C91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7A699AD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 xml:space="preserve"> http://host:port/iwater/api/app/region?id=xxxx&amp;start=xxxx&amp;count=xxx</w:t>
            </w:r>
          </w:p>
          <w:p w14:paraId="4D628C77" w14:textId="77777777" w:rsidR="000740AB" w:rsidRDefault="000740AB"/>
        </w:tc>
      </w:tr>
    </w:tbl>
    <w:p w14:paraId="7B24809F" w14:textId="77777777" w:rsidR="000740AB" w:rsidRDefault="009B41C6">
      <w:pPr>
        <w:pStyle w:val="a3"/>
        <w:divId w:val="1308558261"/>
      </w:pPr>
      <w:r>
        <w:rPr>
          <w:rStyle w:val="a4"/>
        </w:rPr>
        <w:t>返回示例</w:t>
      </w:r>
      <w:r>
        <w:t xml:space="preserve"> success</w:t>
      </w:r>
      <w:r>
        <w:t>：</w:t>
      </w:r>
      <w:r>
        <w:t xml:space="preserve"> </w:t>
      </w:r>
      <w:r>
        <w:t>获得区域列表</w:t>
      </w:r>
      <w:r>
        <w:t>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56A517D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2674DD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021471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67B0C9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043490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[{</w:t>
            </w:r>
          </w:p>
          <w:p w14:paraId="6F9F90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"name": "</w:t>
            </w:r>
            <w:r>
              <w:rPr>
                <w:rStyle w:val="HTML"/>
              </w:rPr>
              <w:t>贵阳市</w:t>
            </w:r>
            <w:r>
              <w:rPr>
                <w:rStyle w:val="HTML"/>
              </w:rPr>
              <w:t>",</w:t>
            </w:r>
          </w:p>
          <w:p w14:paraId="576F7DB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"pid": "e98baaf0039a45d890e927360d2a93e9",</w:t>
            </w:r>
          </w:p>
          <w:p w14:paraId="6B36A1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"294752543fdd4de19f0ad4022d151d38"</w:t>
            </w:r>
          </w:p>
          <w:p w14:paraId="29E5860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}]</w:t>
            </w:r>
          </w:p>
          <w:p w14:paraId="65527627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78BB34D" w14:textId="77777777" w:rsidR="000740AB" w:rsidRDefault="000740AB"/>
        </w:tc>
      </w:tr>
    </w:tbl>
    <w:p w14:paraId="4AC4EAF2" w14:textId="77777777" w:rsidR="000740AB" w:rsidRDefault="009B41C6">
      <w:pPr>
        <w:pStyle w:val="a3"/>
        <w:divId w:val="1308558261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84E0897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F762B2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7361ED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0ED2D7F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49B301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"value":[]</w:t>
            </w:r>
          </w:p>
          <w:p w14:paraId="733A7600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24CDDAC2" w14:textId="77777777" w:rsidR="000740AB" w:rsidRDefault="000740AB"/>
        </w:tc>
      </w:tr>
    </w:tbl>
    <w:p w14:paraId="34AC409A" w14:textId="77777777" w:rsidR="000740AB" w:rsidRDefault="009B41C6">
      <w:pPr>
        <w:pStyle w:val="a3"/>
        <w:divId w:val="130855826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997"/>
        <w:gridCol w:w="6082"/>
      </w:tblGrid>
      <w:tr w:rsidR="000740AB" w14:paraId="1427B721" w14:textId="77777777">
        <w:trPr>
          <w:divId w:val="13085582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F37332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3B3406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B9ACD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280985C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A921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71C5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ACDBF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区域名称</w:t>
            </w:r>
          </w:p>
        </w:tc>
      </w:tr>
      <w:tr w:rsidR="000740AB" w14:paraId="2210AB3F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61C9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738A0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83E5B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，一</w:t>
            </w:r>
            <w:r>
              <w:rPr>
                <w:rFonts w:ascii="SimSun" w:eastAsia="SimSun" w:hAnsi="SimSun" w:cs="SimSun"/>
              </w:rPr>
              <w:t>级节</w:t>
            </w:r>
            <w:r>
              <w:rPr>
                <w:rFonts w:ascii="MS Mincho" w:eastAsia="MS Mincho" w:hAnsi="MS Mincho" w:cs="MS Mincho"/>
              </w:rPr>
              <w:t>点的</w:t>
            </w:r>
            <w:r>
              <w:rPr>
                <w:rFonts w:eastAsia="Times New Roman"/>
              </w:rPr>
              <w:t>pid</w:t>
            </w:r>
            <w:r>
              <w:rPr>
                <w:rFonts w:ascii="MS Mincho" w:eastAsia="MS Mincho" w:hAnsi="MS Mincho" w:cs="MS Mincho"/>
              </w:rPr>
              <w:t>点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eastAsia="Times New Roman"/>
              </w:rPr>
              <w:t>0</w:t>
            </w:r>
          </w:p>
        </w:tc>
      </w:tr>
      <w:tr w:rsidR="000740AB" w14:paraId="44747919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865C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A46C7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E2BC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节点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3374372F" w14:textId="77777777">
        <w:trPr>
          <w:divId w:val="13085582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5696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5DA7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59E3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检</w:t>
            </w:r>
            <w:r>
              <w:rPr>
                <w:rFonts w:ascii="MS Mincho" w:eastAsia="MS Mincho" w:hAnsi="MS Mincho" w:cs="MS Mincho"/>
              </w:rPr>
              <w:t>索到最后一</w:t>
            </w:r>
            <w:r>
              <w:rPr>
                <w:rFonts w:ascii="SimSun" w:eastAsia="SimSun" w:hAnsi="SimSun" w:cs="SimSun"/>
              </w:rPr>
              <w:t>级</w:t>
            </w:r>
            <w:r>
              <w:rPr>
                <w:rFonts w:ascii="MS Mincho" w:eastAsia="MS Mincho" w:hAnsi="MS Mincho" w:cs="MS Mincho"/>
              </w:rPr>
              <w:t>才会携</w:t>
            </w:r>
            <w:r>
              <w:rPr>
                <w:rFonts w:ascii="SimSun" w:eastAsia="SimSun" w:hAnsi="SimSun" w:cs="SimSun"/>
              </w:rPr>
              <w:t>带</w:t>
            </w:r>
          </w:p>
        </w:tc>
      </w:tr>
    </w:tbl>
    <w:p w14:paraId="0C75DC18" w14:textId="77777777" w:rsidR="000740AB" w:rsidRDefault="009B41C6">
      <w:pPr>
        <w:pStyle w:val="a3"/>
        <w:divId w:val="1308558261"/>
      </w:pPr>
      <w:r>
        <w:rPr>
          <w:rStyle w:val="a4"/>
        </w:rPr>
        <w:t>备注</w:t>
      </w:r>
      <w:r>
        <w:t xml:space="preserve"> </w:t>
      </w:r>
    </w:p>
    <w:p w14:paraId="20894C47" w14:textId="77777777" w:rsidR="000740AB" w:rsidRDefault="009B41C6">
      <w:pPr>
        <w:numPr>
          <w:ilvl w:val="0"/>
          <w:numId w:val="290"/>
        </w:numPr>
        <w:spacing w:before="100" w:beforeAutospacing="1" w:after="100" w:afterAutospacing="1"/>
        <w:divId w:val="130855826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E40052D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3.4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列表</w:t>
      </w:r>
    </w:p>
    <w:p w14:paraId="091370D5" w14:textId="77777777" w:rsidR="000740AB" w:rsidRDefault="009B41C6">
      <w:pPr>
        <w:pStyle w:val="a3"/>
        <w:divId w:val="1738670535"/>
      </w:pPr>
      <w:r>
        <w:rPr>
          <w:rStyle w:val="a4"/>
        </w:rPr>
        <w:t>简要描述：</w:t>
      </w:r>
      <w:r>
        <w:t xml:space="preserve"> </w:t>
      </w:r>
    </w:p>
    <w:p w14:paraId="49DC5AEB" w14:textId="77777777" w:rsidR="000740AB" w:rsidRDefault="009B41C6">
      <w:pPr>
        <w:numPr>
          <w:ilvl w:val="0"/>
          <w:numId w:val="291"/>
        </w:numPr>
        <w:spacing w:before="100" w:beforeAutospacing="1" w:after="100" w:afterAutospacing="1"/>
        <w:divId w:val="1738670535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2598C469" w14:textId="77777777" w:rsidR="000740AB" w:rsidRDefault="009B41C6">
      <w:pPr>
        <w:pStyle w:val="a3"/>
        <w:divId w:val="173867053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0B3BE38" w14:textId="77777777" w:rsidR="000740AB" w:rsidRDefault="009B41C6">
      <w:pPr>
        <w:numPr>
          <w:ilvl w:val="0"/>
          <w:numId w:val="292"/>
        </w:numPr>
        <w:spacing w:before="100" w:beforeAutospacing="1" w:after="100" w:afterAutospacing="1"/>
        <w:divId w:val="1738670535"/>
        <w:rPr>
          <w:rFonts w:eastAsia="Times New Roman"/>
        </w:rPr>
      </w:pPr>
      <w:r>
        <w:rPr>
          <w:rStyle w:val="HTML"/>
        </w:rPr>
        <w:t>http://host:port/api/app/manage/devicelist</w:t>
      </w:r>
    </w:p>
    <w:p w14:paraId="3A954E86" w14:textId="77777777" w:rsidR="000740AB" w:rsidRDefault="009B41C6">
      <w:pPr>
        <w:pStyle w:val="a3"/>
        <w:divId w:val="1738670535"/>
      </w:pPr>
      <w:r>
        <w:rPr>
          <w:rStyle w:val="a4"/>
        </w:rPr>
        <w:t>请求方式：</w:t>
      </w:r>
    </w:p>
    <w:p w14:paraId="0CF23EFA" w14:textId="77777777" w:rsidR="000740AB" w:rsidRDefault="009B41C6">
      <w:pPr>
        <w:numPr>
          <w:ilvl w:val="0"/>
          <w:numId w:val="293"/>
        </w:numPr>
        <w:spacing w:before="100" w:beforeAutospacing="1" w:after="100" w:afterAutospacing="1"/>
        <w:divId w:val="1738670535"/>
        <w:rPr>
          <w:rFonts w:eastAsia="Times New Roman"/>
        </w:rPr>
      </w:pPr>
      <w:r>
        <w:rPr>
          <w:rFonts w:eastAsia="Times New Roman"/>
        </w:rPr>
        <w:t>GET</w:t>
      </w:r>
    </w:p>
    <w:p w14:paraId="4466BD8F" w14:textId="77777777" w:rsidR="000740AB" w:rsidRDefault="009B41C6">
      <w:pPr>
        <w:pStyle w:val="a3"/>
        <w:divId w:val="1738670535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091"/>
        <w:gridCol w:w="1320"/>
        <w:gridCol w:w="4073"/>
      </w:tblGrid>
      <w:tr w:rsidR="000740AB" w14:paraId="48413DCE" w14:textId="77777777">
        <w:trPr>
          <w:divId w:val="173867053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482EE6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E004B3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C5180F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CDB90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FBA482B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ECDB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AA70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6A6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2BE9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</w:t>
            </w:r>
            <w:r>
              <w:rPr>
                <w:rFonts w:eastAsia="Times New Roman"/>
              </w:rPr>
              <w:t xml:space="preserve">ID </w:t>
            </w:r>
            <w:r>
              <w:rPr>
                <w:rFonts w:ascii="MS Mincho" w:eastAsia="MS Mincho" w:hAnsi="MS Mincho" w:cs="MS Mincho"/>
              </w:rPr>
              <w:t>市</w:t>
            </w:r>
            <w:r>
              <w:rPr>
                <w:rFonts w:eastAsia="Times New Roman"/>
              </w:rPr>
              <w:t>.....</w:t>
            </w:r>
            <w:r>
              <w:rPr>
                <w:rFonts w:ascii="SimSun" w:eastAsia="SimSun" w:hAnsi="SimSun" w:cs="SimSun"/>
              </w:rPr>
              <w:t>门牌</w:t>
            </w:r>
          </w:p>
        </w:tc>
      </w:tr>
      <w:tr w:rsidR="000740AB" w14:paraId="7D8B0B25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6F8B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423E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6205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75715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开始索引</w:t>
            </w:r>
          </w:p>
        </w:tc>
      </w:tr>
      <w:tr w:rsidR="000740AB" w14:paraId="5093ACBF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378F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7B25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6AEA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BC0E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示数量</w:t>
            </w:r>
          </w:p>
        </w:tc>
      </w:tr>
    </w:tbl>
    <w:p w14:paraId="4C570183" w14:textId="77777777" w:rsidR="000740AB" w:rsidRDefault="009B41C6">
      <w:pPr>
        <w:pStyle w:val="a3"/>
        <w:divId w:val="173867053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F291B6D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0E1EE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688BF7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status: 0,</w:t>
            </w:r>
          </w:p>
          <w:p w14:paraId="3726B6F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message: "ok",</w:t>
            </w:r>
          </w:p>
          <w:p w14:paraId="6346D19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value: {</w:t>
            </w:r>
          </w:p>
          <w:p w14:paraId="2EE2705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globalCount: 11,</w:t>
            </w:r>
          </w:p>
          <w:p w14:paraId="3FFD343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pageNo: 1,</w:t>
            </w:r>
          </w:p>
          <w:p w14:paraId="6FC9F88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pageSize: 1,</w:t>
            </w:r>
          </w:p>
          <w:p w14:paraId="325124B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totalCount: 8,</w:t>
            </w:r>
          </w:p>
          <w:p w14:paraId="6DFB80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totalPage: 8,</w:t>
            </w:r>
          </w:p>
          <w:p w14:paraId="646BD28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list: [{</w:t>
            </w:r>
          </w:p>
          <w:p w14:paraId="177774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householdId: "b7655d29860f4299a36743cb0fe2b7ba",</w:t>
            </w:r>
          </w:p>
          <w:p w14:paraId="5CC8E9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broken: 0,</w:t>
            </w:r>
          </w:p>
          <w:p w14:paraId="22BDB3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imei: "1122334455660095",</w:t>
            </w:r>
          </w:p>
          <w:p w14:paraId="62AAEC9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id: "daf5dabbefaa48baaa1c866d3c5da6fa"</w:t>
            </w:r>
          </w:p>
          <w:p w14:paraId="5242867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}],</w:t>
            </w:r>
          </w:p>
          <w:p w14:paraId="5D2D4C8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firstResult: 0,</w:t>
            </w:r>
          </w:p>
          <w:p w14:paraId="2DDD09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firstPage: true,</w:t>
            </w:r>
          </w:p>
          <w:p w14:paraId="13CD80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lastPage: false,</w:t>
            </w:r>
          </w:p>
          <w:p w14:paraId="4DBAE02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nextPage: 2,</w:t>
            </w:r>
          </w:p>
          <w:p w14:paraId="15359BD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prevPage: 1</w:t>
            </w:r>
          </w:p>
          <w:p w14:paraId="44A894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24FDCD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1CD915E1" w14:textId="77777777" w:rsidR="000740AB" w:rsidRDefault="000740AB"/>
        </w:tc>
      </w:tr>
    </w:tbl>
    <w:p w14:paraId="770DF165" w14:textId="77777777" w:rsidR="000740AB" w:rsidRDefault="009B41C6">
      <w:pPr>
        <w:pStyle w:val="a3"/>
        <w:divId w:val="1738670535"/>
      </w:pPr>
      <w:r>
        <w:t>fail</w:t>
      </w:r>
      <w:r>
        <w:t>：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1996CB4A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6CF2B6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365E09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50AC309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没有相关数据</w:t>
            </w:r>
            <w:r>
              <w:rPr>
                <w:rStyle w:val="HTML"/>
              </w:rPr>
              <w:t>",</w:t>
            </w:r>
          </w:p>
          <w:p w14:paraId="78D095C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"value":[]</w:t>
            </w:r>
          </w:p>
          <w:p w14:paraId="750FB2DC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64D9695" w14:textId="77777777" w:rsidR="000740AB" w:rsidRDefault="000740AB"/>
        </w:tc>
      </w:tr>
    </w:tbl>
    <w:p w14:paraId="4901A4C8" w14:textId="77777777" w:rsidR="000740AB" w:rsidRDefault="009B41C6">
      <w:pPr>
        <w:pStyle w:val="a3"/>
        <w:divId w:val="173867053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4"/>
        <w:gridCol w:w="6111"/>
      </w:tblGrid>
      <w:tr w:rsidR="000740AB" w14:paraId="4C4D5FDC" w14:textId="77777777">
        <w:trPr>
          <w:divId w:val="173867053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F1B70C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C1B61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73749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DB4514A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6356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AEA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DD0F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0740AB" w14:paraId="2184E52D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9F5C9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B035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D83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2F9331D7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58A3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79B7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7A65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是否异常。</w:t>
            </w:r>
            <w:r>
              <w:rPr>
                <w:rFonts w:eastAsia="Times New Roman"/>
              </w:rPr>
              <w:t xml:space="preserve"> 0 : 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 xml:space="preserve"> 1: 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 xml:space="preserve"> 2: 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0740AB" w14:paraId="04E5E8BA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EBD40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310E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04DED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最近度数</w:t>
            </w:r>
          </w:p>
        </w:tc>
      </w:tr>
      <w:tr w:rsidR="000740AB" w14:paraId="15BE3DE5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1DDC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2AA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1AB1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数据</w:t>
            </w:r>
            <w:r>
              <w:rPr>
                <w:rFonts w:ascii="SimSun" w:eastAsia="SimSun" w:hAnsi="SimSun" w:cs="SimSun"/>
              </w:rPr>
              <w:t>总</w:t>
            </w:r>
            <w:r>
              <w:rPr>
                <w:rFonts w:ascii="MS Mincho" w:eastAsia="MS Mincho" w:hAnsi="MS Mincho" w:cs="MS Mincho"/>
              </w:rPr>
              <w:t>条数</w:t>
            </w:r>
          </w:p>
        </w:tc>
      </w:tr>
      <w:tr w:rsidR="000740AB" w14:paraId="1417A223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59432C" w14:textId="77777777" w:rsidR="000740AB" w:rsidRDefault="009B41C6">
            <w:pPr>
              <w:rPr>
                <w:rFonts w:eastAsia="Times New Roman"/>
              </w:rPr>
            </w:pPr>
            <w:del w:id="1" w:author="Unknown">
              <w:r>
                <w:rPr>
                  <w:rFonts w:eastAsia="Times New Roman"/>
                </w:rPr>
                <w:delText>globalCount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72C5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65DC2" w14:textId="77777777" w:rsidR="000740AB" w:rsidRDefault="009B41C6">
            <w:pPr>
              <w:rPr>
                <w:rFonts w:eastAsia="Times New Roman"/>
              </w:rPr>
            </w:pPr>
            <w:del w:id="2" w:author="Unknown">
              <w:r>
                <w:rPr>
                  <w:rFonts w:ascii="MS Mincho" w:eastAsia="MS Mincho" w:hAnsi="MS Mincho" w:cs="MS Mincho"/>
                </w:rPr>
                <w:delText>数据</w:delText>
              </w:r>
              <w:r>
                <w:rPr>
                  <w:rFonts w:ascii="SimSun" w:eastAsia="SimSun" w:hAnsi="SimSun" w:cs="SimSun"/>
                </w:rPr>
                <w:delText>总</w:delText>
              </w:r>
              <w:r>
                <w:rPr>
                  <w:rFonts w:ascii="MS Mincho" w:eastAsia="MS Mincho" w:hAnsi="MS Mincho" w:cs="MS Mincho"/>
                </w:rPr>
                <w:delText>条数</w:delText>
              </w:r>
            </w:del>
            <w:r>
              <w:rPr>
                <w:rFonts w:ascii="MS Mincho" w:eastAsia="MS Mincho" w:hAnsi="MS Mincho" w:cs="MS Mincho"/>
              </w:rPr>
              <w:t>（所有的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eastAsia="Times New Roman"/>
              </w:rPr>
              <w:t>APP</w:t>
            </w:r>
            <w:r>
              <w:rPr>
                <w:rFonts w:ascii="MS Mincho" w:eastAsia="MS Mincho" w:hAnsi="MS Mincho" w:cs="MS Mincho"/>
              </w:rPr>
              <w:t>端可忽略）</w:t>
            </w:r>
          </w:p>
        </w:tc>
      </w:tr>
      <w:tr w:rsidR="000740AB" w14:paraId="15AF156D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B3E2B4" w14:textId="77777777" w:rsidR="000740AB" w:rsidRDefault="009B41C6">
            <w:pPr>
              <w:rPr>
                <w:rFonts w:eastAsia="Times New Roman"/>
              </w:rPr>
            </w:pPr>
            <w:del w:id="3" w:author="Unknown">
              <w:r>
                <w:rPr>
                  <w:rFonts w:eastAsia="Times New Roman"/>
                </w:rPr>
                <w:delText>firstPage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0D0E9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F65887" w14:textId="77777777" w:rsidR="000740AB" w:rsidRDefault="009B41C6">
            <w:pPr>
              <w:rPr>
                <w:rFonts w:eastAsia="Times New Roman"/>
              </w:rPr>
            </w:pPr>
            <w:del w:id="4" w:author="Unknown">
              <w:r>
                <w:rPr>
                  <w:rFonts w:ascii="MS Mincho" w:eastAsia="MS Mincho" w:hAnsi="MS Mincho" w:cs="MS Mincho"/>
                </w:rPr>
                <w:delText>是否第一</w:delText>
              </w:r>
              <w:r>
                <w:rPr>
                  <w:rFonts w:ascii="SimSun" w:eastAsia="SimSun" w:hAnsi="SimSun" w:cs="SimSun"/>
                </w:rPr>
                <w:delText>页</w:delText>
              </w:r>
            </w:del>
          </w:p>
        </w:tc>
      </w:tr>
      <w:tr w:rsidR="000740AB" w14:paraId="734F8924" w14:textId="77777777">
        <w:trPr>
          <w:divId w:val="1738670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5BD07" w14:textId="77777777" w:rsidR="000740AB" w:rsidRDefault="009B41C6">
            <w:pPr>
              <w:rPr>
                <w:rFonts w:eastAsia="Times New Roman"/>
              </w:rPr>
            </w:pPr>
            <w:del w:id="5" w:author="Unknown">
              <w:r>
                <w:rPr>
                  <w:rFonts w:eastAsia="Times New Roman"/>
                </w:rPr>
                <w:delText>lastPage</w:delText>
              </w:r>
            </w:del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C1AB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EAC335" w14:textId="77777777" w:rsidR="000740AB" w:rsidRDefault="009B41C6">
            <w:pPr>
              <w:rPr>
                <w:rFonts w:eastAsia="Times New Roman"/>
              </w:rPr>
            </w:pPr>
            <w:del w:id="6" w:author="Unknown">
              <w:r>
                <w:rPr>
                  <w:rFonts w:ascii="MS Mincho" w:eastAsia="MS Mincho" w:hAnsi="MS Mincho" w:cs="MS Mincho"/>
                </w:rPr>
                <w:delText>是否最后一</w:delText>
              </w:r>
              <w:r>
                <w:rPr>
                  <w:rFonts w:ascii="SimSun" w:eastAsia="SimSun" w:hAnsi="SimSun" w:cs="SimSun"/>
                </w:rPr>
                <w:delText>页</w:delText>
              </w:r>
            </w:del>
          </w:p>
        </w:tc>
      </w:tr>
    </w:tbl>
    <w:p w14:paraId="4D4D0F75" w14:textId="77777777" w:rsidR="000740AB" w:rsidRDefault="009B41C6">
      <w:pPr>
        <w:pStyle w:val="a3"/>
        <w:divId w:val="1738670535"/>
      </w:pPr>
      <w:r>
        <w:rPr>
          <w:rStyle w:val="a4"/>
        </w:rPr>
        <w:t>备注</w:t>
      </w:r>
      <w:r>
        <w:t xml:space="preserve"> </w:t>
      </w:r>
    </w:p>
    <w:p w14:paraId="2056CC34" w14:textId="77777777" w:rsidR="000740AB" w:rsidRDefault="009B41C6">
      <w:pPr>
        <w:numPr>
          <w:ilvl w:val="0"/>
          <w:numId w:val="294"/>
        </w:numPr>
        <w:spacing w:before="100" w:beforeAutospacing="1" w:after="100" w:afterAutospacing="1"/>
        <w:divId w:val="1738670535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CE4B26B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3.5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设备详</w:t>
      </w:r>
      <w:r>
        <w:rPr>
          <w:rFonts w:ascii="MS Mincho" w:eastAsia="MS Mincho" w:hAnsi="MS Mincho" w:cs="MS Mincho"/>
        </w:rPr>
        <w:t>情</w:t>
      </w:r>
    </w:p>
    <w:p w14:paraId="2C9D904F" w14:textId="77777777" w:rsidR="000740AB" w:rsidRDefault="009B41C6">
      <w:pPr>
        <w:pStyle w:val="a3"/>
        <w:divId w:val="1828739819"/>
      </w:pPr>
      <w:r>
        <w:rPr>
          <w:rStyle w:val="a4"/>
        </w:rPr>
        <w:t>简要描述：</w:t>
      </w:r>
      <w:r>
        <w:t xml:space="preserve"> </w:t>
      </w:r>
    </w:p>
    <w:p w14:paraId="33B5ED95" w14:textId="77777777" w:rsidR="000740AB" w:rsidRDefault="009B41C6">
      <w:pPr>
        <w:numPr>
          <w:ilvl w:val="0"/>
          <w:numId w:val="295"/>
        </w:numPr>
        <w:spacing w:before="100" w:beforeAutospacing="1" w:after="100" w:afterAutospacing="1"/>
        <w:divId w:val="1828739819"/>
        <w:rPr>
          <w:rFonts w:eastAsia="Times New Roman"/>
        </w:rPr>
      </w:pPr>
      <w:r>
        <w:rPr>
          <w:rFonts w:ascii="SimSun" w:eastAsia="SimSun" w:hAnsi="SimSun" w:cs="SimSun"/>
        </w:rPr>
        <w:t>显示所有列表</w:t>
      </w:r>
    </w:p>
    <w:p w14:paraId="65684086" w14:textId="77777777" w:rsidR="000740AB" w:rsidRDefault="009B41C6">
      <w:pPr>
        <w:pStyle w:val="a3"/>
        <w:divId w:val="182873981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B8034E3" w14:textId="77777777" w:rsidR="000740AB" w:rsidRDefault="009B41C6">
      <w:pPr>
        <w:numPr>
          <w:ilvl w:val="0"/>
          <w:numId w:val="296"/>
        </w:numPr>
        <w:spacing w:before="100" w:beforeAutospacing="1" w:after="100" w:afterAutospacing="1"/>
        <w:divId w:val="1828739819"/>
        <w:rPr>
          <w:rFonts w:eastAsia="Times New Roman"/>
        </w:rPr>
      </w:pPr>
      <w:r>
        <w:rPr>
          <w:rStyle w:val="HTML"/>
        </w:rPr>
        <w:t>http://host:port/api/app/manage/deviceinfo</w:t>
      </w:r>
    </w:p>
    <w:p w14:paraId="3079CAFF" w14:textId="77777777" w:rsidR="000740AB" w:rsidRDefault="009B41C6">
      <w:pPr>
        <w:pStyle w:val="a3"/>
        <w:divId w:val="1828739819"/>
      </w:pPr>
      <w:r>
        <w:rPr>
          <w:rStyle w:val="a4"/>
        </w:rPr>
        <w:t>请求方式：</w:t>
      </w:r>
    </w:p>
    <w:p w14:paraId="4B6D6D15" w14:textId="77777777" w:rsidR="000740AB" w:rsidRDefault="009B41C6">
      <w:pPr>
        <w:numPr>
          <w:ilvl w:val="0"/>
          <w:numId w:val="297"/>
        </w:numPr>
        <w:spacing w:before="100" w:beforeAutospacing="1" w:after="100" w:afterAutospacing="1"/>
        <w:divId w:val="1828739819"/>
        <w:rPr>
          <w:rFonts w:eastAsia="Times New Roman"/>
        </w:rPr>
      </w:pPr>
      <w:r>
        <w:rPr>
          <w:rFonts w:eastAsia="Times New Roman"/>
        </w:rPr>
        <w:t>GET</w:t>
      </w:r>
    </w:p>
    <w:p w14:paraId="3FFE8D4E" w14:textId="77777777" w:rsidR="000740AB" w:rsidRDefault="009B41C6">
      <w:pPr>
        <w:pStyle w:val="a3"/>
        <w:divId w:val="1828739819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418"/>
        <w:gridCol w:w="1716"/>
        <w:gridCol w:w="2773"/>
      </w:tblGrid>
      <w:tr w:rsidR="000740AB" w14:paraId="0A152AEA" w14:textId="77777777">
        <w:trPr>
          <w:divId w:val="182873981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7FB88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5D7396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CC147B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DE9B6C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D803CE7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BFE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1221A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A1D32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2EE7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设备的</w:t>
            </w:r>
            <w:r>
              <w:rPr>
                <w:rFonts w:eastAsia="Times New Roman"/>
              </w:rPr>
              <w:t>id</w:t>
            </w:r>
          </w:p>
        </w:tc>
      </w:tr>
    </w:tbl>
    <w:p w14:paraId="4BAD4D0C" w14:textId="77777777" w:rsidR="000740AB" w:rsidRDefault="009B41C6">
      <w:pPr>
        <w:pStyle w:val="a3"/>
        <w:divId w:val="1828739819"/>
      </w:pPr>
      <w:r>
        <w:rPr>
          <w:rStyle w:val="a4"/>
        </w:rPr>
        <w:t>返回示例</w:t>
      </w:r>
      <w:r>
        <w:t xml:space="preserve"> </w:t>
      </w:r>
      <w:r>
        <w:t>有</w:t>
      </w:r>
      <w:r>
        <w:t>"</w:t>
      </w:r>
      <w:r>
        <w:t>最近读数</w:t>
      </w:r>
      <w:r>
        <w:t>"</w:t>
      </w:r>
      <w:r>
        <w:t>的详情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3458B5AC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271AB1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6DBE44A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75BF78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5E33FFD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BEA90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"5af7d9addfcf5d3d2870f465",</w:t>
            </w:r>
          </w:p>
          <w:p w14:paraId="40A359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"5afd60e99b44ab1880e47be0",</w:t>
            </w:r>
          </w:p>
          <w:p w14:paraId="55A75CC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"2222222222",</w:t>
            </w:r>
          </w:p>
          <w:p w14:paraId="109F605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"readNum": 8888.8,</w:t>
            </w:r>
          </w:p>
          <w:p w14:paraId="4D40A5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"broken": 0,</w:t>
            </w:r>
          </w:p>
          <w:p w14:paraId="441458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"region":{</w:t>
            </w:r>
          </w:p>
          <w:p w14:paraId="5B8747B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"province":"</w:t>
            </w:r>
            <w:r>
              <w:rPr>
                <w:rStyle w:val="HTML"/>
              </w:rPr>
              <w:t>省</w:t>
            </w:r>
            <w:r>
              <w:rPr>
                <w:rStyle w:val="HTML"/>
              </w:rPr>
              <w:t>",</w:t>
            </w:r>
          </w:p>
          <w:p w14:paraId="6FD7B02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"city":"</w:t>
            </w:r>
            <w:r>
              <w:rPr>
                <w:rStyle w:val="HTML"/>
              </w:rPr>
              <w:t>市</w:t>
            </w:r>
            <w:r>
              <w:rPr>
                <w:rStyle w:val="HTML"/>
              </w:rPr>
              <w:t>",</w:t>
            </w:r>
          </w:p>
          <w:p w14:paraId="408E36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"region":"</w:t>
            </w:r>
            <w:r>
              <w:rPr>
                <w:rStyle w:val="HTML"/>
              </w:rPr>
              <w:t>区</w:t>
            </w:r>
            <w:r>
              <w:rPr>
                <w:rStyle w:val="HTML"/>
              </w:rPr>
              <w:t>",</w:t>
            </w:r>
          </w:p>
          <w:p w14:paraId="2AC5989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"community":"</w:t>
            </w:r>
            <w:r>
              <w:rPr>
                <w:rStyle w:val="HTML"/>
              </w:rPr>
              <w:t>小区</w:t>
            </w:r>
            <w:r>
              <w:rPr>
                <w:rStyle w:val="HTML"/>
              </w:rPr>
              <w:t>",</w:t>
            </w:r>
          </w:p>
          <w:p w14:paraId="797C8FC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"floor":"</w:t>
            </w:r>
            <w:r>
              <w:rPr>
                <w:rStyle w:val="HTML"/>
              </w:rPr>
              <w:t>楼栋</w:t>
            </w:r>
            <w:r>
              <w:rPr>
                <w:rStyle w:val="HTML"/>
              </w:rPr>
              <w:t>",</w:t>
            </w:r>
          </w:p>
          <w:p w14:paraId="3AA5CAB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"unit":"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",</w:t>
            </w:r>
          </w:p>
          <w:p w14:paraId="055DE80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"layer":"</w:t>
            </w:r>
            <w:r>
              <w:rPr>
                <w:rStyle w:val="HTML"/>
              </w:rPr>
              <w:t>楼层</w:t>
            </w:r>
            <w:r>
              <w:rPr>
                <w:rStyle w:val="HTML"/>
              </w:rPr>
              <w:t>",</w:t>
            </w:r>
          </w:p>
          <w:p w14:paraId="7E9C2F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"card":"</w:t>
            </w:r>
            <w:r>
              <w:rPr>
                <w:rStyle w:val="HTML"/>
              </w:rPr>
              <w:t>门牌</w:t>
            </w:r>
            <w:r>
              <w:rPr>
                <w:rStyle w:val="HTML"/>
              </w:rPr>
              <w:t>"</w:t>
            </w:r>
          </w:p>
          <w:p w14:paraId="48CFDB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6930ACF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"picUrl":"/xxx/xxx/xxx.jpg"</w:t>
            </w:r>
          </w:p>
          <w:p w14:paraId="0B68DA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5099C8E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36BC5C1F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7326D8D1" w14:textId="77777777" w:rsidR="000740AB" w:rsidRDefault="000740AB"/>
        </w:tc>
      </w:tr>
    </w:tbl>
    <w:p w14:paraId="4A3E691E" w14:textId="77777777" w:rsidR="000740AB" w:rsidRDefault="009B41C6">
      <w:pPr>
        <w:pStyle w:val="a3"/>
        <w:divId w:val="1828739819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684"/>
        <w:gridCol w:w="6389"/>
      </w:tblGrid>
      <w:tr w:rsidR="000740AB" w14:paraId="23A1A6D6" w14:textId="77777777">
        <w:trPr>
          <w:divId w:val="182873981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753716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3142A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D78F4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D48ACCE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8A31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8DE9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3B701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  <w:r>
              <w:rPr>
                <w:rFonts w:ascii="MS Mincho" w:eastAsia="MS Mincho" w:hAnsi="MS Mincho" w:cs="MS Mincho"/>
              </w:rPr>
              <w:t>正常返回</w:t>
            </w:r>
            <w:r>
              <w:rPr>
                <w:rFonts w:eastAsia="Times New Roman"/>
              </w:rPr>
              <w:t>,-1</w:t>
            </w:r>
            <w:r>
              <w:rPr>
                <w:rFonts w:ascii="MS Mincho" w:eastAsia="MS Mincho" w:hAnsi="MS Mincho" w:cs="MS Mincho"/>
              </w:rPr>
              <w:t>未找到数据</w:t>
            </w:r>
          </w:p>
        </w:tc>
      </w:tr>
      <w:tr w:rsidR="000740AB" w14:paraId="44B03A3E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1A0B0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256A6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70A6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FCC515B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B729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CA75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FE67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6F4DAF4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59C5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FACD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95CD6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设备唯一标示</w:t>
            </w:r>
          </w:p>
        </w:tc>
      </w:tr>
      <w:tr w:rsidR="000740AB" w14:paraId="1BDB6892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09E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readNum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5BE8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E874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  <w:tr w:rsidR="000740AB" w14:paraId="2FDD6D68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4757C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FFEDC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1956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是否异常。</w:t>
            </w:r>
            <w:r>
              <w:rPr>
                <w:rFonts w:eastAsia="Times New Roman"/>
              </w:rPr>
              <w:t xml:space="preserve"> 0 : </w:t>
            </w:r>
            <w:r>
              <w:rPr>
                <w:rFonts w:ascii="MS Mincho" w:eastAsia="MS Mincho" w:hAnsi="MS Mincho" w:cs="MS Mincho"/>
              </w:rPr>
              <w:t>正常</w:t>
            </w:r>
            <w:r>
              <w:rPr>
                <w:rFonts w:eastAsia="Times New Roman"/>
              </w:rPr>
              <w:t xml:space="preserve"> 1 : </w:t>
            </w:r>
            <w:r>
              <w:rPr>
                <w:rFonts w:ascii="MS Mincho" w:eastAsia="MS Mincho" w:hAnsi="MS Mincho" w:cs="MS Mincho"/>
              </w:rPr>
              <w:t>未确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异常</w:t>
            </w:r>
            <w:r>
              <w:rPr>
                <w:rFonts w:eastAsia="Times New Roman"/>
              </w:rPr>
              <w:t xml:space="preserve"> 2 : </w:t>
            </w:r>
            <w:r>
              <w:rPr>
                <w:rFonts w:ascii="MS Mincho" w:eastAsia="MS Mincho" w:hAnsi="MS Mincho" w:cs="MS Mincho"/>
              </w:rPr>
              <w:t>已确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的异常</w:t>
            </w:r>
          </w:p>
        </w:tc>
      </w:tr>
      <w:tr w:rsidR="000740AB" w14:paraId="797BF213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AF2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B14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6F076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区域路径</w:t>
            </w:r>
          </w:p>
        </w:tc>
      </w:tr>
      <w:tr w:rsidR="000740AB" w14:paraId="39B4B589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02C64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C6F2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BFEB5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省</w:t>
            </w:r>
          </w:p>
        </w:tc>
      </w:tr>
      <w:tr w:rsidR="000740AB" w14:paraId="3F86A28C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A51A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F43A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72CF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</w:t>
            </w:r>
          </w:p>
        </w:tc>
      </w:tr>
      <w:tr w:rsidR="000740AB" w14:paraId="657D8795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6A0D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512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858A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</w:t>
            </w:r>
          </w:p>
        </w:tc>
      </w:tr>
      <w:tr w:rsidR="000740AB" w14:paraId="28E1C851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C750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6ACB0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FBAB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</w:t>
            </w:r>
          </w:p>
        </w:tc>
      </w:tr>
      <w:tr w:rsidR="000740AB" w14:paraId="2C290866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CE9A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06262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F189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栋</w:t>
            </w:r>
          </w:p>
        </w:tc>
      </w:tr>
      <w:tr w:rsidR="000740AB" w14:paraId="5269090A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4049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A14F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7C6C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0740AB" w14:paraId="6CECFFA6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8CABA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A242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EC1B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0740AB" w14:paraId="3AEDD0B0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86F6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7786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4CD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</w:t>
            </w:r>
          </w:p>
        </w:tc>
      </w:tr>
      <w:tr w:rsidR="000740AB" w14:paraId="5D33CDD5" w14:textId="77777777">
        <w:trPr>
          <w:divId w:val="18287398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6BD32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8FF8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48997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图片地址</w:t>
            </w:r>
          </w:p>
        </w:tc>
      </w:tr>
    </w:tbl>
    <w:p w14:paraId="276C444A" w14:textId="77777777" w:rsidR="000740AB" w:rsidRDefault="009B41C6">
      <w:pPr>
        <w:pStyle w:val="a3"/>
        <w:divId w:val="1828739819"/>
      </w:pPr>
      <w:r>
        <w:rPr>
          <w:rStyle w:val="a4"/>
        </w:rPr>
        <w:t>备注</w:t>
      </w:r>
      <w:r>
        <w:t xml:space="preserve"> </w:t>
      </w:r>
    </w:p>
    <w:p w14:paraId="7F849189" w14:textId="77777777" w:rsidR="000740AB" w:rsidRDefault="009B41C6">
      <w:pPr>
        <w:numPr>
          <w:ilvl w:val="0"/>
          <w:numId w:val="298"/>
        </w:numPr>
        <w:spacing w:before="100" w:beforeAutospacing="1" w:after="100" w:afterAutospacing="1"/>
        <w:divId w:val="182873981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BD03FFD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3.6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信息（更改）</w:t>
      </w:r>
    </w:p>
    <w:p w14:paraId="1F339345" w14:textId="77777777" w:rsidR="000740AB" w:rsidRDefault="009B41C6">
      <w:pPr>
        <w:pStyle w:val="a3"/>
        <w:divId w:val="1979142270"/>
      </w:pPr>
      <w:r>
        <w:rPr>
          <w:rStyle w:val="a4"/>
        </w:rPr>
        <w:t>简要描述：</w:t>
      </w:r>
      <w:r>
        <w:t xml:space="preserve"> </w:t>
      </w:r>
    </w:p>
    <w:p w14:paraId="18A5870D" w14:textId="77777777" w:rsidR="000740AB" w:rsidRDefault="009B41C6">
      <w:pPr>
        <w:numPr>
          <w:ilvl w:val="0"/>
          <w:numId w:val="299"/>
        </w:numPr>
        <w:spacing w:before="100" w:beforeAutospacing="1" w:after="100" w:afterAutospacing="1"/>
        <w:divId w:val="1979142270"/>
        <w:rPr>
          <w:rFonts w:eastAsia="Times New Roman"/>
        </w:rPr>
      </w:pPr>
      <w:r>
        <w:rPr>
          <w:rFonts w:ascii="MS Mincho" w:eastAsia="MS Mincho" w:hAnsi="MS Mincho" w:cs="MS Mincho"/>
        </w:rPr>
        <w:t>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213AAE0E" w14:textId="77777777" w:rsidR="000740AB" w:rsidRDefault="009B41C6">
      <w:pPr>
        <w:pStyle w:val="a3"/>
        <w:divId w:val="197914227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633408A1" w14:textId="77777777" w:rsidR="000740AB" w:rsidRDefault="009B41C6">
      <w:pPr>
        <w:numPr>
          <w:ilvl w:val="0"/>
          <w:numId w:val="300"/>
        </w:numPr>
        <w:spacing w:before="100" w:beforeAutospacing="1" w:after="100" w:afterAutospacing="1"/>
        <w:divId w:val="1979142270"/>
        <w:rPr>
          <w:rFonts w:eastAsia="Times New Roman"/>
        </w:rPr>
      </w:pPr>
      <w:r>
        <w:rPr>
          <w:rStyle w:val="HTML"/>
        </w:rPr>
        <w:t>http://host:port/api/app/manage/device/update</w:t>
      </w:r>
    </w:p>
    <w:p w14:paraId="5E3BF582" w14:textId="77777777" w:rsidR="000740AB" w:rsidRDefault="009B41C6">
      <w:pPr>
        <w:pStyle w:val="a3"/>
        <w:divId w:val="1979142270"/>
      </w:pPr>
      <w:r>
        <w:rPr>
          <w:rStyle w:val="a4"/>
        </w:rPr>
        <w:t>请求方式：</w:t>
      </w:r>
    </w:p>
    <w:p w14:paraId="3D466115" w14:textId="77777777" w:rsidR="000740AB" w:rsidRDefault="009B41C6">
      <w:pPr>
        <w:numPr>
          <w:ilvl w:val="0"/>
          <w:numId w:val="301"/>
        </w:numPr>
        <w:spacing w:before="100" w:beforeAutospacing="1" w:after="100" w:afterAutospacing="1"/>
        <w:divId w:val="1979142270"/>
        <w:rPr>
          <w:rFonts w:eastAsia="Times New Roman"/>
        </w:rPr>
      </w:pPr>
      <w:r>
        <w:rPr>
          <w:rFonts w:eastAsia="Times New Roman"/>
        </w:rPr>
        <w:t>GET</w:t>
      </w:r>
    </w:p>
    <w:p w14:paraId="500728D6" w14:textId="77777777" w:rsidR="000740AB" w:rsidRDefault="009B41C6">
      <w:pPr>
        <w:pStyle w:val="a3"/>
        <w:divId w:val="197914227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506"/>
        <w:gridCol w:w="1822"/>
        <w:gridCol w:w="2433"/>
      </w:tblGrid>
      <w:tr w:rsidR="000740AB" w14:paraId="3D5E969D" w14:textId="77777777">
        <w:trPr>
          <w:divId w:val="197914227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DB67B2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C9F3FB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45D14D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1F489F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B40BC60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4C7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2631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41DD0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C896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</w:tbl>
    <w:p w14:paraId="7D879FB7" w14:textId="77777777" w:rsidR="000740AB" w:rsidRDefault="009B41C6">
      <w:pPr>
        <w:pStyle w:val="a3"/>
        <w:divId w:val="197914227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93A158A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7071E9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72DBBC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08AC11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261DDDA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62CE25A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"communityId": "a46042f7969e4b7bb1e375f6ada501ad",</w:t>
            </w:r>
          </w:p>
          <w:p w14:paraId="1986DEB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"regionId": "25049fd416564fab9ea936d48270da2a",</w:t>
            </w:r>
          </w:p>
          <w:p w14:paraId="661B000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"2a460506ccd84f6193a194146e48d6bd",</w:t>
            </w:r>
          </w:p>
          <w:p w14:paraId="34DCD57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"deviceId": "0553360f828644fd9f1153f739119d01",</w:t>
            </w:r>
          </w:p>
          <w:p w14:paraId="16F56C8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"isBroken": 1,</w:t>
            </w:r>
          </w:p>
          <w:p w14:paraId="60504E8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"1122334455660099",</w:t>
            </w:r>
          </w:p>
          <w:p w14:paraId="03E17DB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"floor": "1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",</w:t>
            </w:r>
          </w:p>
          <w:p w14:paraId="7C9FB14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"unit": "1</w:t>
            </w:r>
            <w:r>
              <w:rPr>
                <w:rStyle w:val="HTML"/>
              </w:rPr>
              <w:t>单元</w:t>
            </w:r>
            <w:r>
              <w:rPr>
                <w:rStyle w:val="HTML"/>
              </w:rPr>
              <w:t>",</w:t>
            </w:r>
          </w:p>
          <w:p w14:paraId="156224E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"layer": "1</w:t>
            </w:r>
            <w:r>
              <w:rPr>
                <w:rStyle w:val="HTML"/>
              </w:rPr>
              <w:t>层</w:t>
            </w:r>
            <w:r>
              <w:rPr>
                <w:rStyle w:val="HTML"/>
              </w:rPr>
              <w:t>",</w:t>
            </w:r>
          </w:p>
          <w:p w14:paraId="712D84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"card": "1001",</w:t>
            </w:r>
          </w:p>
          <w:p w14:paraId="7A50A8D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"consumptionId": "34ee357838ff4b90b7934d66219b79ef",</w:t>
            </w:r>
          </w:p>
          <w:p w14:paraId="036979E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"picReaded": 1,</w:t>
            </w:r>
          </w:p>
          <w:p w14:paraId="00763EE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"typeId": "c00caef8b3c84e54b1741131a08c3c78"</w:t>
            </w:r>
          </w:p>
          <w:p w14:paraId="5357EF4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F84061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6EB3AC3" w14:textId="77777777" w:rsidR="000740AB" w:rsidRDefault="000740AB"/>
        </w:tc>
      </w:tr>
    </w:tbl>
    <w:p w14:paraId="44595302" w14:textId="77777777" w:rsidR="000740AB" w:rsidRDefault="009B41C6">
      <w:pPr>
        <w:pStyle w:val="a3"/>
        <w:divId w:val="197914227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84"/>
        <w:gridCol w:w="6136"/>
      </w:tblGrid>
      <w:tr w:rsidR="000740AB" w14:paraId="46B2E6FD" w14:textId="77777777">
        <w:trPr>
          <w:divId w:val="197914227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1D2419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2A9A0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64523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DD4359A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545E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86F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BF52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2665EE6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1944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77807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88FD3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74673BF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5381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995E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B949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0740AB" w14:paraId="2855A763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D3269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7CAEF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5155C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0740AB" w14:paraId="1F5F429E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35BD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E7AC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C5F54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0740AB" w14:paraId="413C0064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8B66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D941A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B852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门牌号</w:t>
            </w:r>
          </w:p>
        </w:tc>
      </w:tr>
      <w:tr w:rsidR="000740AB" w14:paraId="25991440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E7D0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46CA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CD7F4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342BB51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AA90F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883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457A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0740AB" w14:paraId="28CF8C5C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18E7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7A86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29D0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设备唯一编号</w:t>
            </w:r>
          </w:p>
        </w:tc>
      </w:tr>
      <w:tr w:rsidR="000740AB" w14:paraId="3F18A9C0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4865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646B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86D15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</w:p>
        </w:tc>
      </w:tr>
      <w:tr w:rsidR="000740AB" w14:paraId="29789396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3513B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428C6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1305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与最近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数有关的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663370A0" w14:textId="77777777">
        <w:trPr>
          <w:divId w:val="1979142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C29F6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694DC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DA1A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</w:tbl>
    <w:p w14:paraId="5E74A575" w14:textId="77777777" w:rsidR="000740AB" w:rsidRDefault="009B41C6">
      <w:pPr>
        <w:pStyle w:val="a3"/>
        <w:divId w:val="1979142270"/>
      </w:pPr>
      <w:r>
        <w:rPr>
          <w:rStyle w:val="a4"/>
        </w:rPr>
        <w:t>备注</w:t>
      </w:r>
      <w:r>
        <w:t xml:space="preserve"> </w:t>
      </w:r>
    </w:p>
    <w:p w14:paraId="3BFC5298" w14:textId="77777777" w:rsidR="000740AB" w:rsidRDefault="009B41C6">
      <w:pPr>
        <w:numPr>
          <w:ilvl w:val="0"/>
          <w:numId w:val="302"/>
        </w:numPr>
        <w:spacing w:before="100" w:beforeAutospacing="1" w:after="100" w:afterAutospacing="1"/>
        <w:divId w:val="197914227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9F969EF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3.7</w:t>
      </w:r>
      <w:r>
        <w:rPr>
          <w:rFonts w:ascii="MS Mincho" w:eastAsia="MS Mincho" w:hAnsi="MS Mincho" w:cs="MS Mincho"/>
        </w:rPr>
        <w:t>、更新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5061D20F" w14:textId="77777777" w:rsidR="000740AB" w:rsidRDefault="009B41C6">
      <w:pPr>
        <w:pStyle w:val="a3"/>
        <w:divId w:val="958729090"/>
      </w:pPr>
      <w:r>
        <w:rPr>
          <w:rStyle w:val="a4"/>
        </w:rPr>
        <w:t>简要描述：</w:t>
      </w:r>
      <w:r>
        <w:t xml:space="preserve"> </w:t>
      </w:r>
    </w:p>
    <w:p w14:paraId="53C47A4A" w14:textId="77777777" w:rsidR="000740AB" w:rsidRDefault="009B41C6">
      <w:pPr>
        <w:numPr>
          <w:ilvl w:val="0"/>
          <w:numId w:val="303"/>
        </w:numPr>
        <w:spacing w:before="100" w:beforeAutospacing="1" w:after="100" w:afterAutospacing="1"/>
        <w:divId w:val="958729090"/>
        <w:rPr>
          <w:rFonts w:eastAsia="Times New Roman"/>
        </w:rPr>
      </w:pPr>
      <w:r>
        <w:rPr>
          <w:rFonts w:ascii="MS Mincho" w:eastAsia="MS Mincho" w:hAnsi="MS Mincho" w:cs="MS Mincho"/>
        </w:rPr>
        <w:t>更新</w:t>
      </w:r>
      <w:r>
        <w:rPr>
          <w:rFonts w:ascii="SimSun" w:eastAsia="SimSun" w:hAnsi="SimSun" w:cs="SimSun"/>
        </w:rPr>
        <w:t>设备</w:t>
      </w:r>
      <w:r>
        <w:rPr>
          <w:rFonts w:ascii="MS Mincho" w:eastAsia="MS Mincho" w:hAnsi="MS Mincho" w:cs="MS Mincho"/>
        </w:rPr>
        <w:t>信息</w:t>
      </w:r>
    </w:p>
    <w:p w14:paraId="339457DA" w14:textId="77777777" w:rsidR="000740AB" w:rsidRDefault="009B41C6">
      <w:pPr>
        <w:pStyle w:val="a3"/>
        <w:divId w:val="95872909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5CFB2068" w14:textId="77777777" w:rsidR="000740AB" w:rsidRDefault="009B41C6">
      <w:pPr>
        <w:numPr>
          <w:ilvl w:val="0"/>
          <w:numId w:val="304"/>
        </w:numPr>
        <w:spacing w:before="100" w:beforeAutospacing="1" w:after="100" w:afterAutospacing="1"/>
        <w:divId w:val="958729090"/>
        <w:rPr>
          <w:rFonts w:eastAsia="Times New Roman"/>
        </w:rPr>
      </w:pPr>
      <w:r>
        <w:rPr>
          <w:rStyle w:val="HTML"/>
        </w:rPr>
        <w:t>http://host:port/api/app/manage/device/update</w:t>
      </w:r>
    </w:p>
    <w:p w14:paraId="29172A4C" w14:textId="77777777" w:rsidR="000740AB" w:rsidRDefault="009B41C6">
      <w:pPr>
        <w:pStyle w:val="a3"/>
        <w:divId w:val="958729090"/>
      </w:pPr>
      <w:r>
        <w:rPr>
          <w:rStyle w:val="a4"/>
        </w:rPr>
        <w:t>请求方式：</w:t>
      </w:r>
    </w:p>
    <w:p w14:paraId="78BE6A64" w14:textId="77777777" w:rsidR="000740AB" w:rsidRDefault="009B41C6">
      <w:pPr>
        <w:numPr>
          <w:ilvl w:val="0"/>
          <w:numId w:val="305"/>
        </w:numPr>
        <w:spacing w:before="100" w:beforeAutospacing="1" w:after="100" w:afterAutospacing="1"/>
        <w:divId w:val="958729090"/>
        <w:rPr>
          <w:rFonts w:eastAsia="Times New Roman"/>
        </w:rPr>
      </w:pPr>
      <w:r>
        <w:rPr>
          <w:rFonts w:eastAsia="Times New Roman"/>
        </w:rPr>
        <w:t>POST</w:t>
      </w:r>
    </w:p>
    <w:p w14:paraId="3C0474CA" w14:textId="77777777" w:rsidR="000740AB" w:rsidRDefault="009B41C6">
      <w:pPr>
        <w:pStyle w:val="a3"/>
        <w:divId w:val="958729090"/>
      </w:pPr>
      <w:r>
        <w:rPr>
          <w:rStyle w:val="a4"/>
        </w:rPr>
        <w:t>请求参数说明：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44"/>
        <w:gridCol w:w="684"/>
        <w:gridCol w:w="5692"/>
      </w:tblGrid>
      <w:tr w:rsidR="000740AB" w14:paraId="0593D699" w14:textId="77777777">
        <w:trPr>
          <w:divId w:val="95872909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20149F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7F67B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0BBA3C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8745F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3EB681B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9C52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064A7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64B39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499B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小区的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164578E8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05C31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19A5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01BEF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6E9D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区域的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16E1CCF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3C1E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715D6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1976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E189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0740AB" w14:paraId="20026FCC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54028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F09F0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12723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38B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单元</w:t>
            </w:r>
          </w:p>
        </w:tc>
      </w:tr>
      <w:tr w:rsidR="000740AB" w14:paraId="28C29A5D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87B9E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F4AA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4229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1D0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楼</w:t>
            </w:r>
            <w:r>
              <w:rPr>
                <w:rFonts w:ascii="SimSun" w:eastAsia="SimSun" w:hAnsi="SimSun" w:cs="SimSun"/>
              </w:rPr>
              <w:t>层</w:t>
            </w:r>
          </w:p>
        </w:tc>
      </w:tr>
      <w:tr w:rsidR="000740AB" w14:paraId="64F43559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A8AD3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0AD3A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592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B1BE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门牌号</w:t>
            </w:r>
          </w:p>
        </w:tc>
      </w:tr>
      <w:tr w:rsidR="000740AB" w14:paraId="42A8BD65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F726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C374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5C82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0DD4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CB03EEB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76A32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5D28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DCB0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5EB0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0740AB" w14:paraId="3DFAC2C3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6AB6E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F7AD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CB1C1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01C54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设备唯一编号</w:t>
            </w:r>
          </w:p>
        </w:tc>
      </w:tr>
      <w:tr w:rsidR="000740AB" w14:paraId="5BA39B6F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E77B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isBroken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12E51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EBA61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50323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是否异常</w:t>
            </w:r>
          </w:p>
        </w:tc>
      </w:tr>
      <w:tr w:rsidR="000740AB" w14:paraId="6AF387E3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8ECC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consumptionId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42D9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ACB11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1306A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与最近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数有关的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6E76271A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1117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picReaded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F7E1C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9CE66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3F10D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读数。此处该字段表示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最近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eastAsia="Times New Roman"/>
              </w:rPr>
              <w:t>”</w:t>
            </w:r>
            <w:r>
              <w:rPr>
                <w:rFonts w:ascii="MS Mincho" w:eastAsia="MS Mincho" w:hAnsi="MS Mincho" w:cs="MS Mincho"/>
              </w:rPr>
              <w:t>。如果没有抄表的相关数据，</w:t>
            </w:r>
            <w:r>
              <w:rPr>
                <w:rFonts w:ascii="SimSun" w:eastAsia="SimSun" w:hAnsi="SimSun" w:cs="SimSun"/>
              </w:rPr>
              <w:t>则</w:t>
            </w: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="Times New Roman"/>
              </w:rPr>
              <w:t>0</w:t>
            </w:r>
          </w:p>
        </w:tc>
      </w:tr>
    </w:tbl>
    <w:p w14:paraId="45C6FB38" w14:textId="77777777" w:rsidR="000740AB" w:rsidRDefault="009B41C6">
      <w:pPr>
        <w:pStyle w:val="a3"/>
        <w:divId w:val="958729090"/>
      </w:pPr>
      <w:r>
        <w:rPr>
          <w:rStyle w:val="a4"/>
        </w:rPr>
        <w:t>请求示例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5A5EC4A8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7DA067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D9DC05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"communityId": "5b03826bb95fe52690264ced",</w:t>
            </w:r>
          </w:p>
          <w:p w14:paraId="77E90E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"regionId": "5af6c9110fa4fb0b743cc04d",</w:t>
            </w:r>
          </w:p>
          <w:p w14:paraId="42E764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"householdId": "5afd60e99b44ab1880e47be0",</w:t>
            </w:r>
          </w:p>
          <w:p w14:paraId="42165E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"floor": "1</w:t>
            </w:r>
            <w:r>
              <w:rPr>
                <w:rStyle w:val="HTML"/>
              </w:rPr>
              <w:t>栋</w:t>
            </w:r>
            <w:r>
              <w:rPr>
                <w:rStyle w:val="HTML"/>
              </w:rPr>
              <w:t>",</w:t>
            </w:r>
          </w:p>
          <w:p w14:paraId="6F45DEE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"unit": "</w:t>
            </w:r>
            <w:r>
              <w:rPr>
                <w:rStyle w:val="HTML"/>
              </w:rPr>
              <w:t>三单元</w:t>
            </w:r>
            <w:r>
              <w:rPr>
                <w:rStyle w:val="HTML"/>
              </w:rPr>
              <w:t>",</w:t>
            </w:r>
          </w:p>
          <w:p w14:paraId="668628F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"layer": "19-4",</w:t>
            </w:r>
          </w:p>
          <w:p w14:paraId="43DDE00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"card": "5af7d9addfcf5d3d2870f465",</w:t>
            </w:r>
          </w:p>
          <w:p w14:paraId="31E90A2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"isBroken": 1,</w:t>
            </w:r>
          </w:p>
          <w:p w14:paraId="5437FD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"deviceId":"xxxxxxx",</w:t>
            </w:r>
          </w:p>
          <w:p w14:paraId="02FEFE2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"imei": "2222222222",</w:t>
            </w:r>
          </w:p>
          <w:p w14:paraId="0B67CD5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"consumptionId": "5afaaf0cf690bd27206dd858",</w:t>
            </w:r>
          </w:p>
          <w:p w14:paraId="283D79E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"picReaded": 4444.4</w:t>
            </w:r>
          </w:p>
          <w:p w14:paraId="597A1741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3BDAF7BC" w14:textId="77777777" w:rsidR="000740AB" w:rsidRDefault="000740AB"/>
        </w:tc>
      </w:tr>
    </w:tbl>
    <w:p w14:paraId="00AB4750" w14:textId="77777777" w:rsidR="000740AB" w:rsidRDefault="009B41C6">
      <w:pPr>
        <w:pStyle w:val="a3"/>
        <w:divId w:val="95872909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07F1AB65" w14:textId="77777777">
        <w:trPr>
          <w:divId w:val="9587290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5DB793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0FC612D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3CCCA71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12328B3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null,</w:t>
            </w:r>
          </w:p>
          <w:p w14:paraId="3813E53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E4C80AF" w14:textId="77777777" w:rsidR="000740AB" w:rsidRDefault="000740AB"/>
        </w:tc>
      </w:tr>
    </w:tbl>
    <w:p w14:paraId="5D48F1DE" w14:textId="77777777" w:rsidR="000740AB" w:rsidRDefault="009B41C6">
      <w:pPr>
        <w:pStyle w:val="a3"/>
        <w:divId w:val="95872909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42C3BF91" w14:textId="77777777">
        <w:trPr>
          <w:divId w:val="95872909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273C9F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18977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D76D48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6A9901ED" w14:textId="77777777" w:rsidR="000740AB" w:rsidRDefault="009B41C6">
      <w:pPr>
        <w:pStyle w:val="a3"/>
        <w:divId w:val="958729090"/>
      </w:pPr>
      <w:r>
        <w:rPr>
          <w:rStyle w:val="a4"/>
        </w:rPr>
        <w:t>备注</w:t>
      </w:r>
      <w:r>
        <w:t xml:space="preserve"> </w:t>
      </w:r>
    </w:p>
    <w:p w14:paraId="0AEBE2A7" w14:textId="77777777" w:rsidR="000740AB" w:rsidRDefault="009B41C6">
      <w:pPr>
        <w:numPr>
          <w:ilvl w:val="0"/>
          <w:numId w:val="306"/>
        </w:numPr>
        <w:spacing w:before="100" w:beforeAutospacing="1" w:after="100" w:afterAutospacing="1"/>
        <w:divId w:val="95872909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1662D652" w14:textId="77777777" w:rsidR="000740AB" w:rsidRDefault="009B41C6">
      <w:pPr>
        <w:pStyle w:val="2"/>
        <w:divId w:val="2093433297"/>
        <w:rPr>
          <w:rFonts w:eastAsia="Times New Roman"/>
        </w:rPr>
      </w:pPr>
      <w:r>
        <w:rPr>
          <w:rFonts w:eastAsia="Times New Roman"/>
        </w:rPr>
        <w:t>3.8</w:t>
      </w:r>
      <w:r>
        <w:rPr>
          <w:rFonts w:ascii="MS Mincho" w:eastAsia="MS Mincho" w:hAnsi="MS Mincho" w:cs="MS Mincho"/>
        </w:rPr>
        <w:t>、用水明</w:t>
      </w:r>
      <w:r>
        <w:rPr>
          <w:rFonts w:ascii="SimSun" w:eastAsia="SimSun" w:hAnsi="SimSun" w:cs="SimSun"/>
        </w:rPr>
        <w:t>细</w:t>
      </w:r>
    </w:p>
    <w:p w14:paraId="68C4BD5C" w14:textId="77777777" w:rsidR="000740AB" w:rsidRDefault="009B41C6">
      <w:pPr>
        <w:pStyle w:val="a3"/>
        <w:divId w:val="697661358"/>
      </w:pPr>
      <w:r>
        <w:rPr>
          <w:rStyle w:val="a4"/>
        </w:rPr>
        <w:t>简要描述：</w:t>
      </w:r>
      <w:r>
        <w:t xml:space="preserve"> </w:t>
      </w:r>
    </w:p>
    <w:p w14:paraId="5EA16DC1" w14:textId="77777777" w:rsidR="000740AB" w:rsidRDefault="009B41C6">
      <w:pPr>
        <w:numPr>
          <w:ilvl w:val="0"/>
          <w:numId w:val="307"/>
        </w:numPr>
        <w:spacing w:before="100" w:beforeAutospacing="1" w:after="100" w:afterAutospacing="1"/>
        <w:divId w:val="697661358"/>
        <w:rPr>
          <w:rFonts w:eastAsia="Times New Roman"/>
        </w:rPr>
      </w:pPr>
      <w:r>
        <w:rPr>
          <w:rFonts w:ascii="MS Mincho" w:eastAsia="MS Mincho" w:hAnsi="MS Mincho" w:cs="MS Mincho"/>
        </w:rPr>
        <w:t>用于管理端用水明</w:t>
      </w:r>
      <w:r>
        <w:rPr>
          <w:rFonts w:ascii="SimSun" w:eastAsia="SimSun" w:hAnsi="SimSun" w:cs="SimSun"/>
        </w:rPr>
        <w:t>细</w:t>
      </w:r>
      <w:r>
        <w:rPr>
          <w:rFonts w:ascii="MS Mincho" w:eastAsia="MS Mincho" w:hAnsi="MS Mincho" w:cs="MS Mincho"/>
        </w:rPr>
        <w:t>中上月及本月用水</w:t>
      </w:r>
    </w:p>
    <w:p w14:paraId="71FC5E33" w14:textId="77777777" w:rsidR="000740AB" w:rsidRDefault="009B41C6">
      <w:pPr>
        <w:pStyle w:val="a3"/>
        <w:divId w:val="6976613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14:paraId="79B6C99A" w14:textId="77777777" w:rsidR="000740AB" w:rsidRDefault="009B41C6">
      <w:pPr>
        <w:numPr>
          <w:ilvl w:val="0"/>
          <w:numId w:val="308"/>
        </w:numPr>
        <w:spacing w:before="100" w:beforeAutospacing="1" w:after="100" w:afterAutospacing="1"/>
        <w:divId w:val="697661358"/>
        <w:rPr>
          <w:rFonts w:eastAsia="Times New Roman"/>
        </w:rPr>
      </w:pPr>
      <w:r>
        <w:rPr>
          <w:rStyle w:val="HTML"/>
        </w:rPr>
        <w:t>http://localhost/api/app/manage/usewater</w:t>
      </w:r>
    </w:p>
    <w:p w14:paraId="74611B8B" w14:textId="77777777" w:rsidR="000740AB" w:rsidRDefault="009B41C6">
      <w:pPr>
        <w:pStyle w:val="a3"/>
        <w:divId w:val="697661358"/>
      </w:pPr>
      <w:r>
        <w:rPr>
          <w:rStyle w:val="a4"/>
        </w:rPr>
        <w:t>请求方式：</w:t>
      </w:r>
    </w:p>
    <w:p w14:paraId="4C6A946A" w14:textId="77777777" w:rsidR="000740AB" w:rsidRDefault="009B41C6">
      <w:pPr>
        <w:numPr>
          <w:ilvl w:val="0"/>
          <w:numId w:val="309"/>
        </w:numPr>
        <w:spacing w:before="100" w:beforeAutospacing="1" w:after="100" w:afterAutospacing="1"/>
        <w:divId w:val="697661358"/>
        <w:rPr>
          <w:rFonts w:eastAsia="Times New Roman"/>
        </w:rPr>
      </w:pPr>
      <w:r>
        <w:rPr>
          <w:rFonts w:eastAsia="Times New Roman"/>
        </w:rPr>
        <w:t>GET</w:t>
      </w:r>
    </w:p>
    <w:p w14:paraId="2FCC7628" w14:textId="77777777" w:rsidR="000740AB" w:rsidRDefault="009B41C6">
      <w:pPr>
        <w:pStyle w:val="a3"/>
        <w:divId w:val="697661358"/>
      </w:pPr>
      <w:r>
        <w:rPr>
          <w:rStyle w:val="a4"/>
        </w:rPr>
        <w:t>是否需要验证</w:t>
      </w:r>
    </w:p>
    <w:p w14:paraId="51DDB997" w14:textId="77777777" w:rsidR="000740AB" w:rsidRDefault="009B41C6">
      <w:pPr>
        <w:numPr>
          <w:ilvl w:val="0"/>
          <w:numId w:val="310"/>
        </w:numPr>
        <w:spacing w:before="100" w:beforeAutospacing="1" w:after="100" w:afterAutospacing="1"/>
        <w:divId w:val="697661358"/>
        <w:rPr>
          <w:rFonts w:eastAsia="Times New Roman"/>
        </w:rPr>
      </w:pPr>
      <w:r>
        <w:rPr>
          <w:rFonts w:ascii="MS Mincho" w:eastAsia="MS Mincho" w:hAnsi="MS Mincho" w:cs="MS Mincho"/>
        </w:rPr>
        <w:t>是</w:t>
      </w:r>
    </w:p>
    <w:p w14:paraId="4225C69F" w14:textId="77777777" w:rsidR="000740AB" w:rsidRDefault="009B41C6">
      <w:pPr>
        <w:pStyle w:val="a3"/>
        <w:divId w:val="69766135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984"/>
        <w:gridCol w:w="1191"/>
        <w:gridCol w:w="4486"/>
      </w:tblGrid>
      <w:tr w:rsidR="000740AB" w14:paraId="6E840DE7" w14:textId="77777777">
        <w:trPr>
          <w:divId w:val="6976613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E41A9C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81A7C2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B1A982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4ACC1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8649C3D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653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94D7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2DB01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CA27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市区</w:t>
            </w:r>
            <w:r>
              <w:rPr>
                <w:rFonts w:eastAsia="Times New Roman"/>
              </w:rPr>
              <w:t>....</w:t>
            </w:r>
            <w:r>
              <w:rPr>
                <w:rFonts w:ascii="SimSun" w:eastAsia="SimSun" w:hAnsi="SimSun" w:cs="SimSun"/>
              </w:rPr>
              <w:t>层门牌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任意</w:t>
            </w:r>
            <w:r>
              <w:rPr>
                <w:rFonts w:eastAsia="Times New Roman"/>
              </w:rPr>
              <w:t>ID</w:t>
            </w:r>
          </w:p>
        </w:tc>
      </w:tr>
    </w:tbl>
    <w:p w14:paraId="36CAAAAD" w14:textId="77777777" w:rsidR="000740AB" w:rsidRDefault="009B41C6">
      <w:pPr>
        <w:pStyle w:val="a3"/>
        <w:divId w:val="697661358"/>
      </w:pPr>
      <w:r>
        <w:rPr>
          <w:rStyle w:val="a4"/>
        </w:rPr>
        <w:t>返回示例</w:t>
      </w:r>
      <w:r>
        <w:t xml:space="preserve"> success: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4F7F77A5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1802728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30EFBF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78A15F6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"ok",</w:t>
            </w:r>
          </w:p>
          <w:p w14:paraId="61D6AB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036BB12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old:{</w:t>
            </w:r>
          </w:p>
          <w:p w14:paraId="557863A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date:"2018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8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",</w:t>
            </w:r>
          </w:p>
          <w:p w14:paraId="069333B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useWater:123</w:t>
            </w:r>
          </w:p>
          <w:p w14:paraId="5833C2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14:paraId="54BD86F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now: {</w:t>
            </w:r>
          </w:p>
          <w:p w14:paraId="05EF25E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date: "2018</w:t>
            </w:r>
            <w:r>
              <w:rPr>
                <w:rStyle w:val="HTML"/>
              </w:rPr>
              <w:t>年</w:t>
            </w:r>
            <w:r>
              <w:rPr>
                <w:rStyle w:val="HTML"/>
              </w:rPr>
              <w:t>9</w:t>
            </w:r>
            <w:r>
              <w:rPr>
                <w:rStyle w:val="HTML"/>
              </w:rPr>
              <w:t>月</w:t>
            </w:r>
            <w:r>
              <w:rPr>
                <w:rStyle w:val="HTML"/>
              </w:rPr>
              <w:t>",</w:t>
            </w:r>
          </w:p>
          <w:p w14:paraId="428D813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useWater: 1443</w:t>
            </w:r>
          </w:p>
          <w:p w14:paraId="49A29EE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14:paraId="7EB5E24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2B75F2B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FCABB47" w14:textId="77777777" w:rsidR="000740AB" w:rsidRDefault="000740AB"/>
        </w:tc>
      </w:tr>
    </w:tbl>
    <w:p w14:paraId="681DE1A9" w14:textId="77777777" w:rsidR="000740AB" w:rsidRDefault="009B41C6">
      <w:pPr>
        <w:pStyle w:val="a3"/>
        <w:divId w:val="697661358"/>
      </w:pPr>
      <w:r>
        <w:t>fail: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6A0146F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D66FFB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14:paraId="536DCC5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1,</w:t>
            </w:r>
          </w:p>
          <w:p w14:paraId="3645789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查询失败</w:t>
            </w:r>
            <w:r>
              <w:rPr>
                <w:rStyle w:val="HTML"/>
              </w:rPr>
              <w:t>",</w:t>
            </w:r>
          </w:p>
          <w:p w14:paraId="223098F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null</w:t>
            </w:r>
          </w:p>
          <w:p w14:paraId="3D692096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0513E0B4" w14:textId="77777777" w:rsidR="000740AB" w:rsidRDefault="000740AB"/>
        </w:tc>
      </w:tr>
    </w:tbl>
    <w:p w14:paraId="263CC543" w14:textId="77777777" w:rsidR="000740AB" w:rsidRDefault="009B41C6">
      <w:pPr>
        <w:pStyle w:val="a3"/>
        <w:divId w:val="69766135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394"/>
        <w:gridCol w:w="4778"/>
      </w:tblGrid>
      <w:tr w:rsidR="000740AB" w14:paraId="16374C15" w14:textId="77777777">
        <w:trPr>
          <w:divId w:val="6976613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468542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70906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611A35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9AA1918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6E79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38F6D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62D59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上期（上月）</w:t>
            </w:r>
          </w:p>
        </w:tc>
      </w:tr>
      <w:tr w:rsidR="000740AB" w14:paraId="338C484A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91699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C7E5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D81AE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本期（本月）</w:t>
            </w:r>
          </w:p>
        </w:tc>
      </w:tr>
      <w:tr w:rsidR="000740AB" w14:paraId="65B73BE5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BDFF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0CED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C376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 xml:space="preserve"> yyyy</w:t>
            </w:r>
            <w:r>
              <w:rPr>
                <w:rFonts w:ascii="MS Mincho" w:eastAsia="MS Mincho" w:hAnsi="MS Mincho" w:cs="MS Mincho"/>
              </w:rPr>
              <w:t>年</w:t>
            </w:r>
            <w:r>
              <w:rPr>
                <w:rFonts w:eastAsia="Times New Roman"/>
              </w:rPr>
              <w:t>MM</w:t>
            </w:r>
            <w:r>
              <w:rPr>
                <w:rFonts w:ascii="MS Mincho" w:eastAsia="MS Mincho" w:hAnsi="MS Mincho" w:cs="MS Mincho"/>
              </w:rPr>
              <w:t>月</w:t>
            </w:r>
          </w:p>
        </w:tc>
      </w:tr>
      <w:tr w:rsidR="000740AB" w14:paraId="6B55091C" w14:textId="77777777">
        <w:trPr>
          <w:divId w:val="6976613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819E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9FEF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AD8F0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384B63E5" w14:textId="77777777" w:rsidR="000740AB" w:rsidRDefault="009B41C6">
      <w:pPr>
        <w:pStyle w:val="a3"/>
        <w:divId w:val="697661358"/>
      </w:pPr>
      <w:r>
        <w:rPr>
          <w:rStyle w:val="a4"/>
        </w:rPr>
        <w:t>备注</w:t>
      </w:r>
    </w:p>
    <w:p w14:paraId="3F44113F" w14:textId="77777777" w:rsidR="000740AB" w:rsidRDefault="009B41C6">
      <w:pPr>
        <w:numPr>
          <w:ilvl w:val="0"/>
          <w:numId w:val="311"/>
        </w:numPr>
        <w:spacing w:before="100" w:beforeAutospacing="1" w:after="100" w:afterAutospacing="1"/>
        <w:divId w:val="69766135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1567B8C" w14:textId="77777777" w:rsidR="000740AB" w:rsidRDefault="009B41C6">
      <w:pPr>
        <w:pStyle w:val="1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ascii="MS Mincho" w:eastAsia="MS Mincho" w:hAnsi="MS Mincho" w:cs="MS Mincho"/>
        </w:rPr>
        <w:t>、</w:t>
      </w:r>
      <w:r>
        <w:rPr>
          <w:rFonts w:eastAsia="Times New Roman"/>
        </w:rPr>
        <w:t>APP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端</w:t>
      </w:r>
    </w:p>
    <w:p w14:paraId="5DCE85A5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</w:t>
      </w:r>
      <w:r>
        <w:rPr>
          <w:rFonts w:ascii="MS Mincho" w:eastAsia="MS Mincho" w:hAnsi="MS Mincho" w:cs="MS Mincho"/>
        </w:rPr>
        <w:t>、短信</w:t>
      </w:r>
      <w:r>
        <w:rPr>
          <w:rFonts w:ascii="SimSun" w:eastAsia="SimSun" w:hAnsi="SimSun" w:cs="SimSun"/>
        </w:rPr>
        <w:t>验证码</w:t>
      </w:r>
    </w:p>
    <w:p w14:paraId="56E9F856" w14:textId="77777777" w:rsidR="000740AB" w:rsidRDefault="009B41C6">
      <w:pPr>
        <w:pStyle w:val="a3"/>
        <w:divId w:val="1521120260"/>
      </w:pPr>
      <w:r>
        <w:rPr>
          <w:rStyle w:val="a4"/>
        </w:rPr>
        <w:t>简要描述：</w:t>
      </w:r>
    </w:p>
    <w:p w14:paraId="68E8DC92" w14:textId="77777777" w:rsidR="000740AB" w:rsidRDefault="009B41C6">
      <w:pPr>
        <w:numPr>
          <w:ilvl w:val="0"/>
          <w:numId w:val="312"/>
        </w:numPr>
        <w:spacing w:before="100" w:beforeAutospacing="1" w:after="100" w:afterAutospacing="1"/>
        <w:divId w:val="1521120260"/>
        <w:rPr>
          <w:rFonts w:eastAsia="Times New Roman"/>
        </w:rPr>
      </w:pPr>
      <w:r>
        <w:rPr>
          <w:rFonts w:ascii="SimSun" w:eastAsia="SimSun" w:hAnsi="SimSun" w:cs="SimSun"/>
        </w:rPr>
        <w:t>获取短信验证码</w:t>
      </w:r>
    </w:p>
    <w:p w14:paraId="4862CB5E" w14:textId="77777777" w:rsidR="000740AB" w:rsidRDefault="009B41C6">
      <w:pPr>
        <w:pStyle w:val="a3"/>
        <w:divId w:val="152112026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1120B86E" w14:textId="77777777" w:rsidR="000740AB" w:rsidRDefault="009B41C6">
      <w:pPr>
        <w:numPr>
          <w:ilvl w:val="0"/>
          <w:numId w:val="313"/>
        </w:numPr>
        <w:spacing w:before="100" w:beforeAutospacing="1" w:after="100" w:afterAutospacing="1"/>
        <w:divId w:val="1521120260"/>
        <w:rPr>
          <w:rFonts w:eastAsia="Times New Roman"/>
        </w:rPr>
      </w:pPr>
      <w:r>
        <w:rPr>
          <w:rStyle w:val="HTML"/>
        </w:rPr>
        <w:t>http://host:port/sms/captcha</w:t>
      </w:r>
    </w:p>
    <w:p w14:paraId="2F50214A" w14:textId="77777777" w:rsidR="000740AB" w:rsidRDefault="009B41C6">
      <w:pPr>
        <w:pStyle w:val="a3"/>
        <w:divId w:val="1521120260"/>
      </w:pPr>
      <w:r>
        <w:rPr>
          <w:rStyle w:val="a4"/>
        </w:rPr>
        <w:t>请求方式：</w:t>
      </w:r>
    </w:p>
    <w:p w14:paraId="3019D8BE" w14:textId="77777777" w:rsidR="000740AB" w:rsidRDefault="009B41C6">
      <w:pPr>
        <w:numPr>
          <w:ilvl w:val="0"/>
          <w:numId w:val="314"/>
        </w:numPr>
        <w:spacing w:before="100" w:beforeAutospacing="1" w:after="100" w:afterAutospacing="1"/>
        <w:divId w:val="1521120260"/>
        <w:rPr>
          <w:rFonts w:eastAsia="Times New Roman"/>
        </w:rPr>
      </w:pPr>
      <w:r>
        <w:rPr>
          <w:rFonts w:eastAsia="Times New Roman"/>
        </w:rPr>
        <w:t>GET</w:t>
      </w:r>
    </w:p>
    <w:p w14:paraId="6A9CC816" w14:textId="77777777" w:rsidR="000740AB" w:rsidRDefault="009B41C6">
      <w:pPr>
        <w:pStyle w:val="a3"/>
        <w:divId w:val="1521120260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278"/>
        <w:gridCol w:w="1446"/>
        <w:gridCol w:w="3685"/>
      </w:tblGrid>
      <w:tr w:rsidR="000740AB" w14:paraId="3DEC6437" w14:textId="77777777">
        <w:trPr>
          <w:divId w:val="15211202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BB4F6BF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6AAF7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FD9426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CD5B77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01AEF11" w14:textId="77777777">
        <w:trPr>
          <w:divId w:val="15211202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CD61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2FDA2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D13B4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DCBBB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64523BDC" w14:textId="77777777" w:rsidR="000740AB" w:rsidRDefault="009B41C6">
      <w:pPr>
        <w:pStyle w:val="a3"/>
        <w:divId w:val="1521120260"/>
      </w:pPr>
      <w:r>
        <w:rPr>
          <w:rStyle w:val="a4"/>
        </w:rPr>
        <w:t>请求示例</w:t>
      </w:r>
    </w:p>
    <w:p w14:paraId="41CF5B36" w14:textId="77777777" w:rsidR="000740AB" w:rsidRDefault="009B41C6">
      <w:pPr>
        <w:pStyle w:val="a3"/>
        <w:divId w:val="1521120260"/>
      </w:pPr>
      <w:r>
        <w:rPr>
          <w:rStyle w:val="a4"/>
        </w:rPr>
        <w:t>返回示例</w:t>
      </w:r>
    </w:p>
    <w:p w14:paraId="4AEAFCDC" w14:textId="77777777" w:rsidR="000740AB" w:rsidRDefault="009B41C6">
      <w:pPr>
        <w:pStyle w:val="HTML0"/>
        <w:divId w:val="1521120260"/>
        <w:rPr>
          <w:rStyle w:val="HTML"/>
        </w:rPr>
      </w:pPr>
      <w:r>
        <w:rPr>
          <w:rStyle w:val="HTML"/>
        </w:rPr>
        <w:t xml:space="preserve">  {</w:t>
      </w:r>
    </w:p>
    <w:p w14:paraId="33F36062" w14:textId="77777777" w:rsidR="000740AB" w:rsidRDefault="009B41C6">
      <w:pPr>
        <w:pStyle w:val="HTML0"/>
        <w:divId w:val="1521120260"/>
        <w:rPr>
          <w:rStyle w:val="HTML"/>
        </w:rPr>
      </w:pPr>
      <w:r>
        <w:rPr>
          <w:rStyle w:val="HTML"/>
        </w:rPr>
        <w:t xml:space="preserve">    "status": 0,</w:t>
      </w:r>
    </w:p>
    <w:p w14:paraId="1AC56EFD" w14:textId="77777777" w:rsidR="000740AB" w:rsidRDefault="009B41C6">
      <w:pPr>
        <w:pStyle w:val="HTML0"/>
        <w:divId w:val="1521120260"/>
        <w:rPr>
          <w:rStyle w:val="HTML"/>
        </w:rPr>
      </w:pPr>
      <w:r>
        <w:rPr>
          <w:rStyle w:val="HTML"/>
        </w:rPr>
        <w:t xml:space="preserve">    "message":"ok",</w:t>
      </w:r>
    </w:p>
    <w:p w14:paraId="233F9C28" w14:textId="77777777" w:rsidR="000740AB" w:rsidRDefault="009B41C6">
      <w:pPr>
        <w:pStyle w:val="HTML0"/>
        <w:divId w:val="1521120260"/>
        <w:rPr>
          <w:rStyle w:val="HTML"/>
        </w:rPr>
      </w:pPr>
      <w:r>
        <w:rPr>
          <w:rStyle w:val="HTML"/>
        </w:rPr>
        <w:t xml:space="preserve">    "value": null</w:t>
      </w:r>
    </w:p>
    <w:p w14:paraId="5A565F81" w14:textId="77777777" w:rsidR="000740AB" w:rsidRDefault="009B41C6">
      <w:pPr>
        <w:pStyle w:val="HTML0"/>
        <w:divId w:val="1521120260"/>
      </w:pPr>
      <w:r>
        <w:rPr>
          <w:rStyle w:val="HTML"/>
        </w:rPr>
        <w:t xml:space="preserve">  }</w:t>
      </w:r>
    </w:p>
    <w:p w14:paraId="3E9AC1D0" w14:textId="77777777" w:rsidR="000740AB" w:rsidRDefault="009B41C6">
      <w:pPr>
        <w:pStyle w:val="a3"/>
        <w:divId w:val="1521120260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393"/>
        <w:gridCol w:w="2393"/>
      </w:tblGrid>
      <w:tr w:rsidR="000740AB" w14:paraId="7BB3AEFB" w14:textId="77777777">
        <w:trPr>
          <w:divId w:val="15211202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20A1C4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8EAE5B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67AAFB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374CD988" w14:textId="77777777" w:rsidR="000740AB" w:rsidRDefault="009B41C6">
      <w:pPr>
        <w:pStyle w:val="a3"/>
        <w:divId w:val="1521120260"/>
      </w:pPr>
      <w:r>
        <w:rPr>
          <w:rStyle w:val="a4"/>
        </w:rPr>
        <w:t>备注</w:t>
      </w:r>
    </w:p>
    <w:p w14:paraId="1A42041C" w14:textId="77777777" w:rsidR="000740AB" w:rsidRDefault="009B41C6">
      <w:pPr>
        <w:numPr>
          <w:ilvl w:val="0"/>
          <w:numId w:val="315"/>
        </w:numPr>
        <w:spacing w:before="100" w:beforeAutospacing="1" w:after="100" w:afterAutospacing="1"/>
        <w:divId w:val="1521120260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1A46782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4.2</w:t>
      </w:r>
      <w:r>
        <w:rPr>
          <w:rFonts w:ascii="MS Mincho" w:eastAsia="MS Mincho" w:hAnsi="MS Mincho" w:cs="MS Mincho"/>
        </w:rPr>
        <w:t>、短信</w:t>
      </w:r>
      <w:r>
        <w:rPr>
          <w:rFonts w:ascii="SimSun" w:eastAsia="SimSun" w:hAnsi="SimSun" w:cs="SimSun"/>
        </w:rPr>
        <w:t>验证码</w:t>
      </w:r>
      <w:r>
        <w:rPr>
          <w:rFonts w:ascii="MS Mincho" w:eastAsia="MS Mincho" w:hAnsi="MS Mincho" w:cs="MS Mincho"/>
        </w:rPr>
        <w:t>校</w:t>
      </w:r>
      <w:r>
        <w:rPr>
          <w:rFonts w:ascii="SimSun" w:eastAsia="SimSun" w:hAnsi="SimSun" w:cs="SimSun"/>
        </w:rPr>
        <w:t>验</w:t>
      </w:r>
    </w:p>
    <w:p w14:paraId="4B23CF0D" w14:textId="77777777" w:rsidR="000740AB" w:rsidRDefault="009B41C6">
      <w:pPr>
        <w:pStyle w:val="a3"/>
        <w:divId w:val="5838198"/>
      </w:pPr>
      <w:r>
        <w:rPr>
          <w:rStyle w:val="a4"/>
        </w:rPr>
        <w:t>简要描述：</w:t>
      </w:r>
    </w:p>
    <w:p w14:paraId="37CB040F" w14:textId="77777777" w:rsidR="000740AB" w:rsidRDefault="009B41C6">
      <w:pPr>
        <w:numPr>
          <w:ilvl w:val="0"/>
          <w:numId w:val="316"/>
        </w:numPr>
        <w:spacing w:before="100" w:beforeAutospacing="1" w:after="100" w:afterAutospacing="1"/>
        <w:divId w:val="5838198"/>
        <w:rPr>
          <w:rFonts w:eastAsia="Times New Roman"/>
        </w:rPr>
      </w:pPr>
      <w:r>
        <w:rPr>
          <w:rFonts w:ascii="MS Mincho" w:eastAsia="MS Mincho" w:hAnsi="MS Mincho" w:cs="MS Mincho"/>
        </w:rPr>
        <w:t>短信</w:t>
      </w:r>
      <w:r>
        <w:rPr>
          <w:rFonts w:ascii="SimSun" w:eastAsia="SimSun" w:hAnsi="SimSun" w:cs="SimSun"/>
        </w:rPr>
        <w:t>验证码</w:t>
      </w:r>
      <w:r>
        <w:rPr>
          <w:rFonts w:ascii="MS Mincho" w:eastAsia="MS Mincho" w:hAnsi="MS Mincho" w:cs="MS Mincho"/>
        </w:rPr>
        <w:t>校</w:t>
      </w:r>
      <w:r>
        <w:rPr>
          <w:rFonts w:ascii="SimSun" w:eastAsia="SimSun" w:hAnsi="SimSun" w:cs="SimSun"/>
        </w:rPr>
        <w:t>验</w:t>
      </w:r>
    </w:p>
    <w:p w14:paraId="0267813B" w14:textId="77777777" w:rsidR="000740AB" w:rsidRDefault="009B41C6">
      <w:pPr>
        <w:pStyle w:val="a3"/>
        <w:divId w:val="583819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57D55660" w14:textId="77777777" w:rsidR="000740AB" w:rsidRDefault="009B41C6">
      <w:pPr>
        <w:numPr>
          <w:ilvl w:val="0"/>
          <w:numId w:val="317"/>
        </w:numPr>
        <w:spacing w:before="100" w:beforeAutospacing="1" w:after="100" w:afterAutospacing="1"/>
        <w:divId w:val="5838198"/>
        <w:rPr>
          <w:rFonts w:eastAsia="Times New Roman"/>
        </w:rPr>
      </w:pPr>
      <w:r>
        <w:rPr>
          <w:rStyle w:val="HTML"/>
        </w:rPr>
        <w:t>http://host:port/sms/captcha/verify</w:t>
      </w:r>
    </w:p>
    <w:p w14:paraId="2E5F8595" w14:textId="77777777" w:rsidR="000740AB" w:rsidRDefault="009B41C6">
      <w:pPr>
        <w:pStyle w:val="a3"/>
        <w:divId w:val="5838198"/>
      </w:pPr>
      <w:r>
        <w:rPr>
          <w:rStyle w:val="a4"/>
        </w:rPr>
        <w:t>请求方式：</w:t>
      </w:r>
    </w:p>
    <w:p w14:paraId="21947468" w14:textId="77777777" w:rsidR="000740AB" w:rsidRDefault="009B41C6">
      <w:pPr>
        <w:numPr>
          <w:ilvl w:val="0"/>
          <w:numId w:val="318"/>
        </w:numPr>
        <w:spacing w:before="100" w:beforeAutospacing="1" w:after="100" w:afterAutospacing="1"/>
        <w:divId w:val="5838198"/>
        <w:rPr>
          <w:rFonts w:eastAsia="Times New Roman"/>
        </w:rPr>
      </w:pPr>
      <w:r>
        <w:rPr>
          <w:rFonts w:eastAsia="Times New Roman"/>
        </w:rPr>
        <w:t>POST</w:t>
      </w:r>
    </w:p>
    <w:p w14:paraId="57427400" w14:textId="77777777" w:rsidR="000740AB" w:rsidRDefault="009B41C6">
      <w:pPr>
        <w:pStyle w:val="a3"/>
        <w:divId w:val="5838198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73"/>
        <w:gridCol w:w="1441"/>
        <w:gridCol w:w="3671"/>
      </w:tblGrid>
      <w:tr w:rsidR="000740AB" w14:paraId="66ECD86D" w14:textId="77777777">
        <w:trPr>
          <w:divId w:val="58381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B69030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A549D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0F202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50C6F0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FFE8BEA" w14:textId="77777777">
        <w:trPr>
          <w:divId w:val="5838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37B56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35ED4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DDA37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D5468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0740AB" w14:paraId="3A9D4D15" w14:textId="77777777">
        <w:trPr>
          <w:divId w:val="5838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4A94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captcha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1DD2D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E7D6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8F0A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3FA301E9" w14:textId="77777777" w:rsidR="000740AB" w:rsidRDefault="009B41C6">
      <w:pPr>
        <w:pStyle w:val="a3"/>
        <w:divId w:val="5838198"/>
      </w:pPr>
      <w:r>
        <w:rPr>
          <w:rStyle w:val="a4"/>
        </w:rPr>
        <w:t>请求示例</w:t>
      </w:r>
    </w:p>
    <w:p w14:paraId="6B8D14F8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{</w:t>
      </w:r>
    </w:p>
    <w:p w14:paraId="1E6A5952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    "user":"13812345678",</w:t>
      </w:r>
    </w:p>
    <w:p w14:paraId="70F14F91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    "captcha":"123321"</w:t>
      </w:r>
    </w:p>
    <w:p w14:paraId="74865107" w14:textId="77777777" w:rsidR="000740AB" w:rsidRDefault="009B41C6">
      <w:pPr>
        <w:pStyle w:val="HTML0"/>
        <w:divId w:val="5838198"/>
      </w:pPr>
      <w:r>
        <w:rPr>
          <w:rStyle w:val="HTML"/>
        </w:rPr>
        <w:t xml:space="preserve">    }</w:t>
      </w:r>
    </w:p>
    <w:p w14:paraId="5FDF7459" w14:textId="77777777" w:rsidR="000740AB" w:rsidRDefault="009B41C6">
      <w:pPr>
        <w:pStyle w:val="a3"/>
        <w:divId w:val="5838198"/>
      </w:pPr>
      <w:r>
        <w:rPr>
          <w:rStyle w:val="a4"/>
        </w:rPr>
        <w:t>返回示例</w:t>
      </w:r>
    </w:p>
    <w:p w14:paraId="1A7F6F73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{</w:t>
      </w:r>
    </w:p>
    <w:p w14:paraId="25E33E95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"status": 0,</w:t>
      </w:r>
    </w:p>
    <w:p w14:paraId="19E4AFA0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校验成功</w:t>
      </w:r>
      <w:r>
        <w:rPr>
          <w:rStyle w:val="HTML"/>
        </w:rPr>
        <w:t>",</w:t>
      </w:r>
    </w:p>
    <w:p w14:paraId="75324A43" w14:textId="77777777" w:rsidR="000740AB" w:rsidRDefault="009B41C6">
      <w:pPr>
        <w:pStyle w:val="HTML0"/>
        <w:divId w:val="5838198"/>
        <w:rPr>
          <w:rStyle w:val="HTML"/>
        </w:rPr>
      </w:pPr>
      <w:r>
        <w:rPr>
          <w:rStyle w:val="HTML"/>
        </w:rPr>
        <w:t xml:space="preserve">    "value": {}</w:t>
      </w:r>
    </w:p>
    <w:p w14:paraId="2557F4F0" w14:textId="77777777" w:rsidR="000740AB" w:rsidRDefault="009B41C6">
      <w:pPr>
        <w:pStyle w:val="HTML0"/>
        <w:divId w:val="5838198"/>
      </w:pPr>
      <w:r>
        <w:rPr>
          <w:rStyle w:val="HTML"/>
        </w:rPr>
        <w:t xml:space="preserve">  }</w:t>
      </w:r>
    </w:p>
    <w:p w14:paraId="3A5C53C2" w14:textId="77777777" w:rsidR="000740AB" w:rsidRDefault="009B41C6">
      <w:pPr>
        <w:pStyle w:val="a3"/>
        <w:divId w:val="5838198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0740AB" w14:paraId="46503995" w14:textId="77777777">
        <w:trPr>
          <w:divId w:val="58381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30618A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EBF2E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D2E2B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F20FDDF" w14:textId="77777777">
        <w:trPr>
          <w:divId w:val="58381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BDDE53" w14:textId="77777777" w:rsidR="000740AB" w:rsidRDefault="000740A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2506DDC9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73460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FB83A4B" w14:textId="77777777" w:rsidR="000740AB" w:rsidRDefault="009B41C6">
      <w:pPr>
        <w:pStyle w:val="a3"/>
        <w:divId w:val="5838198"/>
      </w:pPr>
      <w:r>
        <w:rPr>
          <w:rStyle w:val="a4"/>
        </w:rPr>
        <w:t>备注</w:t>
      </w:r>
    </w:p>
    <w:p w14:paraId="29A10067" w14:textId="77777777" w:rsidR="000740AB" w:rsidRDefault="009B41C6">
      <w:pPr>
        <w:numPr>
          <w:ilvl w:val="0"/>
          <w:numId w:val="319"/>
        </w:numPr>
        <w:spacing w:before="100" w:beforeAutospacing="1" w:after="100" w:afterAutospacing="1"/>
        <w:divId w:val="5838198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09928E4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4.3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注册</w:t>
      </w:r>
    </w:p>
    <w:p w14:paraId="2EC27285" w14:textId="77777777" w:rsidR="000740AB" w:rsidRDefault="009B41C6">
      <w:pPr>
        <w:pStyle w:val="a3"/>
        <w:divId w:val="1471046582"/>
      </w:pPr>
      <w:r>
        <w:rPr>
          <w:rStyle w:val="a4"/>
        </w:rPr>
        <w:t>简要描述：</w:t>
      </w:r>
    </w:p>
    <w:p w14:paraId="74B01AED" w14:textId="77777777" w:rsidR="000740AB" w:rsidRDefault="009B41C6">
      <w:pPr>
        <w:numPr>
          <w:ilvl w:val="0"/>
          <w:numId w:val="320"/>
        </w:numPr>
        <w:spacing w:before="100" w:beforeAutospacing="1" w:after="100" w:afterAutospacing="1"/>
        <w:divId w:val="1471046582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注册</w:t>
      </w:r>
    </w:p>
    <w:p w14:paraId="2305E24C" w14:textId="77777777" w:rsidR="000740AB" w:rsidRDefault="009B41C6">
      <w:pPr>
        <w:pStyle w:val="a3"/>
        <w:divId w:val="147104658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33C73C2D" w14:textId="77777777" w:rsidR="000740AB" w:rsidRDefault="009B41C6">
      <w:pPr>
        <w:numPr>
          <w:ilvl w:val="0"/>
          <w:numId w:val="321"/>
        </w:numPr>
        <w:spacing w:before="100" w:beforeAutospacing="1" w:after="100" w:afterAutospacing="1"/>
        <w:divId w:val="1471046582"/>
        <w:rPr>
          <w:rFonts w:eastAsia="Times New Roman"/>
        </w:rPr>
      </w:pPr>
      <w:r>
        <w:rPr>
          <w:rStyle w:val="HTML"/>
        </w:rPr>
        <w:t>http://host:port/app/api/customer/register</w:t>
      </w:r>
    </w:p>
    <w:p w14:paraId="7D5C5785" w14:textId="77777777" w:rsidR="000740AB" w:rsidRDefault="009B41C6">
      <w:pPr>
        <w:pStyle w:val="a3"/>
        <w:divId w:val="1471046582"/>
      </w:pPr>
      <w:r>
        <w:rPr>
          <w:rStyle w:val="a4"/>
        </w:rPr>
        <w:t>请求方式：</w:t>
      </w:r>
    </w:p>
    <w:p w14:paraId="5A968CF7" w14:textId="77777777" w:rsidR="000740AB" w:rsidRDefault="009B41C6">
      <w:pPr>
        <w:numPr>
          <w:ilvl w:val="0"/>
          <w:numId w:val="322"/>
        </w:numPr>
        <w:spacing w:before="100" w:beforeAutospacing="1" w:after="100" w:afterAutospacing="1"/>
        <w:divId w:val="1471046582"/>
        <w:rPr>
          <w:rFonts w:eastAsia="Times New Roman"/>
        </w:rPr>
      </w:pPr>
      <w:r>
        <w:rPr>
          <w:rFonts w:eastAsia="Times New Roman"/>
        </w:rPr>
        <w:t>POST</w:t>
      </w:r>
    </w:p>
    <w:p w14:paraId="5CAABF1D" w14:textId="77777777" w:rsidR="000740AB" w:rsidRDefault="009B41C6">
      <w:pPr>
        <w:pStyle w:val="a3"/>
        <w:divId w:val="1471046582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698"/>
        <w:gridCol w:w="790"/>
        <w:gridCol w:w="5299"/>
      </w:tblGrid>
      <w:tr w:rsidR="000740AB" w14:paraId="287C503F" w14:textId="77777777">
        <w:trPr>
          <w:divId w:val="14710465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D729E2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129A66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5E21A7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E1DCE3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E56C3B6" w14:textId="77777777">
        <w:trPr>
          <w:divId w:val="1471046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1F52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D70B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9916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F8BC2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码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请简单对</w:t>
            </w:r>
            <w:r>
              <w:rPr>
                <w:rFonts w:ascii="MS Mincho" w:eastAsia="MS Mincho" w:hAnsi="MS Mincho" w:cs="MS Mincho"/>
              </w:rPr>
              <w:t>手机号</w:t>
            </w:r>
            <w:r>
              <w:rPr>
                <w:rFonts w:ascii="SimSun" w:eastAsia="SimSun" w:hAnsi="SimSun" w:cs="SimSun"/>
              </w:rPr>
              <w:t>验证</w:t>
            </w:r>
          </w:p>
        </w:tc>
      </w:tr>
      <w:tr w:rsidR="000740AB" w14:paraId="554C8968" w14:textId="77777777">
        <w:trPr>
          <w:divId w:val="1471046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9F090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29A78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0C03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00D73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帐号</w:t>
            </w:r>
          </w:p>
        </w:tc>
      </w:tr>
      <w:tr w:rsidR="000740AB" w14:paraId="74B54DF4" w14:textId="77777777">
        <w:trPr>
          <w:divId w:val="1471046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4038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F42F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78EF3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F24D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  <w:tr w:rsidR="000740AB" w14:paraId="32B95E16" w14:textId="77777777">
        <w:trPr>
          <w:divId w:val="1471046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7C81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81E3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01559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DE6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0C5B2F5D" w14:textId="77777777" w:rsidR="000740AB" w:rsidRDefault="009B41C6">
      <w:pPr>
        <w:pStyle w:val="a3"/>
        <w:divId w:val="1471046582"/>
      </w:pPr>
      <w:r>
        <w:rPr>
          <w:rStyle w:val="a4"/>
        </w:rPr>
        <w:t>请求示例</w:t>
      </w:r>
    </w:p>
    <w:p w14:paraId="2134AD32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{</w:t>
      </w:r>
    </w:p>
    <w:p w14:paraId="7CE529A8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    "phone":"admin",</w:t>
      </w:r>
    </w:p>
    <w:p w14:paraId="7E7C11B5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    "loginName":"138....",</w:t>
      </w:r>
    </w:p>
    <w:p w14:paraId="78C03A5F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    "smsCode":"1234",</w:t>
      </w:r>
    </w:p>
    <w:p w14:paraId="018C44D4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    "pwd":"xxxxx"</w:t>
      </w:r>
    </w:p>
    <w:p w14:paraId="7D39254B" w14:textId="77777777" w:rsidR="000740AB" w:rsidRDefault="009B41C6">
      <w:pPr>
        <w:pStyle w:val="HTML0"/>
        <w:divId w:val="1471046582"/>
      </w:pPr>
      <w:r>
        <w:rPr>
          <w:rStyle w:val="HTML"/>
        </w:rPr>
        <w:t xml:space="preserve">    }</w:t>
      </w:r>
    </w:p>
    <w:p w14:paraId="1458BBDD" w14:textId="77777777" w:rsidR="000740AB" w:rsidRDefault="009B41C6">
      <w:pPr>
        <w:pStyle w:val="a3"/>
        <w:divId w:val="1471046582"/>
      </w:pPr>
      <w:r>
        <w:rPr>
          <w:rStyle w:val="a4"/>
        </w:rPr>
        <w:t>返回示例</w:t>
      </w:r>
    </w:p>
    <w:p w14:paraId="2B2BD7D7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{</w:t>
      </w:r>
    </w:p>
    <w:p w14:paraId="4C0422AE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"status": 0,</w:t>
      </w:r>
    </w:p>
    <w:p w14:paraId="55B3434D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"message":"ok",</w:t>
      </w:r>
    </w:p>
    <w:p w14:paraId="5929D5DC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"value": {</w:t>
      </w:r>
    </w:p>
    <w:p w14:paraId="34FE408C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    "token":"xxxxxx"</w:t>
      </w:r>
    </w:p>
    <w:p w14:paraId="18FF1CB8" w14:textId="77777777" w:rsidR="000740AB" w:rsidRDefault="009B41C6">
      <w:pPr>
        <w:pStyle w:val="HTML0"/>
        <w:divId w:val="1471046582"/>
        <w:rPr>
          <w:rStyle w:val="HTML"/>
        </w:rPr>
      </w:pPr>
      <w:r>
        <w:rPr>
          <w:rStyle w:val="HTML"/>
        </w:rPr>
        <w:t xml:space="preserve">    }</w:t>
      </w:r>
    </w:p>
    <w:p w14:paraId="0DFD7ADD" w14:textId="77777777" w:rsidR="000740AB" w:rsidRDefault="009B41C6">
      <w:pPr>
        <w:pStyle w:val="HTML0"/>
        <w:divId w:val="1471046582"/>
      </w:pPr>
      <w:r>
        <w:rPr>
          <w:rStyle w:val="HTML"/>
        </w:rPr>
        <w:t xml:space="preserve">  }</w:t>
      </w:r>
    </w:p>
    <w:p w14:paraId="505F36B8" w14:textId="77777777" w:rsidR="000740AB" w:rsidRDefault="009B41C6">
      <w:pPr>
        <w:pStyle w:val="a3"/>
        <w:divId w:val="1471046582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165"/>
        <w:gridCol w:w="5709"/>
      </w:tblGrid>
      <w:tr w:rsidR="000740AB" w14:paraId="343E8DFF" w14:textId="77777777">
        <w:trPr>
          <w:divId w:val="14710465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FC300C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7023E5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C1D89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0736ACC" w14:textId="77777777">
        <w:trPr>
          <w:divId w:val="1471046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DA37A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957D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06DDB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注册完成后下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token</w:t>
            </w:r>
          </w:p>
        </w:tc>
      </w:tr>
    </w:tbl>
    <w:p w14:paraId="16D5075A" w14:textId="77777777" w:rsidR="000740AB" w:rsidRDefault="009B41C6">
      <w:pPr>
        <w:pStyle w:val="a3"/>
        <w:divId w:val="1471046582"/>
      </w:pPr>
      <w:r>
        <w:rPr>
          <w:rStyle w:val="a4"/>
        </w:rPr>
        <w:t>备注</w:t>
      </w:r>
    </w:p>
    <w:p w14:paraId="0587C943" w14:textId="77777777" w:rsidR="000740AB" w:rsidRDefault="009B41C6">
      <w:pPr>
        <w:numPr>
          <w:ilvl w:val="0"/>
          <w:numId w:val="323"/>
        </w:numPr>
        <w:spacing w:before="100" w:beforeAutospacing="1" w:after="100" w:afterAutospacing="1"/>
        <w:divId w:val="1471046582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eastAsia="Times New Roman"/>
        </w:rPr>
        <w:t>````</w:t>
      </w:r>
    </w:p>
    <w:p w14:paraId="4540C058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4.4</w:t>
      </w:r>
      <w:r>
        <w:rPr>
          <w:rFonts w:ascii="MS Mincho" w:eastAsia="MS Mincho" w:hAnsi="MS Mincho" w:cs="MS Mincho"/>
        </w:rPr>
        <w:t>、通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名及手机号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ascii="SimSun" w:eastAsia="SimSun" w:hAnsi="SimSun" w:cs="SimSun"/>
        </w:rPr>
        <w:t>验证码</w:t>
      </w:r>
    </w:p>
    <w:p w14:paraId="601FC1DD" w14:textId="77777777" w:rsidR="000740AB" w:rsidRDefault="009B41C6">
      <w:pPr>
        <w:pStyle w:val="a3"/>
        <w:divId w:val="268318504"/>
      </w:pPr>
      <w:r>
        <w:rPr>
          <w:rStyle w:val="a4"/>
        </w:rPr>
        <w:t>简要描述：</w:t>
      </w:r>
    </w:p>
    <w:p w14:paraId="3D5D2995" w14:textId="77777777" w:rsidR="000740AB" w:rsidRDefault="009B41C6">
      <w:pPr>
        <w:numPr>
          <w:ilvl w:val="0"/>
          <w:numId w:val="324"/>
        </w:numPr>
        <w:spacing w:before="100" w:beforeAutospacing="1" w:after="100" w:afterAutospacing="1"/>
        <w:divId w:val="268318504"/>
        <w:rPr>
          <w:rFonts w:eastAsia="Times New Roman"/>
        </w:rPr>
      </w:pPr>
      <w:r>
        <w:rPr>
          <w:rFonts w:ascii="MS Mincho" w:eastAsia="MS Mincho" w:hAnsi="MS Mincho" w:cs="MS Mincho"/>
        </w:rPr>
        <w:t>用于找回密</w:t>
      </w:r>
      <w:r>
        <w:rPr>
          <w:rFonts w:ascii="SimSun" w:eastAsia="SimSun" w:hAnsi="SimSun" w:cs="SimSun"/>
        </w:rPr>
        <w:t>码时获</w:t>
      </w:r>
      <w:r>
        <w:rPr>
          <w:rFonts w:ascii="MS Mincho" w:eastAsia="MS Mincho" w:hAnsi="MS Mincho" w:cs="MS Mincho"/>
        </w:rPr>
        <w:t>取手机</w:t>
      </w:r>
      <w:r>
        <w:rPr>
          <w:rFonts w:ascii="SimSun" w:eastAsia="SimSun" w:hAnsi="SimSun" w:cs="SimSun"/>
        </w:rPr>
        <w:t>验证码</w:t>
      </w:r>
    </w:p>
    <w:p w14:paraId="3A10FAFE" w14:textId="77777777" w:rsidR="000740AB" w:rsidRDefault="009B41C6">
      <w:pPr>
        <w:pStyle w:val="a3"/>
        <w:divId w:val="26831850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3879AF27" w14:textId="77777777" w:rsidR="000740AB" w:rsidRDefault="009B41C6">
      <w:pPr>
        <w:numPr>
          <w:ilvl w:val="0"/>
          <w:numId w:val="325"/>
        </w:numPr>
        <w:spacing w:before="100" w:beforeAutospacing="1" w:after="100" w:afterAutospacing="1"/>
        <w:divId w:val="268318504"/>
        <w:rPr>
          <w:rFonts w:eastAsia="Times New Roman"/>
        </w:rPr>
      </w:pPr>
      <w:r>
        <w:rPr>
          <w:rStyle w:val="HTML"/>
        </w:rPr>
        <w:t>http://host:port/app/api/customer/getsmscode</w:t>
      </w:r>
    </w:p>
    <w:p w14:paraId="2F412C95" w14:textId="77777777" w:rsidR="000740AB" w:rsidRDefault="009B41C6">
      <w:pPr>
        <w:pStyle w:val="a3"/>
        <w:divId w:val="268318504"/>
      </w:pPr>
      <w:r>
        <w:rPr>
          <w:rStyle w:val="a4"/>
        </w:rPr>
        <w:t>请求方式：</w:t>
      </w:r>
    </w:p>
    <w:p w14:paraId="7258198E" w14:textId="77777777" w:rsidR="000740AB" w:rsidRDefault="009B41C6">
      <w:pPr>
        <w:numPr>
          <w:ilvl w:val="0"/>
          <w:numId w:val="326"/>
        </w:numPr>
        <w:spacing w:before="100" w:beforeAutospacing="1" w:after="100" w:afterAutospacing="1"/>
        <w:divId w:val="268318504"/>
        <w:rPr>
          <w:rFonts w:eastAsia="Times New Roman"/>
        </w:rPr>
      </w:pPr>
      <w:r>
        <w:rPr>
          <w:rFonts w:eastAsia="Times New Roman"/>
        </w:rPr>
        <w:t>GET</w:t>
      </w:r>
    </w:p>
    <w:p w14:paraId="38D95D17" w14:textId="77777777" w:rsidR="000740AB" w:rsidRDefault="009B41C6">
      <w:pPr>
        <w:pStyle w:val="a3"/>
        <w:divId w:val="268318504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967"/>
        <w:gridCol w:w="1094"/>
        <w:gridCol w:w="4151"/>
      </w:tblGrid>
      <w:tr w:rsidR="000740AB" w14:paraId="22411702" w14:textId="77777777">
        <w:trPr>
          <w:divId w:val="26831850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5D5029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7D210E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0DF864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A2E034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F774843" w14:textId="77777777">
        <w:trPr>
          <w:divId w:val="268318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1C7B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BA93D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5D3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52AB0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</w:tr>
      <w:tr w:rsidR="000740AB" w14:paraId="7DCD40DF" w14:textId="77777777">
        <w:trPr>
          <w:divId w:val="2683185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1C18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C1CC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1926B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EFBA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463EA91E" w14:textId="77777777" w:rsidR="000740AB" w:rsidRDefault="009B41C6">
      <w:pPr>
        <w:pStyle w:val="a3"/>
        <w:divId w:val="268318504"/>
      </w:pPr>
      <w:r>
        <w:rPr>
          <w:rStyle w:val="a4"/>
        </w:rPr>
        <w:t>返回示例</w:t>
      </w:r>
    </w:p>
    <w:p w14:paraId="6CEAB259" w14:textId="77777777" w:rsidR="000740AB" w:rsidRDefault="009B41C6">
      <w:pPr>
        <w:pStyle w:val="HTML0"/>
        <w:divId w:val="268318504"/>
        <w:rPr>
          <w:rStyle w:val="HTML"/>
        </w:rPr>
      </w:pPr>
      <w:r>
        <w:rPr>
          <w:rStyle w:val="HTML"/>
        </w:rPr>
        <w:t xml:space="preserve">  {</w:t>
      </w:r>
    </w:p>
    <w:p w14:paraId="02C8E0FE" w14:textId="77777777" w:rsidR="000740AB" w:rsidRDefault="009B41C6">
      <w:pPr>
        <w:pStyle w:val="HTML0"/>
        <w:divId w:val="268318504"/>
        <w:rPr>
          <w:rStyle w:val="HTML"/>
        </w:rPr>
      </w:pPr>
      <w:r>
        <w:rPr>
          <w:rStyle w:val="HTML"/>
        </w:rPr>
        <w:t xml:space="preserve">    "status": 0,</w:t>
      </w:r>
    </w:p>
    <w:p w14:paraId="6F6C3009" w14:textId="77777777" w:rsidR="000740AB" w:rsidRDefault="009B41C6">
      <w:pPr>
        <w:pStyle w:val="HTML0"/>
        <w:divId w:val="268318504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验证码已发送</w:t>
      </w:r>
      <w:r>
        <w:rPr>
          <w:rStyle w:val="HTML"/>
        </w:rPr>
        <w:t>",</w:t>
      </w:r>
    </w:p>
    <w:p w14:paraId="247BB937" w14:textId="77777777" w:rsidR="000740AB" w:rsidRDefault="009B41C6">
      <w:pPr>
        <w:pStyle w:val="HTML0"/>
        <w:divId w:val="268318504"/>
        <w:rPr>
          <w:rStyle w:val="HTML"/>
        </w:rPr>
      </w:pPr>
      <w:r>
        <w:rPr>
          <w:rStyle w:val="HTML"/>
        </w:rPr>
        <w:t xml:space="preserve">    "value":null</w:t>
      </w:r>
    </w:p>
    <w:p w14:paraId="397D4BC5" w14:textId="77777777" w:rsidR="000740AB" w:rsidRDefault="009B41C6">
      <w:pPr>
        <w:pStyle w:val="HTML0"/>
        <w:divId w:val="268318504"/>
      </w:pPr>
      <w:r>
        <w:rPr>
          <w:rStyle w:val="HTML"/>
        </w:rPr>
        <w:t xml:space="preserve">  }</w:t>
      </w:r>
    </w:p>
    <w:p w14:paraId="16D0A7C6" w14:textId="77777777" w:rsidR="000740AB" w:rsidRDefault="009B41C6">
      <w:pPr>
        <w:pStyle w:val="a3"/>
        <w:divId w:val="268318504"/>
      </w:pPr>
      <w:r>
        <w:rPr>
          <w:rStyle w:val="a4"/>
        </w:rPr>
        <w:t>备注</w:t>
      </w:r>
    </w:p>
    <w:p w14:paraId="5DC11D49" w14:textId="77777777" w:rsidR="000740AB" w:rsidRDefault="009B41C6">
      <w:pPr>
        <w:numPr>
          <w:ilvl w:val="0"/>
          <w:numId w:val="327"/>
        </w:numPr>
        <w:spacing w:before="100" w:beforeAutospacing="1" w:after="100" w:afterAutospacing="1"/>
        <w:divId w:val="26831850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48D68DD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修改手机号</w:t>
      </w:r>
      <w:r>
        <w:rPr>
          <w:rFonts w:ascii="SimSun" w:eastAsia="SimSun" w:hAnsi="SimSun" w:cs="SimSun"/>
        </w:rPr>
        <w:t>码</w:t>
      </w:r>
    </w:p>
    <w:p w14:paraId="4FFCBCFA" w14:textId="77777777" w:rsidR="000740AB" w:rsidRDefault="009B41C6">
      <w:pPr>
        <w:pStyle w:val="a3"/>
        <w:divId w:val="174850053"/>
      </w:pPr>
      <w:r>
        <w:rPr>
          <w:rStyle w:val="a4"/>
        </w:rPr>
        <w:t>简要描述：</w:t>
      </w:r>
    </w:p>
    <w:p w14:paraId="2DEAA2BB" w14:textId="77777777" w:rsidR="000740AB" w:rsidRDefault="009B41C6">
      <w:pPr>
        <w:numPr>
          <w:ilvl w:val="0"/>
          <w:numId w:val="328"/>
        </w:numPr>
        <w:spacing w:before="100" w:beforeAutospacing="1" w:after="100" w:afterAutospacing="1"/>
        <w:divId w:val="174850053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修改手机号</w:t>
      </w:r>
      <w:r>
        <w:rPr>
          <w:rFonts w:ascii="SimSun" w:eastAsia="SimSun" w:hAnsi="SimSun" w:cs="SimSun"/>
        </w:rPr>
        <w:t>码</w:t>
      </w:r>
    </w:p>
    <w:p w14:paraId="1D71A698" w14:textId="77777777" w:rsidR="000740AB" w:rsidRDefault="009B41C6">
      <w:pPr>
        <w:pStyle w:val="a3"/>
        <w:divId w:val="17485005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2C10D3B6" w14:textId="77777777" w:rsidR="000740AB" w:rsidRDefault="009B41C6">
      <w:pPr>
        <w:numPr>
          <w:ilvl w:val="0"/>
          <w:numId w:val="329"/>
        </w:numPr>
        <w:spacing w:before="100" w:beforeAutospacing="1" w:after="100" w:afterAutospacing="1"/>
        <w:divId w:val="174850053"/>
        <w:rPr>
          <w:rFonts w:eastAsia="Times New Roman"/>
        </w:rPr>
      </w:pPr>
      <w:r>
        <w:rPr>
          <w:rStyle w:val="HTML"/>
        </w:rPr>
        <w:t>http://host:port/app/api/customer/changephone</w:t>
      </w:r>
    </w:p>
    <w:p w14:paraId="1C96B354" w14:textId="77777777" w:rsidR="000740AB" w:rsidRDefault="009B41C6">
      <w:pPr>
        <w:pStyle w:val="a3"/>
        <w:divId w:val="174850053"/>
      </w:pPr>
      <w:r>
        <w:rPr>
          <w:rStyle w:val="a4"/>
        </w:rPr>
        <w:t>请求方式：</w:t>
      </w:r>
    </w:p>
    <w:p w14:paraId="5C6A588F" w14:textId="77777777" w:rsidR="000740AB" w:rsidRDefault="009B41C6">
      <w:pPr>
        <w:numPr>
          <w:ilvl w:val="0"/>
          <w:numId w:val="330"/>
        </w:numPr>
        <w:spacing w:before="100" w:beforeAutospacing="1" w:after="100" w:afterAutospacing="1"/>
        <w:divId w:val="174850053"/>
        <w:rPr>
          <w:rFonts w:eastAsia="Times New Roman"/>
        </w:rPr>
      </w:pPr>
      <w:r>
        <w:rPr>
          <w:rFonts w:eastAsia="Times New Roman"/>
        </w:rPr>
        <w:t>GET</w:t>
      </w:r>
    </w:p>
    <w:p w14:paraId="76D444E1" w14:textId="77777777" w:rsidR="000740AB" w:rsidRDefault="009B41C6">
      <w:pPr>
        <w:pStyle w:val="a3"/>
        <w:divId w:val="174850053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140"/>
        <w:gridCol w:w="1290"/>
        <w:gridCol w:w="3823"/>
      </w:tblGrid>
      <w:tr w:rsidR="000740AB" w14:paraId="25C1C10F" w14:textId="77777777">
        <w:trPr>
          <w:divId w:val="174850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63714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FCE53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5F1581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6CCB17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28BA2B3" w14:textId="77777777">
        <w:trPr>
          <w:divId w:val="174850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181C3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FF338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9DD0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5114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新手机号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0740AB" w14:paraId="17EFDBAA" w14:textId="77777777">
        <w:trPr>
          <w:divId w:val="174850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ED9C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93FD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64260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14AAF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新手机号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67CACDFD" w14:textId="77777777" w:rsidR="000740AB" w:rsidRDefault="009B41C6">
      <w:pPr>
        <w:pStyle w:val="a3"/>
        <w:divId w:val="174850053"/>
      </w:pPr>
      <w:r>
        <w:rPr>
          <w:rStyle w:val="a4"/>
        </w:rPr>
        <w:t>返回示例</w:t>
      </w:r>
    </w:p>
    <w:p w14:paraId="6A4D5CD1" w14:textId="77777777" w:rsidR="000740AB" w:rsidRDefault="009B41C6">
      <w:pPr>
        <w:pStyle w:val="HTML0"/>
        <w:divId w:val="174850053"/>
        <w:rPr>
          <w:rStyle w:val="HTML"/>
        </w:rPr>
      </w:pPr>
      <w:r>
        <w:rPr>
          <w:rStyle w:val="HTML"/>
        </w:rPr>
        <w:t xml:space="preserve">  {</w:t>
      </w:r>
    </w:p>
    <w:p w14:paraId="34EEAC12" w14:textId="77777777" w:rsidR="000740AB" w:rsidRDefault="009B41C6">
      <w:pPr>
        <w:pStyle w:val="HTML0"/>
        <w:divId w:val="174850053"/>
        <w:rPr>
          <w:rStyle w:val="HTML"/>
        </w:rPr>
      </w:pPr>
      <w:r>
        <w:rPr>
          <w:rStyle w:val="HTML"/>
        </w:rPr>
        <w:t xml:space="preserve">    "status": 0,</w:t>
      </w:r>
    </w:p>
    <w:p w14:paraId="434C08D4" w14:textId="77777777" w:rsidR="000740AB" w:rsidRDefault="009B41C6">
      <w:pPr>
        <w:pStyle w:val="HTML0"/>
        <w:divId w:val="174850053"/>
        <w:rPr>
          <w:rStyle w:val="HTML"/>
        </w:rPr>
      </w:pPr>
      <w:r>
        <w:rPr>
          <w:rStyle w:val="HTML"/>
        </w:rPr>
        <w:t xml:space="preserve">    "message":"ok",</w:t>
      </w:r>
    </w:p>
    <w:p w14:paraId="56FB8222" w14:textId="77777777" w:rsidR="000740AB" w:rsidRDefault="009B41C6">
      <w:pPr>
        <w:pStyle w:val="HTML0"/>
        <w:divId w:val="174850053"/>
        <w:rPr>
          <w:rStyle w:val="HTML"/>
        </w:rPr>
      </w:pPr>
      <w:r>
        <w:rPr>
          <w:rStyle w:val="HTML"/>
        </w:rPr>
        <w:t xml:space="preserve">    "value": null</w:t>
      </w:r>
    </w:p>
    <w:p w14:paraId="09BC3962" w14:textId="77777777" w:rsidR="000740AB" w:rsidRDefault="009B41C6">
      <w:pPr>
        <w:pStyle w:val="HTML0"/>
        <w:divId w:val="174850053"/>
      </w:pPr>
      <w:r>
        <w:rPr>
          <w:rStyle w:val="HTML"/>
        </w:rPr>
        <w:t xml:space="preserve">  }</w:t>
      </w:r>
    </w:p>
    <w:p w14:paraId="14F20EB7" w14:textId="77777777" w:rsidR="000740AB" w:rsidRDefault="009B41C6">
      <w:pPr>
        <w:numPr>
          <w:ilvl w:val="0"/>
          <w:numId w:val="331"/>
        </w:numPr>
        <w:spacing w:before="100" w:beforeAutospacing="1" w:after="100" w:afterAutospacing="1"/>
        <w:divId w:val="174850053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252B391B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4.6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063A843F" w14:textId="77777777" w:rsidR="000740AB" w:rsidRDefault="009B41C6">
      <w:pPr>
        <w:pStyle w:val="a3"/>
        <w:divId w:val="1877082199"/>
      </w:pPr>
      <w:r>
        <w:rPr>
          <w:rStyle w:val="a4"/>
        </w:rPr>
        <w:t>简要描述：</w:t>
      </w:r>
    </w:p>
    <w:p w14:paraId="0DF02AA6" w14:textId="77777777" w:rsidR="000740AB" w:rsidRDefault="009B41C6">
      <w:pPr>
        <w:numPr>
          <w:ilvl w:val="0"/>
          <w:numId w:val="332"/>
        </w:numPr>
        <w:spacing w:before="100" w:beforeAutospacing="1" w:after="100" w:afterAutospacing="1"/>
        <w:divId w:val="1877082199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51A0D9E7" w14:textId="77777777" w:rsidR="000740AB" w:rsidRDefault="009B41C6">
      <w:pPr>
        <w:pStyle w:val="a3"/>
        <w:divId w:val="187708219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22D44438" w14:textId="77777777" w:rsidR="000740AB" w:rsidRDefault="009B41C6">
      <w:pPr>
        <w:numPr>
          <w:ilvl w:val="0"/>
          <w:numId w:val="333"/>
        </w:numPr>
        <w:spacing w:before="100" w:beforeAutospacing="1" w:after="100" w:afterAutospacing="1"/>
        <w:divId w:val="1877082199"/>
        <w:rPr>
          <w:rFonts w:eastAsia="Times New Roman"/>
        </w:rPr>
      </w:pPr>
      <w:r>
        <w:rPr>
          <w:rStyle w:val="HTML"/>
        </w:rPr>
        <w:t>http://host:port/app/api/customer/login</w:t>
      </w:r>
    </w:p>
    <w:p w14:paraId="4449CEE4" w14:textId="77777777" w:rsidR="000740AB" w:rsidRDefault="009B41C6">
      <w:pPr>
        <w:pStyle w:val="a3"/>
        <w:divId w:val="1877082199"/>
      </w:pPr>
      <w:r>
        <w:rPr>
          <w:rStyle w:val="a4"/>
        </w:rPr>
        <w:t>请求方式：</w:t>
      </w:r>
    </w:p>
    <w:p w14:paraId="5E92E3A8" w14:textId="77777777" w:rsidR="000740AB" w:rsidRDefault="009B41C6">
      <w:pPr>
        <w:numPr>
          <w:ilvl w:val="0"/>
          <w:numId w:val="334"/>
        </w:numPr>
        <w:spacing w:before="100" w:beforeAutospacing="1" w:after="100" w:afterAutospacing="1"/>
        <w:divId w:val="1877082199"/>
        <w:rPr>
          <w:rFonts w:eastAsia="Times New Roman"/>
        </w:rPr>
      </w:pPr>
      <w:r>
        <w:rPr>
          <w:rFonts w:eastAsia="Times New Roman"/>
        </w:rPr>
        <w:t>POST</w:t>
      </w:r>
    </w:p>
    <w:p w14:paraId="44349446" w14:textId="77777777" w:rsidR="000740AB" w:rsidRDefault="009B41C6">
      <w:pPr>
        <w:pStyle w:val="a3"/>
        <w:divId w:val="1877082199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310"/>
        <w:gridCol w:w="1482"/>
        <w:gridCol w:w="3159"/>
      </w:tblGrid>
      <w:tr w:rsidR="000740AB" w14:paraId="4A66657B" w14:textId="77777777">
        <w:trPr>
          <w:divId w:val="18770821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0291F0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497B14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78959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F0F561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80C4CE2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4FF13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E549B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497B3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0904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手机号</w:t>
            </w:r>
          </w:p>
        </w:tc>
      </w:tr>
      <w:tr w:rsidR="000740AB" w14:paraId="7CB24161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EE2F6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9C555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82877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344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0740AB" w14:paraId="0B0A41C3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831C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F3BF8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088C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00AD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短信</w:t>
            </w: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23897F6D" w14:textId="77777777" w:rsidR="000740AB" w:rsidRDefault="009B41C6">
      <w:pPr>
        <w:pStyle w:val="a3"/>
        <w:divId w:val="1877082199"/>
      </w:pPr>
      <w:r>
        <w:rPr>
          <w:rStyle w:val="a4"/>
        </w:rPr>
        <w:t>请求示例</w:t>
      </w:r>
    </w:p>
    <w:p w14:paraId="6CEA4B2B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{</w:t>
      </w:r>
    </w:p>
    <w:p w14:paraId="735290E7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    "loginName":"13454657890",</w:t>
      </w:r>
    </w:p>
    <w:p w14:paraId="418DD77E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    "pwd":"admin"</w:t>
      </w:r>
    </w:p>
    <w:p w14:paraId="7990D410" w14:textId="77777777" w:rsidR="000740AB" w:rsidRDefault="009B41C6">
      <w:pPr>
        <w:pStyle w:val="HTML0"/>
        <w:divId w:val="1877082199"/>
      </w:pPr>
      <w:r>
        <w:rPr>
          <w:rStyle w:val="HTML"/>
        </w:rPr>
        <w:t xml:space="preserve">    }</w:t>
      </w:r>
    </w:p>
    <w:p w14:paraId="44245B1B" w14:textId="77777777" w:rsidR="000740AB" w:rsidRDefault="009B41C6">
      <w:pPr>
        <w:pStyle w:val="a3"/>
        <w:divId w:val="1877082199"/>
      </w:pPr>
      <w:r>
        <w:rPr>
          <w:rStyle w:val="a4"/>
        </w:rPr>
        <w:t>返回示例</w:t>
      </w:r>
    </w:p>
    <w:p w14:paraId="41C7E6DC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{</w:t>
      </w:r>
    </w:p>
    <w:p w14:paraId="2CF06DC6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"status": 0,</w:t>
      </w:r>
    </w:p>
    <w:p w14:paraId="1EB01555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"message":"ok",</w:t>
      </w:r>
    </w:p>
    <w:p w14:paraId="642F0D88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"value": {</w:t>
      </w:r>
    </w:p>
    <w:p w14:paraId="7C270853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    "phone":"123434",</w:t>
      </w:r>
    </w:p>
    <w:p w14:paraId="007743E7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    "token":"xxxxxxxxxx",</w:t>
      </w:r>
    </w:p>
    <w:p w14:paraId="7A74B02F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    "imei":"xxxxxx"</w:t>
      </w:r>
    </w:p>
    <w:p w14:paraId="6997EEEA" w14:textId="77777777" w:rsidR="000740AB" w:rsidRDefault="009B41C6">
      <w:pPr>
        <w:pStyle w:val="HTML0"/>
        <w:divId w:val="1877082199"/>
        <w:rPr>
          <w:rStyle w:val="HTML"/>
        </w:rPr>
      </w:pPr>
      <w:r>
        <w:rPr>
          <w:rStyle w:val="HTML"/>
        </w:rPr>
        <w:t xml:space="preserve">    }</w:t>
      </w:r>
    </w:p>
    <w:p w14:paraId="04B56559" w14:textId="77777777" w:rsidR="000740AB" w:rsidRDefault="009B41C6">
      <w:pPr>
        <w:pStyle w:val="HTML0"/>
        <w:divId w:val="1877082199"/>
      </w:pPr>
      <w:r>
        <w:rPr>
          <w:rStyle w:val="HTML"/>
        </w:rPr>
        <w:t xml:space="preserve">  }</w:t>
      </w:r>
    </w:p>
    <w:p w14:paraId="3DFDAEBF" w14:textId="77777777" w:rsidR="000740AB" w:rsidRDefault="009B41C6">
      <w:pPr>
        <w:pStyle w:val="a3"/>
        <w:divId w:val="1877082199"/>
      </w:pPr>
      <w:r>
        <w:rPr>
          <w:rStyle w:val="a4"/>
        </w:rPr>
        <w:t>返回参数说明，</w:t>
      </w:r>
      <w:r>
        <w:rPr>
          <w:rStyle w:val="a4"/>
        </w:rPr>
        <w:t>status</w:t>
      </w:r>
      <w:r>
        <w:rPr>
          <w:rStyle w:val="a4"/>
        </w:rPr>
        <w:t>为</w:t>
      </w:r>
      <w:r>
        <w:rPr>
          <w:rStyle w:val="a4"/>
        </w:rPr>
        <w:t>0</w:t>
      </w:r>
      <w:r>
        <w:rPr>
          <w:rStyle w:val="a4"/>
        </w:rPr>
        <w:t>时返回</w:t>
      </w:r>
      <w:r>
        <w:rPr>
          <w:rStyle w:val="a4"/>
        </w:rPr>
        <w:t>,</w:t>
      </w:r>
      <w:r>
        <w:rPr>
          <w:rStyle w:val="a4"/>
        </w:rPr>
        <w:t>否则登陆失败</w:t>
      </w:r>
      <w:r>
        <w:rPr>
          <w:rStyle w:val="a4"/>
        </w:rPr>
        <w:t>,</w:t>
      </w:r>
      <w:r>
        <w:rPr>
          <w:rStyle w:val="a4"/>
        </w:rPr>
        <w:t>错误原因在</w:t>
      </w:r>
      <w:r>
        <w:rPr>
          <w:rStyle w:val="a4"/>
        </w:rPr>
        <w:t>message</w:t>
      </w:r>
      <w:r>
        <w:rPr>
          <w:rStyle w:val="a4"/>
        </w:rPr>
        <w:t>中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491"/>
        <w:gridCol w:w="4987"/>
      </w:tblGrid>
      <w:tr w:rsidR="000740AB" w14:paraId="50DBA849" w14:textId="77777777">
        <w:trPr>
          <w:divId w:val="187708219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8259DB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61F740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FB228F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0C6633C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D3D6B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E09D9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AA0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>token</w:t>
            </w:r>
          </w:p>
        </w:tc>
      </w:tr>
      <w:tr w:rsidR="000740AB" w14:paraId="7468D7DC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D9BB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EAD6A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392C6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</w:t>
            </w: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DA6D481" w14:textId="77777777">
        <w:trPr>
          <w:divId w:val="18770821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2E037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47BF7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897DA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户绑</w:t>
            </w:r>
            <w:r>
              <w:rPr>
                <w:rFonts w:ascii="MS Mincho" w:eastAsia="MS Mincho" w:hAnsi="MS Mincho" w:cs="MS Mincho"/>
              </w:rPr>
              <w:t>定的手机号</w:t>
            </w:r>
          </w:p>
        </w:tc>
      </w:tr>
    </w:tbl>
    <w:p w14:paraId="54330D76" w14:textId="77777777" w:rsidR="000740AB" w:rsidRDefault="009B41C6">
      <w:pPr>
        <w:pStyle w:val="a3"/>
        <w:divId w:val="1877082199"/>
      </w:pPr>
      <w:r>
        <w:rPr>
          <w:rStyle w:val="a4"/>
        </w:rPr>
        <w:t>status</w:t>
      </w:r>
      <w:r>
        <w:rPr>
          <w:rStyle w:val="a4"/>
        </w:rPr>
        <w:t>为</w:t>
      </w:r>
      <w:r>
        <w:rPr>
          <w:rStyle w:val="a4"/>
        </w:rPr>
        <w:t>288</w:t>
      </w:r>
      <w:r>
        <w:rPr>
          <w:rStyle w:val="a4"/>
        </w:rPr>
        <w:t>时返回</w:t>
      </w:r>
      <w:r>
        <w:t xml:space="preserve"> </w:t>
      </w:r>
      <w:r>
        <w:rPr>
          <w:rStyle w:val="a4"/>
        </w:rPr>
        <w:t>备注</w:t>
      </w:r>
    </w:p>
    <w:p w14:paraId="45985556" w14:textId="77777777" w:rsidR="000740AB" w:rsidRDefault="009B41C6">
      <w:pPr>
        <w:numPr>
          <w:ilvl w:val="0"/>
          <w:numId w:val="335"/>
        </w:numPr>
        <w:spacing w:before="100" w:beforeAutospacing="1" w:after="100" w:afterAutospacing="1"/>
        <w:divId w:val="1877082199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000EAC8C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4.7</w:t>
      </w:r>
      <w:r>
        <w:rPr>
          <w:rFonts w:ascii="MS Mincho" w:eastAsia="MS Mincho" w:hAnsi="MS Mincho" w:cs="MS Mincho"/>
        </w:rPr>
        <w:t>、退出登</w:t>
      </w:r>
      <w:r>
        <w:rPr>
          <w:rFonts w:ascii="SimSun" w:eastAsia="SimSun" w:hAnsi="SimSun" w:cs="SimSun"/>
        </w:rPr>
        <w:t>陆</w:t>
      </w:r>
    </w:p>
    <w:p w14:paraId="4DFE2457" w14:textId="77777777" w:rsidR="000740AB" w:rsidRDefault="009B41C6">
      <w:pPr>
        <w:pStyle w:val="a3"/>
        <w:divId w:val="517475511"/>
      </w:pPr>
      <w:r>
        <w:rPr>
          <w:rStyle w:val="a4"/>
        </w:rPr>
        <w:t>简要描述：</w:t>
      </w:r>
    </w:p>
    <w:p w14:paraId="29C50143" w14:textId="77777777" w:rsidR="000740AB" w:rsidRDefault="009B41C6">
      <w:pPr>
        <w:numPr>
          <w:ilvl w:val="0"/>
          <w:numId w:val="336"/>
        </w:numPr>
        <w:spacing w:before="100" w:beforeAutospacing="1" w:after="100" w:afterAutospacing="1"/>
        <w:divId w:val="517475511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05CE3EC9" w14:textId="77777777" w:rsidR="000740AB" w:rsidRDefault="009B41C6">
      <w:pPr>
        <w:pStyle w:val="a3"/>
        <w:divId w:val="5174755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544B5785" w14:textId="77777777" w:rsidR="000740AB" w:rsidRDefault="009B41C6">
      <w:pPr>
        <w:numPr>
          <w:ilvl w:val="0"/>
          <w:numId w:val="337"/>
        </w:numPr>
        <w:spacing w:before="100" w:beforeAutospacing="1" w:after="100" w:afterAutospacing="1"/>
        <w:divId w:val="517475511"/>
        <w:rPr>
          <w:rFonts w:eastAsia="Times New Roman"/>
        </w:rPr>
      </w:pPr>
      <w:r>
        <w:rPr>
          <w:rStyle w:val="HTML"/>
        </w:rPr>
        <w:t>http://host:port/app/api/customer/logout</w:t>
      </w:r>
    </w:p>
    <w:p w14:paraId="6969737D" w14:textId="77777777" w:rsidR="000740AB" w:rsidRDefault="009B41C6">
      <w:pPr>
        <w:pStyle w:val="a3"/>
        <w:divId w:val="517475511"/>
      </w:pPr>
      <w:r>
        <w:rPr>
          <w:rStyle w:val="a4"/>
        </w:rPr>
        <w:t>请求方式：</w:t>
      </w:r>
    </w:p>
    <w:p w14:paraId="0D806B03" w14:textId="77777777" w:rsidR="000740AB" w:rsidRDefault="009B41C6">
      <w:pPr>
        <w:numPr>
          <w:ilvl w:val="0"/>
          <w:numId w:val="338"/>
        </w:numPr>
        <w:spacing w:before="100" w:beforeAutospacing="1" w:after="100" w:afterAutospacing="1"/>
        <w:divId w:val="517475511"/>
        <w:rPr>
          <w:rFonts w:eastAsia="Times New Roman"/>
        </w:rPr>
      </w:pPr>
      <w:r>
        <w:rPr>
          <w:rFonts w:eastAsia="Times New Roman"/>
        </w:rPr>
        <w:t>GET</w:t>
      </w:r>
    </w:p>
    <w:p w14:paraId="12961B73" w14:textId="77777777" w:rsidR="000740AB" w:rsidRDefault="009B41C6">
      <w:pPr>
        <w:pStyle w:val="a3"/>
        <w:divId w:val="517475511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801"/>
        <w:gridCol w:w="2038"/>
        <w:gridCol w:w="1801"/>
      </w:tblGrid>
      <w:tr w:rsidR="000740AB" w14:paraId="6C87E8EC" w14:textId="77777777">
        <w:trPr>
          <w:divId w:val="517475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A7B796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43AC0C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D031AA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B21D8D3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126A0C62" w14:textId="77777777">
        <w:trPr>
          <w:divId w:val="517475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FF908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579EE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7899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A3C93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令牌</w:t>
            </w:r>
          </w:p>
        </w:tc>
      </w:tr>
    </w:tbl>
    <w:p w14:paraId="0969CC32" w14:textId="77777777" w:rsidR="000740AB" w:rsidRDefault="009B41C6">
      <w:pPr>
        <w:pStyle w:val="a3"/>
        <w:divId w:val="517475511"/>
      </w:pPr>
      <w:r>
        <w:rPr>
          <w:rStyle w:val="a4"/>
        </w:rPr>
        <w:t>返回示例</w:t>
      </w:r>
    </w:p>
    <w:p w14:paraId="3ACB3D4E" w14:textId="77777777" w:rsidR="000740AB" w:rsidRDefault="009B41C6">
      <w:pPr>
        <w:pStyle w:val="HTML0"/>
        <w:divId w:val="517475511"/>
        <w:rPr>
          <w:rStyle w:val="HTML"/>
        </w:rPr>
      </w:pPr>
      <w:r>
        <w:rPr>
          <w:rStyle w:val="HTML"/>
        </w:rPr>
        <w:t xml:space="preserve">  {</w:t>
      </w:r>
    </w:p>
    <w:p w14:paraId="21FBBA72" w14:textId="77777777" w:rsidR="000740AB" w:rsidRDefault="009B41C6">
      <w:pPr>
        <w:pStyle w:val="HTML0"/>
        <w:divId w:val="517475511"/>
        <w:rPr>
          <w:rStyle w:val="HTML"/>
        </w:rPr>
      </w:pPr>
      <w:r>
        <w:rPr>
          <w:rStyle w:val="HTML"/>
        </w:rPr>
        <w:t xml:space="preserve">    "status": 0,</w:t>
      </w:r>
    </w:p>
    <w:p w14:paraId="512C6A79" w14:textId="77777777" w:rsidR="000740AB" w:rsidRDefault="009B41C6">
      <w:pPr>
        <w:pStyle w:val="HTML0"/>
        <w:divId w:val="517475511"/>
        <w:rPr>
          <w:rStyle w:val="HTML"/>
        </w:rPr>
      </w:pPr>
      <w:r>
        <w:rPr>
          <w:rStyle w:val="HTML"/>
        </w:rPr>
        <w:t xml:space="preserve">    "message":"ok",</w:t>
      </w:r>
    </w:p>
    <w:p w14:paraId="2FFD939A" w14:textId="77777777" w:rsidR="000740AB" w:rsidRDefault="009B41C6">
      <w:pPr>
        <w:pStyle w:val="HTML0"/>
        <w:divId w:val="517475511"/>
        <w:rPr>
          <w:rStyle w:val="HTML"/>
        </w:rPr>
      </w:pPr>
      <w:r>
        <w:rPr>
          <w:rStyle w:val="HTML"/>
        </w:rPr>
        <w:t xml:space="preserve">    "value": null</w:t>
      </w:r>
    </w:p>
    <w:p w14:paraId="2E144726" w14:textId="77777777" w:rsidR="000740AB" w:rsidRDefault="009B41C6">
      <w:pPr>
        <w:pStyle w:val="HTML0"/>
        <w:divId w:val="517475511"/>
      </w:pPr>
      <w:r>
        <w:rPr>
          <w:rStyle w:val="HTML"/>
        </w:rPr>
        <w:t xml:space="preserve">  }</w:t>
      </w:r>
    </w:p>
    <w:p w14:paraId="5AFA4C3A" w14:textId="77777777" w:rsidR="000740AB" w:rsidRDefault="009B41C6">
      <w:pPr>
        <w:numPr>
          <w:ilvl w:val="0"/>
          <w:numId w:val="339"/>
        </w:numPr>
        <w:spacing w:before="100" w:beforeAutospacing="1" w:after="100" w:afterAutospacing="1"/>
        <w:divId w:val="51747551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4F4B3B97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4.8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取水表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/>
        </w:rPr>
        <w:t>型列表</w:t>
      </w:r>
    </w:p>
    <w:p w14:paraId="1439E6A0" w14:textId="77777777" w:rsidR="000740AB" w:rsidRDefault="009B41C6">
      <w:pPr>
        <w:pStyle w:val="a3"/>
        <w:divId w:val="812648541"/>
      </w:pPr>
      <w:r>
        <w:rPr>
          <w:rStyle w:val="a4"/>
        </w:rPr>
        <w:t>简要描述：</w:t>
      </w:r>
    </w:p>
    <w:p w14:paraId="0C5148A4" w14:textId="77777777" w:rsidR="000740AB" w:rsidRDefault="009B41C6">
      <w:pPr>
        <w:numPr>
          <w:ilvl w:val="0"/>
          <w:numId w:val="340"/>
        </w:numPr>
        <w:spacing w:before="100" w:beforeAutospacing="1" w:after="100" w:afterAutospacing="1"/>
        <w:divId w:val="812648541"/>
        <w:rPr>
          <w:rFonts w:eastAsia="Times New Roman"/>
        </w:rPr>
      </w:pPr>
      <w:r>
        <w:rPr>
          <w:rFonts w:ascii="SimSun" w:eastAsia="SimSun" w:hAnsi="SimSun" w:cs="SimSun"/>
        </w:rPr>
        <w:t>获取水表类型列表</w:t>
      </w:r>
    </w:p>
    <w:p w14:paraId="255C7E1E" w14:textId="77777777" w:rsidR="000740AB" w:rsidRDefault="009B41C6">
      <w:pPr>
        <w:pStyle w:val="a3"/>
        <w:divId w:val="81264854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85F03C3" w14:textId="77777777" w:rsidR="000740AB" w:rsidRDefault="009B41C6">
      <w:pPr>
        <w:numPr>
          <w:ilvl w:val="0"/>
          <w:numId w:val="341"/>
        </w:numPr>
        <w:spacing w:before="100" w:beforeAutospacing="1" w:after="100" w:afterAutospacing="1"/>
        <w:divId w:val="812648541"/>
        <w:rPr>
          <w:rFonts w:eastAsia="Times New Roman"/>
        </w:rPr>
      </w:pPr>
      <w:r>
        <w:rPr>
          <w:rStyle w:val="HTML"/>
        </w:rPr>
        <w:t>http://host:port/app/api/customer/device/types</w:t>
      </w:r>
    </w:p>
    <w:p w14:paraId="202038E4" w14:textId="77777777" w:rsidR="000740AB" w:rsidRDefault="009B41C6">
      <w:pPr>
        <w:pStyle w:val="a3"/>
        <w:divId w:val="812648541"/>
      </w:pPr>
      <w:r>
        <w:rPr>
          <w:rStyle w:val="a4"/>
        </w:rPr>
        <w:t>请求方式：</w:t>
      </w:r>
    </w:p>
    <w:p w14:paraId="0F334FA2" w14:textId="77777777" w:rsidR="000740AB" w:rsidRDefault="009B41C6">
      <w:pPr>
        <w:numPr>
          <w:ilvl w:val="0"/>
          <w:numId w:val="342"/>
        </w:numPr>
        <w:spacing w:before="100" w:beforeAutospacing="1" w:after="100" w:afterAutospacing="1"/>
        <w:divId w:val="812648541"/>
        <w:rPr>
          <w:rFonts w:eastAsia="Times New Roman"/>
        </w:rPr>
      </w:pPr>
      <w:r>
        <w:rPr>
          <w:rFonts w:eastAsia="Times New Roman"/>
        </w:rPr>
        <w:t>GET</w:t>
      </w:r>
    </w:p>
    <w:p w14:paraId="3E82B44C" w14:textId="77777777" w:rsidR="000740AB" w:rsidRDefault="009B41C6">
      <w:pPr>
        <w:pStyle w:val="a3"/>
        <w:divId w:val="812648541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997"/>
        <w:gridCol w:w="997"/>
        <w:gridCol w:w="4282"/>
      </w:tblGrid>
      <w:tr w:rsidR="000740AB" w14:paraId="23DE6A12" w14:textId="77777777">
        <w:trPr>
          <w:divId w:val="8126485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374B952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A61FA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519611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9AED99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4A73DC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9803D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7232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6C217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4C1EE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索引数</w:t>
            </w:r>
          </w:p>
        </w:tc>
      </w:tr>
      <w:tr w:rsidR="000740AB" w14:paraId="1C06E19E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4BA72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5829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43DFF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F4B66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每</w:t>
            </w:r>
            <w:r>
              <w:rPr>
                <w:rFonts w:ascii="SimSun" w:eastAsia="SimSun" w:hAnsi="SimSun" w:cs="SimSun"/>
              </w:rPr>
              <w:t>页显</w:t>
            </w:r>
            <w:r>
              <w:rPr>
                <w:rFonts w:ascii="MS Mincho" w:eastAsia="MS Mincho" w:hAnsi="MS Mincho" w:cs="MS Mincho"/>
              </w:rPr>
              <w:t>示多少个数据</w:t>
            </w:r>
          </w:p>
        </w:tc>
      </w:tr>
    </w:tbl>
    <w:p w14:paraId="4F0A2D75" w14:textId="77777777" w:rsidR="000740AB" w:rsidRDefault="009B41C6">
      <w:pPr>
        <w:pStyle w:val="a3"/>
        <w:divId w:val="81264854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67F37CA0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547ED125" w14:textId="77777777" w:rsidR="000740AB" w:rsidRDefault="000740AB">
            <w:pPr>
              <w:pStyle w:val="HTML0"/>
              <w:wordWrap w:val="0"/>
              <w:rPr>
                <w:rStyle w:val="HTML"/>
              </w:rPr>
            </w:pPr>
          </w:p>
          <w:p w14:paraId="202A6B02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1657FB27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484ACF5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"list</w:t>
            </w:r>
            <w:r>
              <w:rPr>
                <w:rStyle w:val="HTML"/>
              </w:rPr>
              <w:t>返回成功</w:t>
            </w:r>
            <w:r>
              <w:rPr>
                <w:rStyle w:val="HTML"/>
              </w:rPr>
              <w:t>",</w:t>
            </w:r>
          </w:p>
          <w:p w14:paraId="790079E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2252134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"pageNo": 1,</w:t>
            </w:r>
          </w:p>
          <w:p w14:paraId="41B940D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"pageSize": 10,</w:t>
            </w:r>
          </w:p>
          <w:p w14:paraId="7AFA241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"totalCount": 7,</w:t>
            </w:r>
          </w:p>
          <w:p w14:paraId="694877D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14:paraId="1C29CD4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"list": [</w:t>
            </w:r>
          </w:p>
          <w:p w14:paraId="0AB48DF6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14:paraId="4BB6CB3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"5af56c1fa74973336cf4db52",</w:t>
            </w:r>
          </w:p>
          <w:p w14:paraId="3E9DF2D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</w:t>
            </w:r>
            <w:r>
              <w:rPr>
                <w:rStyle w:val="HTML"/>
              </w:rPr>
              <w:t>长虹</w:t>
            </w:r>
            <w:r>
              <w:rPr>
                <w:rStyle w:val="HTML"/>
              </w:rPr>
              <w:t>NB</w:t>
            </w:r>
            <w:r>
              <w:rPr>
                <w:rStyle w:val="HTML"/>
              </w:rPr>
              <w:t>智能水表</w:t>
            </w:r>
            <w:r>
              <w:rPr>
                <w:rStyle w:val="HTML"/>
              </w:rPr>
              <w:t>",</w:t>
            </w:r>
          </w:p>
          <w:p w14:paraId="4C78F180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"hardwareVersion": "GB_2000",</w:t>
            </w:r>
          </w:p>
          <w:p w14:paraId="56D5907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"softwareVersion": "GB_1000"</w:t>
            </w:r>
          </w:p>
          <w:p w14:paraId="5A1424A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},.....</w:t>
            </w:r>
          </w:p>
          <w:p w14:paraId="51D0264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14:paraId="3959C11F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"firstResult": 0,</w:t>
            </w:r>
          </w:p>
          <w:p w14:paraId="43528CB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"firstPage": true,</w:t>
            </w:r>
          </w:p>
          <w:p w14:paraId="50EE1DA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"nextPage": 1,</w:t>
            </w:r>
          </w:p>
          <w:p w14:paraId="59F383B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"prevPage": 1,</w:t>
            </w:r>
          </w:p>
          <w:p w14:paraId="6E105E8A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"lastPage": true</w:t>
            </w:r>
          </w:p>
          <w:p w14:paraId="0507BF4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1541FD6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1FA346D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55E25C15" w14:textId="77777777" w:rsidR="000740AB" w:rsidRDefault="000740AB"/>
        </w:tc>
      </w:tr>
    </w:tbl>
    <w:p w14:paraId="0300EEA7" w14:textId="77777777" w:rsidR="000740AB" w:rsidRDefault="009B41C6">
      <w:pPr>
        <w:pStyle w:val="a3"/>
        <w:divId w:val="812648541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1555"/>
        <w:gridCol w:w="2495"/>
      </w:tblGrid>
      <w:tr w:rsidR="000740AB" w14:paraId="271EE4F9" w14:textId="77777777">
        <w:trPr>
          <w:divId w:val="8126485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55D03F0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0FD36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72D122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E31336A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42E6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9BE3E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8270E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一共大小</w:t>
            </w:r>
          </w:p>
        </w:tc>
      </w:tr>
      <w:tr w:rsidR="000740AB" w14:paraId="3FAE63DC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E54E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5B20B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03ED2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6CD91214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9D59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C33C6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F0E04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0740AB" w14:paraId="7027282E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9786F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22B6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72D7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硬件版本</w:t>
            </w:r>
          </w:p>
        </w:tc>
      </w:tr>
      <w:tr w:rsidR="000740AB" w14:paraId="06BD349F" w14:textId="77777777">
        <w:trPr>
          <w:divId w:val="8126485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D6EA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softwareVersion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A3BD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6715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软件版本</w:t>
            </w:r>
          </w:p>
        </w:tc>
      </w:tr>
    </w:tbl>
    <w:p w14:paraId="239859A2" w14:textId="77777777" w:rsidR="000740AB" w:rsidRDefault="009B41C6">
      <w:pPr>
        <w:pStyle w:val="a3"/>
        <w:divId w:val="812648541"/>
      </w:pPr>
      <w:r>
        <w:t>其它字段可忽略</w:t>
      </w:r>
    </w:p>
    <w:p w14:paraId="26B3533A" w14:textId="77777777" w:rsidR="000740AB" w:rsidRDefault="009B41C6">
      <w:pPr>
        <w:pStyle w:val="a3"/>
        <w:divId w:val="812648541"/>
      </w:pPr>
      <w:r>
        <w:rPr>
          <w:rStyle w:val="a4"/>
        </w:rPr>
        <w:t>备注</w:t>
      </w:r>
    </w:p>
    <w:p w14:paraId="488C9476" w14:textId="77777777" w:rsidR="000740AB" w:rsidRDefault="009B41C6">
      <w:pPr>
        <w:numPr>
          <w:ilvl w:val="0"/>
          <w:numId w:val="343"/>
        </w:numPr>
        <w:spacing w:before="100" w:beforeAutospacing="1" w:after="100" w:afterAutospacing="1"/>
        <w:divId w:val="81264854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54285C24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4.9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修改密</w:t>
      </w:r>
      <w:r>
        <w:rPr>
          <w:rFonts w:ascii="SimSun" w:eastAsia="SimSun" w:hAnsi="SimSun" w:cs="SimSun"/>
        </w:rPr>
        <w:t>码</w:t>
      </w:r>
    </w:p>
    <w:p w14:paraId="2B63B2C9" w14:textId="77777777" w:rsidR="000740AB" w:rsidRDefault="009B41C6">
      <w:pPr>
        <w:pStyle w:val="a3"/>
        <w:divId w:val="878205841"/>
      </w:pPr>
      <w:r>
        <w:rPr>
          <w:rStyle w:val="a4"/>
        </w:rPr>
        <w:t>简要描述：</w:t>
      </w:r>
    </w:p>
    <w:p w14:paraId="2ACE9D77" w14:textId="77777777" w:rsidR="000740AB" w:rsidRDefault="009B41C6">
      <w:pPr>
        <w:numPr>
          <w:ilvl w:val="0"/>
          <w:numId w:val="344"/>
        </w:numPr>
        <w:spacing w:before="100" w:beforeAutospacing="1" w:after="100" w:afterAutospacing="1"/>
        <w:divId w:val="878205841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修改密</w:t>
      </w:r>
      <w:r>
        <w:rPr>
          <w:rFonts w:ascii="SimSun" w:eastAsia="SimSun" w:hAnsi="SimSun" w:cs="SimSun"/>
        </w:rPr>
        <w:t>码</w:t>
      </w:r>
    </w:p>
    <w:p w14:paraId="537BACE8" w14:textId="77777777" w:rsidR="000740AB" w:rsidRDefault="009B41C6">
      <w:pPr>
        <w:pStyle w:val="a3"/>
        <w:divId w:val="87820584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4AA50F7B" w14:textId="77777777" w:rsidR="000740AB" w:rsidRDefault="009B41C6">
      <w:pPr>
        <w:numPr>
          <w:ilvl w:val="0"/>
          <w:numId w:val="345"/>
        </w:numPr>
        <w:spacing w:before="100" w:beforeAutospacing="1" w:after="100" w:afterAutospacing="1"/>
        <w:divId w:val="878205841"/>
        <w:rPr>
          <w:rFonts w:eastAsia="Times New Roman"/>
        </w:rPr>
      </w:pPr>
      <w:r>
        <w:rPr>
          <w:rStyle w:val="HTML"/>
        </w:rPr>
        <w:t>http://host:port/app/api/customer/changepwd</w:t>
      </w:r>
    </w:p>
    <w:p w14:paraId="394FBB4C" w14:textId="77777777" w:rsidR="000740AB" w:rsidRDefault="009B41C6">
      <w:pPr>
        <w:pStyle w:val="a3"/>
        <w:divId w:val="878205841"/>
      </w:pPr>
      <w:r>
        <w:rPr>
          <w:rStyle w:val="a4"/>
        </w:rPr>
        <w:t>请求方式：</w:t>
      </w:r>
    </w:p>
    <w:p w14:paraId="42D135BD" w14:textId="77777777" w:rsidR="000740AB" w:rsidRDefault="009B41C6">
      <w:pPr>
        <w:numPr>
          <w:ilvl w:val="0"/>
          <w:numId w:val="346"/>
        </w:numPr>
        <w:spacing w:before="100" w:beforeAutospacing="1" w:after="100" w:afterAutospacing="1"/>
        <w:divId w:val="878205841"/>
        <w:rPr>
          <w:rFonts w:eastAsia="Times New Roman"/>
        </w:rPr>
      </w:pPr>
      <w:r>
        <w:rPr>
          <w:rFonts w:eastAsia="Times New Roman"/>
        </w:rPr>
        <w:t>POST</w:t>
      </w:r>
    </w:p>
    <w:p w14:paraId="6F077969" w14:textId="77777777" w:rsidR="000740AB" w:rsidRDefault="009B41C6">
      <w:pPr>
        <w:pStyle w:val="a3"/>
        <w:divId w:val="878205841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153"/>
        <w:gridCol w:w="1304"/>
        <w:gridCol w:w="2781"/>
      </w:tblGrid>
      <w:tr w:rsidR="000740AB" w14:paraId="037632D6" w14:textId="77777777">
        <w:trPr>
          <w:divId w:val="8782058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C9A49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EBCCB1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C70F37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E9F61C2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8E0E21C" w14:textId="77777777">
        <w:trPr>
          <w:divId w:val="8782058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88E9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7952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621BE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D678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旧密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0740AB" w14:paraId="52E90794" w14:textId="77777777">
        <w:trPr>
          <w:divId w:val="8782058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4F34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8594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7618B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9E09C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新密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</w:tbl>
    <w:p w14:paraId="50D4AA22" w14:textId="77777777" w:rsidR="000740AB" w:rsidRDefault="009B41C6">
      <w:pPr>
        <w:pStyle w:val="a3"/>
        <w:divId w:val="878205841"/>
      </w:pPr>
      <w:r>
        <w:rPr>
          <w:rStyle w:val="a4"/>
        </w:rPr>
        <w:t>请求示例</w:t>
      </w:r>
    </w:p>
    <w:p w14:paraId="098FAD60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{</w:t>
      </w:r>
    </w:p>
    <w:p w14:paraId="67FAF93D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    "pwd":"111111",</w:t>
      </w:r>
    </w:p>
    <w:p w14:paraId="2238904C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    "oldPwd":"123321"</w:t>
      </w:r>
    </w:p>
    <w:p w14:paraId="6F04861A" w14:textId="77777777" w:rsidR="000740AB" w:rsidRDefault="009B41C6">
      <w:pPr>
        <w:pStyle w:val="HTML0"/>
        <w:divId w:val="878205841"/>
      </w:pPr>
      <w:r>
        <w:rPr>
          <w:rStyle w:val="HTML"/>
        </w:rPr>
        <w:t xml:space="preserve">    }</w:t>
      </w:r>
    </w:p>
    <w:p w14:paraId="1B999320" w14:textId="77777777" w:rsidR="000740AB" w:rsidRDefault="009B41C6">
      <w:pPr>
        <w:pStyle w:val="a3"/>
        <w:divId w:val="878205841"/>
      </w:pPr>
      <w:r>
        <w:rPr>
          <w:rStyle w:val="a4"/>
        </w:rPr>
        <w:t>返回示例</w:t>
      </w:r>
    </w:p>
    <w:p w14:paraId="6DADF9E1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{</w:t>
      </w:r>
    </w:p>
    <w:p w14:paraId="465822FA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"status": 0,</w:t>
      </w:r>
    </w:p>
    <w:p w14:paraId="3E429C93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请求成功</w:t>
      </w:r>
      <w:r>
        <w:rPr>
          <w:rStyle w:val="HTML"/>
        </w:rPr>
        <w:t>",</w:t>
      </w:r>
    </w:p>
    <w:p w14:paraId="1C7D7F62" w14:textId="77777777" w:rsidR="000740AB" w:rsidRDefault="009B41C6">
      <w:pPr>
        <w:pStyle w:val="HTML0"/>
        <w:divId w:val="878205841"/>
        <w:rPr>
          <w:rStyle w:val="HTML"/>
        </w:rPr>
      </w:pPr>
      <w:r>
        <w:rPr>
          <w:rStyle w:val="HTML"/>
        </w:rPr>
        <w:t xml:space="preserve">    "value": {}</w:t>
      </w:r>
    </w:p>
    <w:p w14:paraId="158C8D20" w14:textId="77777777" w:rsidR="000740AB" w:rsidRDefault="009B41C6">
      <w:pPr>
        <w:pStyle w:val="HTML0"/>
        <w:divId w:val="878205841"/>
      </w:pPr>
      <w:r>
        <w:rPr>
          <w:rStyle w:val="HTML"/>
        </w:rPr>
        <w:t xml:space="preserve">  }</w:t>
      </w:r>
    </w:p>
    <w:p w14:paraId="4C0EB2C8" w14:textId="77777777" w:rsidR="000740AB" w:rsidRDefault="009B41C6">
      <w:pPr>
        <w:pStyle w:val="a3"/>
        <w:divId w:val="878205841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0740AB" w14:paraId="4E151677" w14:textId="77777777">
        <w:trPr>
          <w:divId w:val="87820584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6AED784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32CED0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D8EE5DC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4B546F2" w14:textId="77777777">
        <w:trPr>
          <w:divId w:val="8782058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BC280" w14:textId="77777777" w:rsidR="000740AB" w:rsidRDefault="000740A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50317839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E06BD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96F73ED" w14:textId="77777777" w:rsidR="000740AB" w:rsidRDefault="009B41C6">
      <w:pPr>
        <w:pStyle w:val="a3"/>
        <w:divId w:val="878205841"/>
      </w:pPr>
      <w:r>
        <w:rPr>
          <w:rStyle w:val="a4"/>
        </w:rPr>
        <w:t>备注</w:t>
      </w:r>
    </w:p>
    <w:p w14:paraId="23BF25EA" w14:textId="77777777" w:rsidR="000740AB" w:rsidRDefault="009B41C6">
      <w:pPr>
        <w:numPr>
          <w:ilvl w:val="0"/>
          <w:numId w:val="347"/>
        </w:numPr>
        <w:spacing w:before="100" w:beforeAutospacing="1" w:after="100" w:afterAutospacing="1"/>
        <w:divId w:val="87820584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771E3B2D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4.10</w:t>
      </w:r>
      <w:r>
        <w:rPr>
          <w:rFonts w:ascii="MS Mincho" w:eastAsia="MS Mincho" w:hAnsi="MS Mincho" w:cs="MS Mincho"/>
        </w:rPr>
        <w:t>、找回密</w:t>
      </w:r>
      <w:r>
        <w:rPr>
          <w:rFonts w:ascii="SimSun" w:eastAsia="SimSun" w:hAnsi="SimSun" w:cs="SimSun"/>
        </w:rPr>
        <w:t>码</w:t>
      </w:r>
    </w:p>
    <w:p w14:paraId="5DD11DE3" w14:textId="77777777" w:rsidR="000740AB" w:rsidRDefault="009B41C6">
      <w:pPr>
        <w:pStyle w:val="a3"/>
        <w:divId w:val="917520496"/>
      </w:pPr>
      <w:r>
        <w:rPr>
          <w:rStyle w:val="a4"/>
        </w:rPr>
        <w:t>简要描述：</w:t>
      </w:r>
    </w:p>
    <w:p w14:paraId="3A748713" w14:textId="77777777" w:rsidR="000740AB" w:rsidRDefault="009B41C6">
      <w:pPr>
        <w:numPr>
          <w:ilvl w:val="0"/>
          <w:numId w:val="348"/>
        </w:numPr>
        <w:spacing w:before="100" w:beforeAutospacing="1" w:after="100" w:afterAutospacing="1"/>
        <w:divId w:val="917520496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登</w:t>
      </w:r>
      <w:r>
        <w:rPr>
          <w:rFonts w:ascii="SimSun" w:eastAsia="SimSun" w:hAnsi="SimSun" w:cs="SimSun"/>
        </w:rPr>
        <w:t>录</w:t>
      </w:r>
    </w:p>
    <w:p w14:paraId="236EB62D" w14:textId="77777777" w:rsidR="000740AB" w:rsidRDefault="009B41C6">
      <w:pPr>
        <w:pStyle w:val="a3"/>
        <w:divId w:val="91752049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94FA0C1" w14:textId="77777777" w:rsidR="000740AB" w:rsidRDefault="009B41C6">
      <w:pPr>
        <w:numPr>
          <w:ilvl w:val="0"/>
          <w:numId w:val="349"/>
        </w:numPr>
        <w:spacing w:before="100" w:beforeAutospacing="1" w:after="100" w:afterAutospacing="1"/>
        <w:divId w:val="917520496"/>
        <w:rPr>
          <w:rFonts w:eastAsia="Times New Roman"/>
        </w:rPr>
      </w:pPr>
      <w:r>
        <w:rPr>
          <w:rStyle w:val="HTML"/>
        </w:rPr>
        <w:t>http://host:port/app/api/customer/retrievepwd</w:t>
      </w:r>
    </w:p>
    <w:p w14:paraId="2ED70619" w14:textId="77777777" w:rsidR="000740AB" w:rsidRDefault="009B41C6">
      <w:pPr>
        <w:pStyle w:val="a3"/>
        <w:divId w:val="917520496"/>
      </w:pPr>
      <w:r>
        <w:rPr>
          <w:rStyle w:val="a4"/>
        </w:rPr>
        <w:t>请求方式：</w:t>
      </w:r>
    </w:p>
    <w:p w14:paraId="0A11BBD6" w14:textId="77777777" w:rsidR="000740AB" w:rsidRDefault="009B41C6">
      <w:pPr>
        <w:numPr>
          <w:ilvl w:val="0"/>
          <w:numId w:val="350"/>
        </w:numPr>
        <w:spacing w:before="100" w:beforeAutospacing="1" w:after="100" w:afterAutospacing="1"/>
        <w:divId w:val="917520496"/>
        <w:rPr>
          <w:rFonts w:eastAsia="Times New Roman"/>
        </w:rPr>
      </w:pPr>
      <w:r>
        <w:rPr>
          <w:rFonts w:eastAsia="Times New Roman"/>
        </w:rPr>
        <w:t>POST</w:t>
      </w:r>
    </w:p>
    <w:p w14:paraId="655FB08B" w14:textId="77777777" w:rsidR="000740AB" w:rsidRDefault="009B41C6">
      <w:pPr>
        <w:pStyle w:val="a3"/>
        <w:divId w:val="917520496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1441"/>
        <w:gridCol w:w="1630"/>
        <w:gridCol w:w="2119"/>
      </w:tblGrid>
      <w:tr w:rsidR="000740AB" w14:paraId="59CC1E6E" w14:textId="77777777">
        <w:trPr>
          <w:divId w:val="91752049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304C05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542034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E6426C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32FBF5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5E582C1" w14:textId="77777777">
        <w:trPr>
          <w:divId w:val="9175204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85A2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673B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6CD7D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A16D2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</w:tr>
      <w:tr w:rsidR="000740AB" w14:paraId="5C46503F" w14:textId="77777777">
        <w:trPr>
          <w:divId w:val="9175204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D5FD2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EAA1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B0597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6643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新密</w:t>
            </w:r>
            <w:r>
              <w:rPr>
                <w:rFonts w:ascii="SimSun" w:eastAsia="SimSun" w:hAnsi="SimSun" w:cs="SimSun"/>
              </w:rPr>
              <w:t>码</w:t>
            </w:r>
          </w:p>
        </w:tc>
      </w:tr>
      <w:tr w:rsidR="000740AB" w14:paraId="124CA161" w14:textId="77777777">
        <w:trPr>
          <w:divId w:val="9175204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816E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smsCode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7381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67A4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FD665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验证码</w:t>
            </w:r>
          </w:p>
        </w:tc>
      </w:tr>
    </w:tbl>
    <w:p w14:paraId="20D7C46E" w14:textId="77777777" w:rsidR="000740AB" w:rsidRDefault="009B41C6">
      <w:pPr>
        <w:pStyle w:val="a3"/>
        <w:divId w:val="917520496"/>
      </w:pPr>
      <w:r>
        <w:rPr>
          <w:rStyle w:val="a4"/>
        </w:rPr>
        <w:t>请求</w:t>
      </w:r>
    </w:p>
    <w:p w14:paraId="109780A9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>{</w:t>
      </w:r>
    </w:p>
    <w:p w14:paraId="1F2F9EED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"loginName":"111",</w:t>
      </w:r>
    </w:p>
    <w:p w14:paraId="00F0A12D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"pwd":"123",</w:t>
      </w:r>
    </w:p>
    <w:p w14:paraId="2A63DBDE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"smsCode":"1234"</w:t>
      </w:r>
    </w:p>
    <w:p w14:paraId="53F6A70B" w14:textId="77777777" w:rsidR="000740AB" w:rsidRDefault="000740AB">
      <w:pPr>
        <w:pStyle w:val="HTML0"/>
        <w:divId w:val="917520496"/>
        <w:rPr>
          <w:rStyle w:val="HTML"/>
        </w:rPr>
      </w:pPr>
    </w:p>
    <w:p w14:paraId="38733CB5" w14:textId="77777777" w:rsidR="000740AB" w:rsidRDefault="009B41C6">
      <w:pPr>
        <w:pStyle w:val="HTML0"/>
        <w:divId w:val="917520496"/>
      </w:pPr>
      <w:r>
        <w:rPr>
          <w:rStyle w:val="HTML"/>
        </w:rPr>
        <w:t>}</w:t>
      </w:r>
    </w:p>
    <w:p w14:paraId="37ECB688" w14:textId="77777777" w:rsidR="000740AB" w:rsidRDefault="009B41C6">
      <w:pPr>
        <w:pStyle w:val="a3"/>
        <w:divId w:val="917520496"/>
      </w:pPr>
      <w:r>
        <w:rPr>
          <w:rStyle w:val="a4"/>
        </w:rPr>
        <w:t>返回示例</w:t>
      </w:r>
    </w:p>
    <w:p w14:paraId="0F2363E3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{</w:t>
      </w:r>
    </w:p>
    <w:p w14:paraId="5BBBC531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"status": 0,</w:t>
      </w:r>
    </w:p>
    <w:p w14:paraId="4D88DED0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"message":"</w:t>
      </w:r>
      <w:r>
        <w:rPr>
          <w:rStyle w:val="HTML"/>
        </w:rPr>
        <w:t>修改成功</w:t>
      </w:r>
      <w:r>
        <w:rPr>
          <w:rStyle w:val="HTML"/>
        </w:rPr>
        <w:t>",</w:t>
      </w:r>
    </w:p>
    <w:p w14:paraId="16D8AEA0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"value": {</w:t>
      </w:r>
    </w:p>
    <w:p w14:paraId="11AFFA88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    "value":</w:t>
      </w:r>
    </w:p>
    <w:p w14:paraId="272AF50C" w14:textId="77777777" w:rsidR="000740AB" w:rsidRDefault="009B41C6">
      <w:pPr>
        <w:pStyle w:val="HTML0"/>
        <w:divId w:val="917520496"/>
        <w:rPr>
          <w:rStyle w:val="HTML"/>
        </w:rPr>
      </w:pPr>
      <w:r>
        <w:rPr>
          <w:rStyle w:val="HTML"/>
        </w:rPr>
        <w:t xml:space="preserve">    }</w:t>
      </w:r>
    </w:p>
    <w:p w14:paraId="36078555" w14:textId="77777777" w:rsidR="000740AB" w:rsidRDefault="009B41C6">
      <w:pPr>
        <w:pStyle w:val="HTML0"/>
        <w:divId w:val="917520496"/>
      </w:pPr>
      <w:r>
        <w:rPr>
          <w:rStyle w:val="HTML"/>
        </w:rPr>
        <w:t xml:space="preserve">  }</w:t>
      </w:r>
    </w:p>
    <w:p w14:paraId="5992DBA7" w14:textId="77777777" w:rsidR="000740AB" w:rsidRDefault="009B41C6">
      <w:pPr>
        <w:pStyle w:val="a3"/>
        <w:divId w:val="917520496"/>
      </w:pPr>
      <w:r>
        <w:rPr>
          <w:rStyle w:val="a4"/>
        </w:rPr>
        <w:t>备注</w:t>
      </w:r>
    </w:p>
    <w:p w14:paraId="72018456" w14:textId="77777777" w:rsidR="000740AB" w:rsidRDefault="009B41C6">
      <w:pPr>
        <w:numPr>
          <w:ilvl w:val="0"/>
          <w:numId w:val="351"/>
        </w:numPr>
        <w:spacing w:before="100" w:beforeAutospacing="1" w:after="100" w:afterAutospacing="1"/>
        <w:divId w:val="917520496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</w:p>
    <w:p w14:paraId="3F3EBBF2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4.11</w:t>
      </w:r>
      <w:r>
        <w:rPr>
          <w:rFonts w:ascii="MS Mincho" w:eastAsia="MS Mincho" w:hAnsi="MS Mincho" w:cs="MS Mincho"/>
        </w:rPr>
        <w:t>、水表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</w:t>
      </w:r>
    </w:p>
    <w:p w14:paraId="64BD118C" w14:textId="77777777" w:rsidR="000740AB" w:rsidRDefault="009B41C6">
      <w:pPr>
        <w:pStyle w:val="a3"/>
        <w:divId w:val="1578444801"/>
      </w:pPr>
      <w:r>
        <w:rPr>
          <w:rStyle w:val="a4"/>
        </w:rPr>
        <w:t>简要描述：</w:t>
      </w:r>
    </w:p>
    <w:p w14:paraId="44571182" w14:textId="77777777" w:rsidR="000740AB" w:rsidRDefault="009B41C6">
      <w:pPr>
        <w:numPr>
          <w:ilvl w:val="0"/>
          <w:numId w:val="352"/>
        </w:numPr>
        <w:spacing w:before="100" w:beforeAutospacing="1" w:after="100" w:afterAutospacing="1"/>
        <w:divId w:val="1578444801"/>
        <w:rPr>
          <w:rFonts w:eastAsia="Times New Roman"/>
        </w:rPr>
      </w:pPr>
      <w:r>
        <w:rPr>
          <w:rFonts w:ascii="MS Mincho" w:eastAsia="MS Mincho" w:hAnsi="MS Mincho" w:cs="MS Mincho"/>
        </w:rPr>
        <w:t>水表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</w:t>
      </w:r>
    </w:p>
    <w:p w14:paraId="5B478669" w14:textId="77777777" w:rsidR="000740AB" w:rsidRDefault="009B41C6">
      <w:pPr>
        <w:pStyle w:val="a3"/>
        <w:divId w:val="15784448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61FC5058" w14:textId="77777777" w:rsidR="000740AB" w:rsidRDefault="009B41C6">
      <w:pPr>
        <w:numPr>
          <w:ilvl w:val="0"/>
          <w:numId w:val="353"/>
        </w:numPr>
        <w:spacing w:before="100" w:beforeAutospacing="1" w:after="100" w:afterAutospacing="1"/>
        <w:divId w:val="1578444801"/>
        <w:rPr>
          <w:rFonts w:eastAsia="Times New Roman"/>
        </w:rPr>
      </w:pPr>
      <w:r>
        <w:rPr>
          <w:rStyle w:val="HTML"/>
        </w:rPr>
        <w:t>http://host:port/app/api/customer/device/bind</w:t>
      </w:r>
    </w:p>
    <w:p w14:paraId="27A336E2" w14:textId="77777777" w:rsidR="000740AB" w:rsidRDefault="009B41C6">
      <w:pPr>
        <w:pStyle w:val="a3"/>
        <w:divId w:val="1578444801"/>
      </w:pPr>
      <w:r>
        <w:rPr>
          <w:rStyle w:val="a4"/>
        </w:rPr>
        <w:t>请求方式：</w:t>
      </w:r>
    </w:p>
    <w:p w14:paraId="3B7D39B1" w14:textId="77777777" w:rsidR="000740AB" w:rsidRDefault="009B41C6">
      <w:pPr>
        <w:numPr>
          <w:ilvl w:val="0"/>
          <w:numId w:val="354"/>
        </w:numPr>
        <w:spacing w:before="100" w:beforeAutospacing="1" w:after="100" w:afterAutospacing="1"/>
        <w:divId w:val="1578444801"/>
        <w:rPr>
          <w:rFonts w:eastAsia="Times New Roman"/>
        </w:rPr>
      </w:pPr>
      <w:r>
        <w:rPr>
          <w:rFonts w:eastAsia="Times New Roman"/>
        </w:rPr>
        <w:t>GET</w:t>
      </w:r>
    </w:p>
    <w:p w14:paraId="4E1B20FA" w14:textId="77777777" w:rsidR="000740AB" w:rsidRDefault="009B41C6">
      <w:pPr>
        <w:pStyle w:val="a3"/>
        <w:divId w:val="1578444801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379"/>
        <w:gridCol w:w="1560"/>
        <w:gridCol w:w="3325"/>
      </w:tblGrid>
      <w:tr w:rsidR="000740AB" w14:paraId="44FCBAD9" w14:textId="77777777">
        <w:trPr>
          <w:divId w:val="15784448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1CD035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10514DE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AFE455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7B71064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664585C" w14:textId="77777777">
        <w:trPr>
          <w:divId w:val="1578444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98EDA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E2CD5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BF44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07C6D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</w:tr>
      <w:tr w:rsidR="000740AB" w14:paraId="47BE05A5" w14:textId="77777777">
        <w:trPr>
          <w:divId w:val="1578444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9E9FFB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6C42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4DFA9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9358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IMEI</w:t>
            </w:r>
          </w:p>
        </w:tc>
      </w:tr>
    </w:tbl>
    <w:p w14:paraId="5FEB5D49" w14:textId="77777777" w:rsidR="000740AB" w:rsidRDefault="009B41C6">
      <w:pPr>
        <w:pStyle w:val="a3"/>
        <w:divId w:val="1578444801"/>
      </w:pPr>
      <w:r>
        <w:rPr>
          <w:rStyle w:val="a4"/>
        </w:rPr>
        <w:t>返回示例</w:t>
      </w:r>
    </w:p>
    <w:p w14:paraId="6366AB42" w14:textId="77777777" w:rsidR="000740AB" w:rsidRDefault="009B41C6">
      <w:pPr>
        <w:pStyle w:val="HTML0"/>
        <w:divId w:val="1578444801"/>
        <w:rPr>
          <w:rStyle w:val="HTML"/>
        </w:rPr>
      </w:pPr>
      <w:r>
        <w:rPr>
          <w:rStyle w:val="HTML"/>
        </w:rPr>
        <w:t xml:space="preserve">  {</w:t>
      </w:r>
    </w:p>
    <w:p w14:paraId="74C4F8D6" w14:textId="77777777" w:rsidR="000740AB" w:rsidRDefault="009B41C6">
      <w:pPr>
        <w:pStyle w:val="HTML0"/>
        <w:divId w:val="1578444801"/>
        <w:rPr>
          <w:rStyle w:val="HTML"/>
        </w:rPr>
      </w:pPr>
      <w:r>
        <w:rPr>
          <w:rStyle w:val="HTML"/>
        </w:rPr>
        <w:t xml:space="preserve">    "status": 0,</w:t>
      </w:r>
    </w:p>
    <w:p w14:paraId="438B1F3B" w14:textId="77777777" w:rsidR="000740AB" w:rsidRDefault="009B41C6">
      <w:pPr>
        <w:pStyle w:val="HTML0"/>
        <w:divId w:val="1578444801"/>
        <w:rPr>
          <w:rStyle w:val="HTML"/>
        </w:rPr>
      </w:pPr>
      <w:r>
        <w:rPr>
          <w:rStyle w:val="HTML"/>
        </w:rPr>
        <w:t xml:space="preserve">    "message":"ok",</w:t>
      </w:r>
    </w:p>
    <w:p w14:paraId="4B39ED14" w14:textId="77777777" w:rsidR="000740AB" w:rsidRDefault="009B41C6">
      <w:pPr>
        <w:pStyle w:val="HTML0"/>
        <w:divId w:val="1578444801"/>
        <w:rPr>
          <w:rStyle w:val="HTML"/>
        </w:rPr>
      </w:pPr>
      <w:r>
        <w:rPr>
          <w:rStyle w:val="HTML"/>
        </w:rPr>
        <w:t xml:space="preserve">    "value": { }</w:t>
      </w:r>
    </w:p>
    <w:p w14:paraId="0848FF85" w14:textId="77777777" w:rsidR="000740AB" w:rsidRDefault="009B41C6">
      <w:pPr>
        <w:pStyle w:val="HTML0"/>
        <w:divId w:val="1578444801"/>
      </w:pPr>
      <w:r>
        <w:rPr>
          <w:rStyle w:val="HTML"/>
        </w:rPr>
        <w:t xml:space="preserve">  }</w:t>
      </w:r>
    </w:p>
    <w:p w14:paraId="737F5054" w14:textId="77777777" w:rsidR="000740AB" w:rsidRDefault="009B41C6">
      <w:pPr>
        <w:pStyle w:val="a3"/>
        <w:divId w:val="1578444801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0740AB" w14:paraId="238D9420" w14:textId="77777777">
        <w:trPr>
          <w:divId w:val="15784448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76399D8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B5C226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8A16ADE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62FBCFDD" w14:textId="77777777">
        <w:trPr>
          <w:divId w:val="15784448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78626D" w14:textId="77777777" w:rsidR="000740AB" w:rsidRDefault="000740A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6A64980F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A5496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1623529" w14:textId="77777777" w:rsidR="000740AB" w:rsidRDefault="009B41C6">
      <w:pPr>
        <w:pStyle w:val="a3"/>
        <w:divId w:val="1578444801"/>
      </w:pPr>
      <w:r>
        <w:rPr>
          <w:rStyle w:val="a4"/>
        </w:rPr>
        <w:t>备注</w:t>
      </w:r>
    </w:p>
    <w:p w14:paraId="5F9E6AF7" w14:textId="77777777" w:rsidR="000740AB" w:rsidRDefault="009B41C6">
      <w:pPr>
        <w:numPr>
          <w:ilvl w:val="0"/>
          <w:numId w:val="355"/>
        </w:numPr>
        <w:spacing w:before="100" w:beforeAutospacing="1" w:after="100" w:afterAutospacing="1"/>
        <w:divId w:val="157844480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5B7A7659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4.12</w:t>
      </w:r>
      <w:r>
        <w:rPr>
          <w:rFonts w:ascii="MS Mincho" w:eastAsia="MS Mincho" w:hAnsi="MS Mincho" w:cs="MS Mincho"/>
        </w:rPr>
        <w:t>、水表信息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</w:p>
    <w:p w14:paraId="041B0E66" w14:textId="77777777" w:rsidR="000740AB" w:rsidRDefault="009B41C6">
      <w:pPr>
        <w:pStyle w:val="a3"/>
        <w:divId w:val="1584870117"/>
      </w:pPr>
      <w:r>
        <w:rPr>
          <w:rStyle w:val="a4"/>
        </w:rPr>
        <w:t>简要描述：</w:t>
      </w:r>
    </w:p>
    <w:p w14:paraId="1D041F45" w14:textId="77777777" w:rsidR="000740AB" w:rsidRDefault="009B41C6">
      <w:pPr>
        <w:numPr>
          <w:ilvl w:val="0"/>
          <w:numId w:val="356"/>
        </w:numPr>
        <w:spacing w:before="100" w:beforeAutospacing="1" w:after="100" w:afterAutospacing="1"/>
        <w:divId w:val="1584870117"/>
        <w:rPr>
          <w:rFonts w:eastAsia="Times New Roman"/>
        </w:rPr>
      </w:pPr>
      <w:r>
        <w:rPr>
          <w:rFonts w:ascii="MS Mincho" w:eastAsia="MS Mincho" w:hAnsi="MS Mincho" w:cs="MS Mincho"/>
        </w:rPr>
        <w:t>水表信息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eastAsia="Times New Roman"/>
        </w:rPr>
        <w:t>token</w:t>
      </w:r>
      <w:r>
        <w:rPr>
          <w:rFonts w:ascii="SimSun" w:eastAsia="SimSun" w:hAnsi="SimSun" w:cs="SimSun"/>
        </w:rPr>
        <w:t>获取用户信息</w:t>
      </w:r>
      <w:r>
        <w:rPr>
          <w:rFonts w:eastAsia="Times New Roman"/>
        </w:rPr>
        <w:t>,</w:t>
      </w:r>
      <w:r>
        <w:rPr>
          <w:rFonts w:ascii="MS Mincho" w:eastAsia="MS Mincho" w:hAnsi="MS Mincho" w:cs="MS Mincho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信息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到其</w:t>
      </w:r>
      <w:r>
        <w:rPr>
          <w:rFonts w:ascii="SimSun" w:eastAsia="SimSun" w:hAnsi="SimSun" w:cs="SimSun"/>
        </w:rPr>
        <w:t>绑</w:t>
      </w:r>
      <w:r>
        <w:rPr>
          <w:rFonts w:ascii="MS Mincho" w:eastAsia="MS Mincho" w:hAnsi="MS Mincho" w:cs="MS Mincho"/>
        </w:rPr>
        <w:t>定的</w:t>
      </w:r>
      <w:r>
        <w:rPr>
          <w:rFonts w:ascii="SimSun" w:eastAsia="SimSun" w:hAnsi="SimSun" w:cs="SimSun"/>
        </w:rPr>
        <w:t>设备</w:t>
      </w:r>
    </w:p>
    <w:p w14:paraId="42306718" w14:textId="77777777" w:rsidR="000740AB" w:rsidRDefault="009B41C6">
      <w:pPr>
        <w:pStyle w:val="a3"/>
        <w:divId w:val="158487011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55EFD311" w14:textId="77777777" w:rsidR="000740AB" w:rsidRDefault="009B41C6">
      <w:pPr>
        <w:numPr>
          <w:ilvl w:val="0"/>
          <w:numId w:val="357"/>
        </w:numPr>
        <w:spacing w:before="100" w:beforeAutospacing="1" w:after="100" w:afterAutospacing="1"/>
        <w:divId w:val="1584870117"/>
        <w:rPr>
          <w:rFonts w:eastAsia="Times New Roman"/>
        </w:rPr>
      </w:pPr>
      <w:r>
        <w:rPr>
          <w:rStyle w:val="HTML"/>
        </w:rPr>
        <w:t>http://host:port/app/api/customer/device</w:t>
      </w:r>
    </w:p>
    <w:p w14:paraId="6C811AB9" w14:textId="77777777" w:rsidR="000740AB" w:rsidRDefault="009B41C6">
      <w:pPr>
        <w:pStyle w:val="a3"/>
        <w:divId w:val="1584870117"/>
      </w:pPr>
      <w:r>
        <w:rPr>
          <w:rStyle w:val="a4"/>
        </w:rPr>
        <w:t>请求方式：</w:t>
      </w:r>
    </w:p>
    <w:p w14:paraId="2FEB2C76" w14:textId="77777777" w:rsidR="000740AB" w:rsidRDefault="009B41C6">
      <w:pPr>
        <w:numPr>
          <w:ilvl w:val="0"/>
          <w:numId w:val="358"/>
        </w:numPr>
        <w:spacing w:before="100" w:beforeAutospacing="1" w:after="100" w:afterAutospacing="1"/>
        <w:divId w:val="1584870117"/>
        <w:rPr>
          <w:rFonts w:eastAsia="Times New Roman"/>
        </w:rPr>
      </w:pPr>
      <w:r>
        <w:rPr>
          <w:rFonts w:eastAsia="Times New Roman"/>
        </w:rPr>
        <w:t>GET</w:t>
      </w:r>
    </w:p>
    <w:p w14:paraId="6C156B14" w14:textId="77777777" w:rsidR="000740AB" w:rsidRDefault="009B41C6">
      <w:pPr>
        <w:pStyle w:val="a3"/>
        <w:divId w:val="1584870117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345"/>
        <w:gridCol w:w="1627"/>
        <w:gridCol w:w="3244"/>
        <w:gridCol w:w="95"/>
      </w:tblGrid>
      <w:tr w:rsidR="000740AB" w14:paraId="2A255A92" w14:textId="77777777">
        <w:trPr>
          <w:gridAfter w:val="1"/>
          <w:divId w:val="15848701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CB9D1A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ACE961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78215C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148AC146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27DE084E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10591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36E7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5DF3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552E47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DD53A0" w14:textId="77777777" w:rsidR="000740AB" w:rsidRDefault="000740AB">
            <w:pPr>
              <w:rPr>
                <w:rFonts w:eastAsia="Times New Roman"/>
              </w:rPr>
            </w:pPr>
          </w:p>
        </w:tc>
      </w:tr>
    </w:tbl>
    <w:p w14:paraId="0BF15063" w14:textId="77777777" w:rsidR="000740AB" w:rsidRDefault="009B41C6">
      <w:pPr>
        <w:pStyle w:val="a3"/>
        <w:divId w:val="158487011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740AB" w14:paraId="7A20FDD3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14:paraId="43A59458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14:paraId="4238DE8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"status": 0,</w:t>
            </w:r>
          </w:p>
          <w:p w14:paraId="1ABD5309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"message": "</w:t>
            </w:r>
            <w:r>
              <w:rPr>
                <w:rStyle w:val="HTML"/>
              </w:rPr>
              <w:t>设备详情返回成功</w:t>
            </w:r>
            <w:r>
              <w:rPr>
                <w:rStyle w:val="HTML"/>
              </w:rPr>
              <w:t>",</w:t>
            </w:r>
          </w:p>
          <w:p w14:paraId="6C27350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"value": {</w:t>
            </w:r>
          </w:p>
          <w:p w14:paraId="3729D5DC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"householdId": "a29070f8b6554a04881c95793058c255",</w:t>
            </w:r>
          </w:p>
          <w:p w14:paraId="5AFE390E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"insTime": "2018/08/29 19:40:36",</w:t>
            </w:r>
          </w:p>
          <w:p w14:paraId="65DFA9A5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"typeName": "</w:t>
            </w:r>
            <w:r>
              <w:rPr>
                <w:rStyle w:val="HTML"/>
              </w:rPr>
              <w:t>中国万科水表</w:t>
            </w:r>
            <w:r>
              <w:rPr>
                <w:rStyle w:val="HTML"/>
              </w:rPr>
              <w:t>",</w:t>
            </w:r>
          </w:p>
          <w:p w14:paraId="507C1DCB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"imei": "11223344556600091",</w:t>
            </w:r>
          </w:p>
          <w:p w14:paraId="448FE271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"typeId": "3781d13a2f5f4041afc2f80c73110cca",</w:t>
            </w:r>
          </w:p>
          <w:p w14:paraId="5EEEDFE4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"2f5175173a6e452d84adffa541ac6b22"</w:t>
            </w:r>
          </w:p>
          <w:p w14:paraId="0D101BAD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},</w:t>
            </w:r>
          </w:p>
          <w:p w14:paraId="3E027A43" w14:textId="77777777" w:rsidR="000740AB" w:rsidRDefault="009B41C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"success": true</w:t>
            </w:r>
          </w:p>
          <w:p w14:paraId="001941F2" w14:textId="77777777" w:rsidR="000740AB" w:rsidRDefault="009B41C6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14:paraId="6403A014" w14:textId="77777777" w:rsidR="000740AB" w:rsidRDefault="000740AB"/>
        </w:tc>
      </w:tr>
    </w:tbl>
    <w:p w14:paraId="5EB677F8" w14:textId="77777777" w:rsidR="000740AB" w:rsidRDefault="009B41C6">
      <w:pPr>
        <w:pStyle w:val="a3"/>
        <w:divId w:val="1584870117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462"/>
        <w:gridCol w:w="3743"/>
      </w:tblGrid>
      <w:tr w:rsidR="000740AB" w14:paraId="5AFC4B77" w14:textId="77777777">
        <w:trPr>
          <w:divId w:val="158487011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92549B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8A15E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A75F9C8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5FBB5CF0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E7FDF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065EC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F73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设备类型的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4A697694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E9439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D3FBD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7108B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设备类型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5BCAC937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F6FAE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householdId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03984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F4BB8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eastAsia="Times New Roman"/>
              </w:rPr>
              <w:t>ID</w:t>
            </w:r>
          </w:p>
        </w:tc>
      </w:tr>
      <w:tr w:rsidR="000740AB" w14:paraId="004C46C0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9619D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6AEB0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C771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类型名称</w:t>
            </w:r>
          </w:p>
        </w:tc>
      </w:tr>
      <w:tr w:rsidR="000740AB" w14:paraId="4B6FF5A8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42F11F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28DCA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A6935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安装</w:t>
            </w: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1C77465C" w14:textId="77777777">
        <w:trPr>
          <w:divId w:val="1584870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30019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B9698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3177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水表</w:t>
            </w:r>
            <w:r>
              <w:rPr>
                <w:rFonts w:eastAsia="Times New Roman"/>
              </w:rPr>
              <w:t>IMEI</w:t>
            </w:r>
          </w:p>
        </w:tc>
      </w:tr>
    </w:tbl>
    <w:p w14:paraId="26D2F803" w14:textId="77777777" w:rsidR="000740AB" w:rsidRDefault="009B41C6">
      <w:pPr>
        <w:pStyle w:val="a3"/>
        <w:divId w:val="1584870117"/>
      </w:pPr>
      <w:r>
        <w:rPr>
          <w:rStyle w:val="a4"/>
        </w:rPr>
        <w:t>备注</w:t>
      </w:r>
    </w:p>
    <w:p w14:paraId="06815499" w14:textId="77777777" w:rsidR="000740AB" w:rsidRDefault="009B41C6">
      <w:pPr>
        <w:numPr>
          <w:ilvl w:val="0"/>
          <w:numId w:val="359"/>
        </w:numPr>
        <w:spacing w:before="100" w:beforeAutospacing="1" w:after="100" w:afterAutospacing="1"/>
        <w:divId w:val="1584870117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2A972C54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4.13</w:t>
      </w:r>
      <w:r>
        <w:rPr>
          <w:rFonts w:ascii="MS Mincho" w:eastAsia="MS Mincho" w:hAnsi="MS Mincho" w:cs="MS Mincho"/>
        </w:rPr>
        <w:t>、水表解</w:t>
      </w:r>
      <w:r>
        <w:rPr>
          <w:rFonts w:ascii="SimSun" w:eastAsia="SimSun" w:hAnsi="SimSun" w:cs="SimSun"/>
        </w:rPr>
        <w:t>绑</w:t>
      </w:r>
    </w:p>
    <w:p w14:paraId="048C5595" w14:textId="77777777" w:rsidR="000740AB" w:rsidRDefault="009B41C6">
      <w:pPr>
        <w:pStyle w:val="a3"/>
        <w:divId w:val="8271"/>
      </w:pPr>
      <w:r>
        <w:rPr>
          <w:rStyle w:val="a4"/>
        </w:rPr>
        <w:t>简要描述：</w:t>
      </w:r>
    </w:p>
    <w:p w14:paraId="16BBD80C" w14:textId="77777777" w:rsidR="000740AB" w:rsidRDefault="009B41C6">
      <w:pPr>
        <w:numPr>
          <w:ilvl w:val="0"/>
          <w:numId w:val="360"/>
        </w:numPr>
        <w:spacing w:before="100" w:beforeAutospacing="1" w:after="100" w:afterAutospacing="1"/>
        <w:divId w:val="8271"/>
        <w:rPr>
          <w:rFonts w:eastAsia="Times New Roman"/>
        </w:rPr>
      </w:pPr>
      <w:r>
        <w:rPr>
          <w:rFonts w:ascii="MS Mincho" w:eastAsia="MS Mincho" w:hAnsi="MS Mincho" w:cs="MS Mincho"/>
        </w:rPr>
        <w:t>水表解</w:t>
      </w:r>
      <w:r>
        <w:rPr>
          <w:rFonts w:ascii="SimSun" w:eastAsia="SimSun" w:hAnsi="SimSun" w:cs="SimSun"/>
        </w:rPr>
        <w:t>绑</w:t>
      </w:r>
    </w:p>
    <w:p w14:paraId="3F5C1090" w14:textId="77777777" w:rsidR="000740AB" w:rsidRDefault="009B41C6">
      <w:pPr>
        <w:pStyle w:val="a3"/>
        <w:divId w:val="827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49F433BC" w14:textId="77777777" w:rsidR="000740AB" w:rsidRDefault="009B41C6">
      <w:pPr>
        <w:numPr>
          <w:ilvl w:val="0"/>
          <w:numId w:val="361"/>
        </w:numPr>
        <w:spacing w:before="100" w:beforeAutospacing="1" w:after="100" w:afterAutospacing="1"/>
        <w:divId w:val="8271"/>
        <w:rPr>
          <w:rFonts w:eastAsia="Times New Roman"/>
        </w:rPr>
      </w:pPr>
      <w:r>
        <w:rPr>
          <w:rStyle w:val="HTML"/>
        </w:rPr>
        <w:t>http://host:port/app/api/customer/device/unbind</w:t>
      </w:r>
    </w:p>
    <w:p w14:paraId="3871A1D1" w14:textId="77777777" w:rsidR="000740AB" w:rsidRDefault="009B41C6">
      <w:pPr>
        <w:pStyle w:val="a3"/>
        <w:divId w:val="8271"/>
      </w:pPr>
      <w:r>
        <w:rPr>
          <w:rStyle w:val="a4"/>
        </w:rPr>
        <w:t>请求方式：</w:t>
      </w:r>
    </w:p>
    <w:p w14:paraId="7A59A5B1" w14:textId="77777777" w:rsidR="000740AB" w:rsidRDefault="009B41C6">
      <w:pPr>
        <w:numPr>
          <w:ilvl w:val="0"/>
          <w:numId w:val="362"/>
        </w:numPr>
        <w:spacing w:before="100" w:beforeAutospacing="1" w:after="100" w:afterAutospacing="1"/>
        <w:divId w:val="8271"/>
        <w:rPr>
          <w:rFonts w:eastAsia="Times New Roman"/>
        </w:rPr>
      </w:pPr>
      <w:r>
        <w:rPr>
          <w:rFonts w:eastAsia="Times New Roman"/>
        </w:rPr>
        <w:t>GET</w:t>
      </w:r>
    </w:p>
    <w:p w14:paraId="5C365E2D" w14:textId="77777777" w:rsidR="000740AB" w:rsidRDefault="009B41C6">
      <w:pPr>
        <w:pStyle w:val="a3"/>
        <w:divId w:val="8271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379"/>
        <w:gridCol w:w="1560"/>
        <w:gridCol w:w="3325"/>
      </w:tblGrid>
      <w:tr w:rsidR="000740AB" w14:paraId="25D5D46D" w14:textId="77777777">
        <w:trPr>
          <w:divId w:val="827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2CC7CD53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81CAEFD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F71DE7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E70BB7F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0122126" w14:textId="77777777">
        <w:trPr>
          <w:divId w:val="8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3128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2B3A2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209D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1F33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设备</w:t>
            </w:r>
            <w:r>
              <w:rPr>
                <w:rFonts w:eastAsia="Times New Roman"/>
              </w:rPr>
              <w:t>IMEI</w:t>
            </w:r>
          </w:p>
        </w:tc>
      </w:tr>
      <w:tr w:rsidR="000740AB" w14:paraId="090AA2A4" w14:textId="77777777">
        <w:trPr>
          <w:divId w:val="8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8E901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3986F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FB5A58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C5BD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器下</w:t>
            </w:r>
            <w:r>
              <w:rPr>
                <w:rFonts w:ascii="SimSun" w:eastAsia="SimSun" w:hAnsi="SimSun" w:cs="SimSun"/>
              </w:rPr>
              <w:t>发</w:t>
            </w:r>
          </w:p>
        </w:tc>
      </w:tr>
    </w:tbl>
    <w:p w14:paraId="780E2CAA" w14:textId="77777777" w:rsidR="000740AB" w:rsidRDefault="009B41C6">
      <w:pPr>
        <w:pStyle w:val="a3"/>
        <w:divId w:val="8271"/>
      </w:pPr>
      <w:r>
        <w:rPr>
          <w:rStyle w:val="a4"/>
        </w:rPr>
        <w:t>返回示例</w:t>
      </w:r>
    </w:p>
    <w:p w14:paraId="52D473B6" w14:textId="77777777" w:rsidR="000740AB" w:rsidRDefault="009B41C6">
      <w:pPr>
        <w:pStyle w:val="HTML0"/>
        <w:divId w:val="8271"/>
        <w:rPr>
          <w:rStyle w:val="HTML"/>
        </w:rPr>
      </w:pPr>
      <w:r>
        <w:rPr>
          <w:rStyle w:val="HTML"/>
        </w:rPr>
        <w:t xml:space="preserve">  {</w:t>
      </w:r>
    </w:p>
    <w:p w14:paraId="3B67F3FF" w14:textId="77777777" w:rsidR="000740AB" w:rsidRDefault="009B41C6">
      <w:pPr>
        <w:pStyle w:val="HTML0"/>
        <w:divId w:val="8271"/>
        <w:rPr>
          <w:rStyle w:val="HTML"/>
        </w:rPr>
      </w:pPr>
      <w:r>
        <w:rPr>
          <w:rStyle w:val="HTML"/>
        </w:rPr>
        <w:t xml:space="preserve">    "status": 0,</w:t>
      </w:r>
    </w:p>
    <w:p w14:paraId="1E08402D" w14:textId="77777777" w:rsidR="000740AB" w:rsidRDefault="009B41C6">
      <w:pPr>
        <w:pStyle w:val="HTML0"/>
        <w:divId w:val="8271"/>
        <w:rPr>
          <w:rStyle w:val="HTML"/>
        </w:rPr>
      </w:pPr>
      <w:r>
        <w:rPr>
          <w:rStyle w:val="HTML"/>
        </w:rPr>
        <w:t xml:space="preserve">    "message":"ok",</w:t>
      </w:r>
    </w:p>
    <w:p w14:paraId="3D92BD37" w14:textId="77777777" w:rsidR="000740AB" w:rsidRDefault="009B41C6">
      <w:pPr>
        <w:pStyle w:val="HTML0"/>
        <w:divId w:val="8271"/>
        <w:rPr>
          <w:rStyle w:val="HTML"/>
        </w:rPr>
      </w:pPr>
      <w:r>
        <w:rPr>
          <w:rStyle w:val="HTML"/>
        </w:rPr>
        <w:t xml:space="preserve">    "value": {}</w:t>
      </w:r>
    </w:p>
    <w:p w14:paraId="4171A9AB" w14:textId="77777777" w:rsidR="000740AB" w:rsidRDefault="009B41C6">
      <w:pPr>
        <w:pStyle w:val="HTML0"/>
        <w:divId w:val="8271"/>
      </w:pPr>
      <w:r>
        <w:rPr>
          <w:rStyle w:val="HTML"/>
        </w:rPr>
        <w:t xml:space="preserve">  }</w:t>
      </w:r>
    </w:p>
    <w:p w14:paraId="4086D1EC" w14:textId="77777777" w:rsidR="000740AB" w:rsidRDefault="009B41C6">
      <w:pPr>
        <w:pStyle w:val="a3"/>
        <w:divId w:val="8271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391"/>
        <w:gridCol w:w="2391"/>
      </w:tblGrid>
      <w:tr w:rsidR="000740AB" w14:paraId="7A92ED53" w14:textId="77777777">
        <w:trPr>
          <w:divId w:val="827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F302B8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4603410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05E3432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0D613C30" w14:textId="77777777">
        <w:trPr>
          <w:divId w:val="82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A78D06" w14:textId="77777777" w:rsidR="000740AB" w:rsidRDefault="000740AB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  <w:tc>
          <w:tcPr>
            <w:tcW w:w="0" w:type="auto"/>
            <w:vAlign w:val="center"/>
            <w:hideMark/>
          </w:tcPr>
          <w:p w14:paraId="43DA1365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6D90B" w14:textId="77777777" w:rsidR="000740AB" w:rsidRDefault="000740A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64EB1F6" w14:textId="77777777" w:rsidR="000740AB" w:rsidRDefault="009B41C6">
      <w:pPr>
        <w:pStyle w:val="a3"/>
        <w:divId w:val="8271"/>
      </w:pPr>
      <w:r>
        <w:rPr>
          <w:rStyle w:val="a4"/>
        </w:rPr>
        <w:t>备注</w:t>
      </w:r>
    </w:p>
    <w:p w14:paraId="740E10DE" w14:textId="77777777" w:rsidR="000740AB" w:rsidRDefault="009B41C6">
      <w:pPr>
        <w:numPr>
          <w:ilvl w:val="0"/>
          <w:numId w:val="363"/>
        </w:numPr>
        <w:spacing w:before="100" w:beforeAutospacing="1" w:after="100" w:afterAutospacing="1"/>
        <w:divId w:val="8271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5AAA0112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4.14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46F7E316" w14:textId="77777777" w:rsidR="000740AB" w:rsidRDefault="009B41C6">
      <w:pPr>
        <w:pStyle w:val="a3"/>
        <w:divId w:val="609355214"/>
      </w:pPr>
      <w:r>
        <w:rPr>
          <w:rStyle w:val="a4"/>
        </w:rPr>
        <w:t>简要描述：</w:t>
      </w:r>
    </w:p>
    <w:p w14:paraId="2ECF8AC6" w14:textId="77777777" w:rsidR="000740AB" w:rsidRDefault="009B41C6">
      <w:pPr>
        <w:numPr>
          <w:ilvl w:val="0"/>
          <w:numId w:val="364"/>
        </w:numPr>
        <w:spacing w:before="100" w:beforeAutospacing="1" w:after="100" w:afterAutospacing="1"/>
        <w:divId w:val="609355214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6B0BA837" w14:textId="77777777" w:rsidR="000740AB" w:rsidRDefault="009B41C6">
      <w:pPr>
        <w:pStyle w:val="a3"/>
        <w:divId w:val="60935521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39414177" w14:textId="77777777" w:rsidR="000740AB" w:rsidRDefault="009B41C6">
      <w:pPr>
        <w:numPr>
          <w:ilvl w:val="0"/>
          <w:numId w:val="365"/>
        </w:numPr>
        <w:spacing w:before="100" w:beforeAutospacing="1" w:after="100" w:afterAutospacing="1"/>
        <w:divId w:val="609355214"/>
        <w:rPr>
          <w:rFonts w:eastAsia="Times New Roman"/>
        </w:rPr>
      </w:pPr>
      <w:r>
        <w:rPr>
          <w:rStyle w:val="HTML"/>
        </w:rPr>
        <w:t>http://host:port/app/api/customer/water/consumption</w:t>
      </w:r>
    </w:p>
    <w:p w14:paraId="177932E5" w14:textId="77777777" w:rsidR="000740AB" w:rsidRDefault="009B41C6">
      <w:pPr>
        <w:pStyle w:val="a3"/>
        <w:divId w:val="609355214"/>
      </w:pPr>
      <w:r>
        <w:rPr>
          <w:rStyle w:val="a4"/>
        </w:rPr>
        <w:t>请求方式：</w:t>
      </w:r>
    </w:p>
    <w:p w14:paraId="1FA24BAB" w14:textId="77777777" w:rsidR="000740AB" w:rsidRDefault="009B41C6">
      <w:pPr>
        <w:numPr>
          <w:ilvl w:val="0"/>
          <w:numId w:val="366"/>
        </w:numPr>
        <w:spacing w:before="100" w:beforeAutospacing="1" w:after="100" w:afterAutospacing="1"/>
        <w:divId w:val="609355214"/>
        <w:rPr>
          <w:rFonts w:eastAsia="Times New Roman"/>
        </w:rPr>
      </w:pPr>
      <w:r>
        <w:rPr>
          <w:rFonts w:eastAsia="Times New Roman"/>
        </w:rPr>
        <w:t>GET</w:t>
      </w:r>
    </w:p>
    <w:p w14:paraId="303D95BF" w14:textId="77777777" w:rsidR="000740AB" w:rsidRDefault="009B41C6">
      <w:pPr>
        <w:pStyle w:val="a3"/>
        <w:divId w:val="609355214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740AB" w14:paraId="1BCA02CC" w14:textId="77777777">
        <w:trPr>
          <w:divId w:val="60935521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5A683D2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01BFB6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C88C91A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697E21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</w:tbl>
    <w:p w14:paraId="2FDA0F8C" w14:textId="77777777" w:rsidR="000740AB" w:rsidRDefault="009B41C6">
      <w:pPr>
        <w:pStyle w:val="a3"/>
        <w:divId w:val="609355214"/>
      </w:pPr>
      <w:r>
        <w:rPr>
          <w:rStyle w:val="a4"/>
        </w:rPr>
        <w:t>返回示例</w:t>
      </w:r>
    </w:p>
    <w:p w14:paraId="5B93339E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{</w:t>
      </w:r>
    </w:p>
    <w:p w14:paraId="3930125C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"status": 0,</w:t>
      </w:r>
    </w:p>
    <w:p w14:paraId="043D24B9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"message":"ok",</w:t>
      </w:r>
    </w:p>
    <w:p w14:paraId="38B683C1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"value": {</w:t>
      </w:r>
    </w:p>
    <w:p w14:paraId="4CE965F1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    "waterRead":"2232312",</w:t>
      </w:r>
    </w:p>
    <w:p w14:paraId="30F8BECB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    "useWater":"888"</w:t>
      </w:r>
    </w:p>
    <w:p w14:paraId="51BC4F55" w14:textId="77777777" w:rsidR="000740AB" w:rsidRDefault="009B41C6">
      <w:pPr>
        <w:pStyle w:val="HTML0"/>
        <w:divId w:val="609355214"/>
        <w:rPr>
          <w:rStyle w:val="HTML"/>
        </w:rPr>
      </w:pPr>
      <w:r>
        <w:rPr>
          <w:rStyle w:val="HTML"/>
        </w:rPr>
        <w:t xml:space="preserve">    }</w:t>
      </w:r>
    </w:p>
    <w:p w14:paraId="403C44B3" w14:textId="77777777" w:rsidR="000740AB" w:rsidRDefault="009B41C6">
      <w:pPr>
        <w:pStyle w:val="HTML0"/>
        <w:divId w:val="609355214"/>
      </w:pPr>
      <w:r>
        <w:rPr>
          <w:rStyle w:val="HTML"/>
        </w:rPr>
        <w:t xml:space="preserve">  }</w:t>
      </w:r>
    </w:p>
    <w:p w14:paraId="6324522E" w14:textId="77777777" w:rsidR="000740AB" w:rsidRDefault="009B41C6">
      <w:pPr>
        <w:pStyle w:val="a3"/>
        <w:divId w:val="609355214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25"/>
        <w:gridCol w:w="3703"/>
      </w:tblGrid>
      <w:tr w:rsidR="000740AB" w14:paraId="7B9BD19D" w14:textId="77777777">
        <w:trPr>
          <w:divId w:val="60935521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03718FA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36A16E9C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A1D2831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3E41E373" w14:textId="77777777">
        <w:trPr>
          <w:divId w:val="609355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C570D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87BFC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5FC6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上月水表</w:t>
            </w:r>
            <w:r>
              <w:rPr>
                <w:rFonts w:ascii="SimSun" w:eastAsia="SimSun" w:hAnsi="SimSun" w:cs="SimSun"/>
              </w:rPr>
              <w:t>读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</w:tr>
      <w:tr w:rsidR="000740AB" w14:paraId="5FE9AFA4" w14:textId="77777777">
        <w:trPr>
          <w:divId w:val="609355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BF844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43496D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64B112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上月用水量</w:t>
            </w:r>
          </w:p>
        </w:tc>
      </w:tr>
    </w:tbl>
    <w:p w14:paraId="230417F2" w14:textId="77777777" w:rsidR="000740AB" w:rsidRDefault="009B41C6">
      <w:pPr>
        <w:pStyle w:val="a3"/>
        <w:divId w:val="609355214"/>
      </w:pPr>
      <w:r>
        <w:rPr>
          <w:rStyle w:val="a4"/>
        </w:rPr>
        <w:t>备注</w:t>
      </w:r>
    </w:p>
    <w:p w14:paraId="6F1771EF" w14:textId="77777777" w:rsidR="000740AB" w:rsidRDefault="009B41C6">
      <w:pPr>
        <w:numPr>
          <w:ilvl w:val="0"/>
          <w:numId w:val="367"/>
        </w:numPr>
        <w:spacing w:before="100" w:beforeAutospacing="1" w:after="100" w:afterAutospacing="1"/>
        <w:divId w:val="60935521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p w14:paraId="717AC18D" w14:textId="77777777" w:rsidR="000740AB" w:rsidRDefault="009B41C6">
      <w:pPr>
        <w:pStyle w:val="2"/>
        <w:divId w:val="1594052130"/>
        <w:rPr>
          <w:rFonts w:eastAsia="Times New Roman"/>
        </w:rPr>
      </w:pPr>
      <w:r>
        <w:rPr>
          <w:rFonts w:eastAsia="Times New Roman"/>
        </w:rPr>
        <w:t>4.15</w:t>
      </w:r>
      <w:r>
        <w:rPr>
          <w:rFonts w:ascii="MS Mincho" w:eastAsia="MS Mincho" w:hAnsi="MS Mincho" w:cs="MS Mincho"/>
        </w:rPr>
        <w:t>、用</w:t>
      </w:r>
      <w:r>
        <w:rPr>
          <w:rFonts w:ascii="SimSun" w:eastAsia="SimSun" w:hAnsi="SimSun" w:cs="SimSun"/>
        </w:rPr>
        <w:t>户历</w:t>
      </w:r>
      <w:r>
        <w:rPr>
          <w:rFonts w:ascii="MS Mincho" w:eastAsia="MS Mincho" w:hAnsi="MS Mincho" w:cs="MS Mincho"/>
        </w:rPr>
        <w:t>史用水量</w:t>
      </w:r>
      <w:r>
        <w:rPr>
          <w:rFonts w:ascii="SimSun" w:eastAsia="SimSun" w:hAnsi="SimSun" w:cs="SimSun"/>
        </w:rPr>
        <w:t>查询</w:t>
      </w:r>
    </w:p>
    <w:p w14:paraId="0D603570" w14:textId="77777777" w:rsidR="000740AB" w:rsidRDefault="009B41C6">
      <w:pPr>
        <w:pStyle w:val="a3"/>
        <w:divId w:val="9139654"/>
      </w:pPr>
      <w:r>
        <w:rPr>
          <w:rStyle w:val="a4"/>
        </w:rPr>
        <w:t>简要描述：</w:t>
      </w:r>
    </w:p>
    <w:p w14:paraId="3EEEBCDD" w14:textId="77777777" w:rsidR="000740AB" w:rsidRDefault="009B41C6">
      <w:pPr>
        <w:numPr>
          <w:ilvl w:val="0"/>
          <w:numId w:val="368"/>
        </w:numPr>
        <w:spacing w:before="100" w:beforeAutospacing="1" w:after="100" w:afterAutospacing="1"/>
        <w:divId w:val="9139654"/>
        <w:rPr>
          <w:rFonts w:eastAsia="Times New Roma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水量</w:t>
      </w:r>
      <w:r>
        <w:rPr>
          <w:rFonts w:ascii="SimSun" w:eastAsia="SimSun" w:hAnsi="SimSun" w:cs="SimSun"/>
        </w:rPr>
        <w:t>查询</w:t>
      </w:r>
    </w:p>
    <w:p w14:paraId="67D04672" w14:textId="77777777" w:rsidR="000740AB" w:rsidRDefault="009B41C6">
      <w:pPr>
        <w:pStyle w:val="a3"/>
        <w:divId w:val="913965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</w:p>
    <w:p w14:paraId="3C2B6D4A" w14:textId="77777777" w:rsidR="000740AB" w:rsidRDefault="009B41C6">
      <w:pPr>
        <w:numPr>
          <w:ilvl w:val="0"/>
          <w:numId w:val="369"/>
        </w:numPr>
        <w:spacing w:before="100" w:beforeAutospacing="1" w:after="100" w:afterAutospacing="1"/>
        <w:divId w:val="9139654"/>
        <w:rPr>
          <w:rFonts w:eastAsia="Times New Roman"/>
        </w:rPr>
      </w:pPr>
      <w:r>
        <w:rPr>
          <w:rStyle w:val="HTML"/>
        </w:rPr>
        <w:t>http://host:port/app/api/customer/water/consumption</w:t>
      </w:r>
    </w:p>
    <w:p w14:paraId="690C7C9B" w14:textId="77777777" w:rsidR="000740AB" w:rsidRDefault="009B41C6">
      <w:pPr>
        <w:pStyle w:val="a3"/>
        <w:divId w:val="9139654"/>
      </w:pPr>
      <w:r>
        <w:rPr>
          <w:rStyle w:val="a4"/>
        </w:rPr>
        <w:t>请求方式：</w:t>
      </w:r>
    </w:p>
    <w:p w14:paraId="1F154683" w14:textId="77777777" w:rsidR="000740AB" w:rsidRDefault="009B41C6">
      <w:pPr>
        <w:numPr>
          <w:ilvl w:val="0"/>
          <w:numId w:val="370"/>
        </w:numPr>
        <w:spacing w:before="100" w:beforeAutospacing="1" w:after="100" w:afterAutospacing="1"/>
        <w:divId w:val="9139654"/>
        <w:rPr>
          <w:rFonts w:eastAsia="Times New Roman"/>
        </w:rPr>
      </w:pPr>
      <w:r>
        <w:rPr>
          <w:rFonts w:eastAsia="Times New Roman"/>
        </w:rPr>
        <w:t>GET</w:t>
      </w:r>
    </w:p>
    <w:p w14:paraId="0E3EE144" w14:textId="77777777" w:rsidR="000740AB" w:rsidRDefault="009B41C6">
      <w:pPr>
        <w:pStyle w:val="a3"/>
        <w:divId w:val="9139654"/>
      </w:pPr>
      <w:r>
        <w:rPr>
          <w:rStyle w:val="a4"/>
        </w:rPr>
        <w:t>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36"/>
        <w:gridCol w:w="1375"/>
        <w:gridCol w:w="4108"/>
      </w:tblGrid>
      <w:tr w:rsidR="000740AB" w14:paraId="04405B0B" w14:textId="77777777">
        <w:trPr>
          <w:divId w:val="91396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1D54A0BB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2A6F428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必</w:t>
            </w:r>
            <w:r>
              <w:rPr>
                <w:rFonts w:ascii="SimSun" w:eastAsia="SimSun" w:hAnsi="SimSun" w:cs="SimSun"/>
                <w:b/>
                <w:bCs/>
                <w:color w:val="FFFFFF"/>
              </w:rPr>
              <w:t>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69F194A5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73E07047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7D1864A7" w14:textId="77777777">
        <w:trPr>
          <w:divId w:val="9139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F1633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7884A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86F4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5FDFC5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>:2018/08</w:t>
            </w:r>
          </w:p>
        </w:tc>
      </w:tr>
      <w:tr w:rsidR="000740AB" w14:paraId="554C4E23" w14:textId="77777777">
        <w:trPr>
          <w:divId w:val="9139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DA490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30CD89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49F6DC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90139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开始</w:t>
            </w:r>
            <w:r>
              <w:rPr>
                <w:rFonts w:ascii="SimSun" w:eastAsia="SimSun" w:hAnsi="SimSun" w:cs="SimSun"/>
              </w:rPr>
              <w:t>时间</w:t>
            </w:r>
            <w:r>
              <w:rPr>
                <w:rFonts w:eastAsia="Times New Roman"/>
              </w:rPr>
              <w:t>:2018/09</w:t>
            </w:r>
          </w:p>
        </w:tc>
      </w:tr>
    </w:tbl>
    <w:p w14:paraId="6B5E7D3D" w14:textId="77777777" w:rsidR="000740AB" w:rsidRDefault="009B41C6">
      <w:pPr>
        <w:pStyle w:val="a3"/>
        <w:divId w:val="9139654"/>
      </w:pPr>
      <w:r>
        <w:rPr>
          <w:rStyle w:val="a4"/>
        </w:rPr>
        <w:t>返回示例</w:t>
      </w:r>
    </w:p>
    <w:p w14:paraId="22F775E9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{</w:t>
      </w:r>
    </w:p>
    <w:p w14:paraId="0A734317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"status": 0,</w:t>
      </w:r>
    </w:p>
    <w:p w14:paraId="02E17BDC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"message":"ok",</w:t>
      </w:r>
    </w:p>
    <w:p w14:paraId="1F596ABC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"value": [{</w:t>
      </w:r>
    </w:p>
    <w:p w14:paraId="44607089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        "date":"2018/08"</w:t>
      </w:r>
    </w:p>
    <w:p w14:paraId="42CA1821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        "waterRead":"2232312",</w:t>
      </w:r>
    </w:p>
    <w:p w14:paraId="5E0C7417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        "useWater":"888"</w:t>
      </w:r>
    </w:p>
    <w:p w14:paraId="1ECE88D9" w14:textId="77777777" w:rsidR="000740AB" w:rsidRDefault="009B41C6">
      <w:pPr>
        <w:pStyle w:val="HTML0"/>
        <w:divId w:val="9139654"/>
        <w:rPr>
          <w:rStyle w:val="HTML"/>
        </w:rPr>
      </w:pPr>
      <w:r>
        <w:rPr>
          <w:rStyle w:val="HTML"/>
        </w:rPr>
        <w:t xml:space="preserve">    }]</w:t>
      </w:r>
    </w:p>
    <w:p w14:paraId="7464B549" w14:textId="77777777" w:rsidR="000740AB" w:rsidRDefault="009B41C6">
      <w:pPr>
        <w:pStyle w:val="HTML0"/>
        <w:divId w:val="9139654"/>
      </w:pPr>
      <w:r>
        <w:rPr>
          <w:rStyle w:val="HTML"/>
        </w:rPr>
        <w:t xml:space="preserve">  }</w:t>
      </w:r>
    </w:p>
    <w:p w14:paraId="568BA429" w14:textId="77777777" w:rsidR="000740AB" w:rsidRDefault="009B41C6">
      <w:pPr>
        <w:pStyle w:val="a3"/>
        <w:divId w:val="9139654"/>
      </w:pPr>
      <w:r>
        <w:rPr>
          <w:rStyle w:val="a4"/>
        </w:rP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2463"/>
        <w:gridCol w:w="2418"/>
      </w:tblGrid>
      <w:tr w:rsidR="000740AB" w14:paraId="3F62305A" w14:textId="77777777">
        <w:trPr>
          <w:divId w:val="91396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14:paraId="46258F70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29FC8DA9" w14:textId="77777777" w:rsidR="000740AB" w:rsidRDefault="009B41C6">
            <w:pPr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14:paraId="58D35B4B" w14:textId="77777777" w:rsidR="000740AB" w:rsidRDefault="009B41C6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</w:rPr>
              <w:t>说明</w:t>
            </w:r>
          </w:p>
        </w:tc>
      </w:tr>
      <w:tr w:rsidR="000740AB" w14:paraId="469B8249" w14:textId="77777777">
        <w:trPr>
          <w:divId w:val="9139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5B9F3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1B5D2A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D215CE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时间</w:t>
            </w:r>
          </w:p>
        </w:tc>
      </w:tr>
      <w:tr w:rsidR="000740AB" w14:paraId="16316A23" w14:textId="77777777">
        <w:trPr>
          <w:divId w:val="9139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E20D80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waterRead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CBF51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B45BC6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读数</w:t>
            </w:r>
          </w:p>
        </w:tc>
      </w:tr>
      <w:tr w:rsidR="000740AB" w14:paraId="694B6112" w14:textId="77777777">
        <w:trPr>
          <w:divId w:val="91396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C184D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1170C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1FC814" w14:textId="77777777" w:rsidR="000740AB" w:rsidRDefault="009B41C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用水量</w:t>
            </w:r>
          </w:p>
        </w:tc>
      </w:tr>
    </w:tbl>
    <w:p w14:paraId="0BD7E1C5" w14:textId="77777777" w:rsidR="000740AB" w:rsidRDefault="009B41C6">
      <w:pPr>
        <w:pStyle w:val="a3"/>
        <w:divId w:val="9139654"/>
      </w:pPr>
      <w:r>
        <w:rPr>
          <w:rStyle w:val="a4"/>
        </w:rPr>
        <w:t>备注</w:t>
      </w:r>
    </w:p>
    <w:p w14:paraId="73FD05D9" w14:textId="77777777" w:rsidR="009B41C6" w:rsidRDefault="009B41C6">
      <w:pPr>
        <w:numPr>
          <w:ilvl w:val="0"/>
          <w:numId w:val="371"/>
        </w:numPr>
        <w:spacing w:before="100" w:beforeAutospacing="1" w:after="100" w:afterAutospacing="1"/>
        <w:divId w:val="9139654"/>
        <w:rPr>
          <w:rFonts w:eastAsia="Times New Roman"/>
        </w:rPr>
      </w:pPr>
      <w:r>
        <w:rPr>
          <w:rFonts w:ascii="MS Mincho" w:eastAsia="MS Mincho" w:hAnsi="MS Mincho" w:cs="MS Mincho"/>
        </w:rPr>
        <w:t>更多返回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码请</w:t>
      </w:r>
      <w:r>
        <w:rPr>
          <w:rFonts w:ascii="MS Mincho" w:eastAsia="MS Mincho" w:hAnsi="MS Mincho" w:cs="MS Mincho"/>
        </w:rPr>
        <w:t>看首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错误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描述</w:t>
      </w:r>
      <w:r>
        <w:rPr>
          <w:rFonts w:ascii="SimSun" w:eastAsia="SimSun" w:hAnsi="SimSun" w:cs="SimSun"/>
        </w:rPr>
        <w:t>欢</w:t>
      </w:r>
      <w:r>
        <w:rPr>
          <w:rFonts w:ascii="MS Mincho" w:eastAsia="MS Mincho" w:hAnsi="MS Mincho" w:cs="MS Mincho"/>
        </w:rPr>
        <w:t>迎使用</w:t>
      </w:r>
      <w:r>
        <w:rPr>
          <w:rFonts w:eastAsia="Times New Roman"/>
        </w:rPr>
        <w:t>ShowDoc</w:t>
      </w:r>
      <w:r>
        <w:rPr>
          <w:rFonts w:ascii="MS Mincho" w:eastAsia="MS Mincho" w:hAnsi="MS Mincho" w:cs="MS Mincho"/>
        </w:rPr>
        <w:t>！</w:t>
      </w:r>
    </w:p>
    <w:sectPr w:rsidR="009B41C6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823"/>
    <w:multiLevelType w:val="multilevel"/>
    <w:tmpl w:val="783A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111E3"/>
    <w:multiLevelType w:val="multilevel"/>
    <w:tmpl w:val="E03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A57AB1"/>
    <w:multiLevelType w:val="multilevel"/>
    <w:tmpl w:val="56B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EA2FA8"/>
    <w:multiLevelType w:val="multilevel"/>
    <w:tmpl w:val="FD7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787EA7"/>
    <w:multiLevelType w:val="multilevel"/>
    <w:tmpl w:val="29D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E72247"/>
    <w:multiLevelType w:val="multilevel"/>
    <w:tmpl w:val="7C8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1F9671A"/>
    <w:multiLevelType w:val="multilevel"/>
    <w:tmpl w:val="28F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FB7DAC"/>
    <w:multiLevelType w:val="multilevel"/>
    <w:tmpl w:val="FA1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31600BB"/>
    <w:multiLevelType w:val="multilevel"/>
    <w:tmpl w:val="436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601AAE"/>
    <w:multiLevelType w:val="multilevel"/>
    <w:tmpl w:val="536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935CE2"/>
    <w:multiLevelType w:val="multilevel"/>
    <w:tmpl w:val="402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E62FB5"/>
    <w:multiLevelType w:val="multilevel"/>
    <w:tmpl w:val="D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8C2306"/>
    <w:multiLevelType w:val="multilevel"/>
    <w:tmpl w:val="8F9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E85532"/>
    <w:multiLevelType w:val="multilevel"/>
    <w:tmpl w:val="4AB6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5F07BD8"/>
    <w:multiLevelType w:val="multilevel"/>
    <w:tmpl w:val="A31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5F95F0B"/>
    <w:multiLevelType w:val="multilevel"/>
    <w:tmpl w:val="D02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62436A2"/>
    <w:multiLevelType w:val="multilevel"/>
    <w:tmpl w:val="6CC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395D22"/>
    <w:multiLevelType w:val="multilevel"/>
    <w:tmpl w:val="6A78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65774A0"/>
    <w:multiLevelType w:val="multilevel"/>
    <w:tmpl w:val="BE0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67327F9"/>
    <w:multiLevelType w:val="multilevel"/>
    <w:tmpl w:val="51A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6E70AAB"/>
    <w:multiLevelType w:val="multilevel"/>
    <w:tmpl w:val="CC9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7561406"/>
    <w:multiLevelType w:val="multilevel"/>
    <w:tmpl w:val="9E3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79C2448"/>
    <w:multiLevelType w:val="multilevel"/>
    <w:tmpl w:val="47B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7A449BD"/>
    <w:multiLevelType w:val="multilevel"/>
    <w:tmpl w:val="543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80D0991"/>
    <w:multiLevelType w:val="multilevel"/>
    <w:tmpl w:val="650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8E01A9B"/>
    <w:multiLevelType w:val="multilevel"/>
    <w:tmpl w:val="D51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8E56A61"/>
    <w:multiLevelType w:val="multilevel"/>
    <w:tmpl w:val="9DA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9053366"/>
    <w:multiLevelType w:val="multilevel"/>
    <w:tmpl w:val="112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97450A3"/>
    <w:multiLevelType w:val="multilevel"/>
    <w:tmpl w:val="856C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A424A09"/>
    <w:multiLevelType w:val="multilevel"/>
    <w:tmpl w:val="193E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A6E4D16"/>
    <w:multiLevelType w:val="multilevel"/>
    <w:tmpl w:val="2BC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A9D659C"/>
    <w:multiLevelType w:val="multilevel"/>
    <w:tmpl w:val="BCC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AAB7190"/>
    <w:multiLevelType w:val="multilevel"/>
    <w:tmpl w:val="C716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AD54E71"/>
    <w:multiLevelType w:val="multilevel"/>
    <w:tmpl w:val="1D6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BDC1D6A"/>
    <w:multiLevelType w:val="multilevel"/>
    <w:tmpl w:val="654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C665708"/>
    <w:multiLevelType w:val="multilevel"/>
    <w:tmpl w:val="3F7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D203F60"/>
    <w:multiLevelType w:val="multilevel"/>
    <w:tmpl w:val="0634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D4123D5"/>
    <w:multiLevelType w:val="multilevel"/>
    <w:tmpl w:val="D2A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D4B1D55"/>
    <w:multiLevelType w:val="multilevel"/>
    <w:tmpl w:val="DBA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D6D2F05"/>
    <w:multiLevelType w:val="multilevel"/>
    <w:tmpl w:val="356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D6F0CEC"/>
    <w:multiLevelType w:val="multilevel"/>
    <w:tmpl w:val="C73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D7F6A95"/>
    <w:multiLevelType w:val="multilevel"/>
    <w:tmpl w:val="5B8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DCB65EB"/>
    <w:multiLevelType w:val="multilevel"/>
    <w:tmpl w:val="7F9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DF519BC"/>
    <w:multiLevelType w:val="multilevel"/>
    <w:tmpl w:val="02E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E587063"/>
    <w:multiLevelType w:val="multilevel"/>
    <w:tmpl w:val="C4E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EA204E9"/>
    <w:multiLevelType w:val="multilevel"/>
    <w:tmpl w:val="138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EE75CF1"/>
    <w:multiLevelType w:val="multilevel"/>
    <w:tmpl w:val="B00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EFF75ED"/>
    <w:multiLevelType w:val="multilevel"/>
    <w:tmpl w:val="B6E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F293DEB"/>
    <w:multiLevelType w:val="multilevel"/>
    <w:tmpl w:val="3604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F62445C"/>
    <w:multiLevelType w:val="multilevel"/>
    <w:tmpl w:val="70FA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FBC46C2"/>
    <w:multiLevelType w:val="multilevel"/>
    <w:tmpl w:val="75D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FE57D62"/>
    <w:multiLevelType w:val="multilevel"/>
    <w:tmpl w:val="D238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04A0C65"/>
    <w:multiLevelType w:val="multilevel"/>
    <w:tmpl w:val="77B8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10064B3"/>
    <w:multiLevelType w:val="multilevel"/>
    <w:tmpl w:val="03C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1482B01"/>
    <w:multiLevelType w:val="multilevel"/>
    <w:tmpl w:val="1E1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1A35563"/>
    <w:multiLevelType w:val="multilevel"/>
    <w:tmpl w:val="E91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1CC6EDB"/>
    <w:multiLevelType w:val="multilevel"/>
    <w:tmpl w:val="42A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20D247C"/>
    <w:multiLevelType w:val="multilevel"/>
    <w:tmpl w:val="E78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2EA492E"/>
    <w:multiLevelType w:val="multilevel"/>
    <w:tmpl w:val="6E9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3265694"/>
    <w:multiLevelType w:val="multilevel"/>
    <w:tmpl w:val="7C0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32E0468"/>
    <w:multiLevelType w:val="multilevel"/>
    <w:tmpl w:val="854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33C091F"/>
    <w:multiLevelType w:val="multilevel"/>
    <w:tmpl w:val="3682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3555A0D"/>
    <w:multiLevelType w:val="multilevel"/>
    <w:tmpl w:val="F73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3777E6B"/>
    <w:multiLevelType w:val="multilevel"/>
    <w:tmpl w:val="23C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3986485"/>
    <w:multiLevelType w:val="multilevel"/>
    <w:tmpl w:val="016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3D50984"/>
    <w:multiLevelType w:val="multilevel"/>
    <w:tmpl w:val="8DB8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4680E9C"/>
    <w:multiLevelType w:val="multilevel"/>
    <w:tmpl w:val="775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4AA6AF9"/>
    <w:multiLevelType w:val="multilevel"/>
    <w:tmpl w:val="643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4DA1EA8"/>
    <w:multiLevelType w:val="multilevel"/>
    <w:tmpl w:val="9EA6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5407B26"/>
    <w:multiLevelType w:val="multilevel"/>
    <w:tmpl w:val="7EE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565798F"/>
    <w:multiLevelType w:val="multilevel"/>
    <w:tmpl w:val="7F5A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56D37D5"/>
    <w:multiLevelType w:val="multilevel"/>
    <w:tmpl w:val="44C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57558C4"/>
    <w:multiLevelType w:val="multilevel"/>
    <w:tmpl w:val="1B44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59B0E52"/>
    <w:multiLevelType w:val="multilevel"/>
    <w:tmpl w:val="1E7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5F165D2"/>
    <w:multiLevelType w:val="multilevel"/>
    <w:tmpl w:val="08A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6BE2575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6EB77E8"/>
    <w:multiLevelType w:val="multilevel"/>
    <w:tmpl w:val="95B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70019DC"/>
    <w:multiLevelType w:val="multilevel"/>
    <w:tmpl w:val="92C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74D0BFB"/>
    <w:multiLevelType w:val="multilevel"/>
    <w:tmpl w:val="A44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75832BE"/>
    <w:multiLevelType w:val="multilevel"/>
    <w:tmpl w:val="DA4E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7DA35BF"/>
    <w:multiLevelType w:val="multilevel"/>
    <w:tmpl w:val="3BA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7E72228"/>
    <w:multiLevelType w:val="multilevel"/>
    <w:tmpl w:val="36D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7F079E4"/>
    <w:multiLevelType w:val="multilevel"/>
    <w:tmpl w:val="CEA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17FD760F"/>
    <w:multiLevelType w:val="multilevel"/>
    <w:tmpl w:val="E55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18535495"/>
    <w:multiLevelType w:val="multilevel"/>
    <w:tmpl w:val="49E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18E83DCF"/>
    <w:multiLevelType w:val="multilevel"/>
    <w:tmpl w:val="BB6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18F24037"/>
    <w:multiLevelType w:val="multilevel"/>
    <w:tmpl w:val="A49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194477C4"/>
    <w:multiLevelType w:val="multilevel"/>
    <w:tmpl w:val="F7A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19D77ABC"/>
    <w:multiLevelType w:val="multilevel"/>
    <w:tmpl w:val="967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1A1B41E9"/>
    <w:multiLevelType w:val="multilevel"/>
    <w:tmpl w:val="9E8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1A697303"/>
    <w:multiLevelType w:val="multilevel"/>
    <w:tmpl w:val="1B0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1A9C0775"/>
    <w:multiLevelType w:val="multilevel"/>
    <w:tmpl w:val="70A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1AB2438C"/>
    <w:multiLevelType w:val="multilevel"/>
    <w:tmpl w:val="0F7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1BA0125F"/>
    <w:multiLevelType w:val="multilevel"/>
    <w:tmpl w:val="E62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1BFE1C0A"/>
    <w:multiLevelType w:val="multilevel"/>
    <w:tmpl w:val="E7E2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1DA870A2"/>
    <w:multiLevelType w:val="multilevel"/>
    <w:tmpl w:val="93C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1DE92D17"/>
    <w:multiLevelType w:val="multilevel"/>
    <w:tmpl w:val="1D6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1EAA0B7D"/>
    <w:multiLevelType w:val="multilevel"/>
    <w:tmpl w:val="D0D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1EBF438E"/>
    <w:multiLevelType w:val="multilevel"/>
    <w:tmpl w:val="B28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1F7624CD"/>
    <w:multiLevelType w:val="multilevel"/>
    <w:tmpl w:val="F7E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1F76356A"/>
    <w:multiLevelType w:val="multilevel"/>
    <w:tmpl w:val="C60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1F7922D6"/>
    <w:multiLevelType w:val="multilevel"/>
    <w:tmpl w:val="44B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1FDE473B"/>
    <w:multiLevelType w:val="multilevel"/>
    <w:tmpl w:val="C460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1FF9542A"/>
    <w:multiLevelType w:val="multilevel"/>
    <w:tmpl w:val="3FA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06572E9"/>
    <w:multiLevelType w:val="multilevel"/>
    <w:tmpl w:val="614E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21341245"/>
    <w:multiLevelType w:val="multilevel"/>
    <w:tmpl w:val="2B4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219869DF"/>
    <w:multiLevelType w:val="multilevel"/>
    <w:tmpl w:val="DCA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1A56DA5"/>
    <w:multiLevelType w:val="multilevel"/>
    <w:tmpl w:val="399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2014170"/>
    <w:multiLevelType w:val="multilevel"/>
    <w:tmpl w:val="2B3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2A25469"/>
    <w:multiLevelType w:val="multilevel"/>
    <w:tmpl w:val="06A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32150B4"/>
    <w:multiLevelType w:val="multilevel"/>
    <w:tmpl w:val="A70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3C579E6"/>
    <w:multiLevelType w:val="multilevel"/>
    <w:tmpl w:val="88F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3F64ACC"/>
    <w:multiLevelType w:val="multilevel"/>
    <w:tmpl w:val="4BB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4230B3B"/>
    <w:multiLevelType w:val="multilevel"/>
    <w:tmpl w:val="24F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4614479"/>
    <w:multiLevelType w:val="multilevel"/>
    <w:tmpl w:val="48B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5653F94"/>
    <w:multiLevelType w:val="multilevel"/>
    <w:tmpl w:val="9F1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598646B"/>
    <w:multiLevelType w:val="multilevel"/>
    <w:tmpl w:val="3F6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5B01518"/>
    <w:multiLevelType w:val="multilevel"/>
    <w:tmpl w:val="E14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5F25E5A"/>
    <w:multiLevelType w:val="multilevel"/>
    <w:tmpl w:val="E34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63918A7"/>
    <w:multiLevelType w:val="multilevel"/>
    <w:tmpl w:val="C45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6623436"/>
    <w:multiLevelType w:val="multilevel"/>
    <w:tmpl w:val="8B4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75C3F8B"/>
    <w:multiLevelType w:val="multilevel"/>
    <w:tmpl w:val="093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7B0322F"/>
    <w:multiLevelType w:val="multilevel"/>
    <w:tmpl w:val="F5F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2890530C"/>
    <w:multiLevelType w:val="multilevel"/>
    <w:tmpl w:val="92A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28F20AA2"/>
    <w:multiLevelType w:val="multilevel"/>
    <w:tmpl w:val="568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29073111"/>
    <w:multiLevelType w:val="multilevel"/>
    <w:tmpl w:val="2BF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290B4214"/>
    <w:multiLevelType w:val="multilevel"/>
    <w:tmpl w:val="7AE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294B5343"/>
    <w:multiLevelType w:val="multilevel"/>
    <w:tmpl w:val="D28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29EC021D"/>
    <w:multiLevelType w:val="multilevel"/>
    <w:tmpl w:val="90AA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2A455948"/>
    <w:multiLevelType w:val="multilevel"/>
    <w:tmpl w:val="D3D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2B010C8A"/>
    <w:multiLevelType w:val="multilevel"/>
    <w:tmpl w:val="8D3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2B94074E"/>
    <w:multiLevelType w:val="multilevel"/>
    <w:tmpl w:val="D10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2BD53CF9"/>
    <w:multiLevelType w:val="multilevel"/>
    <w:tmpl w:val="A71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2C167927"/>
    <w:multiLevelType w:val="multilevel"/>
    <w:tmpl w:val="423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2C336E61"/>
    <w:multiLevelType w:val="multilevel"/>
    <w:tmpl w:val="8F46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2D571556"/>
    <w:multiLevelType w:val="multilevel"/>
    <w:tmpl w:val="931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2DBF3DFC"/>
    <w:multiLevelType w:val="multilevel"/>
    <w:tmpl w:val="5836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2E121D8A"/>
    <w:multiLevelType w:val="multilevel"/>
    <w:tmpl w:val="F8B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2E133BDC"/>
    <w:multiLevelType w:val="multilevel"/>
    <w:tmpl w:val="362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2F2B4E93"/>
    <w:multiLevelType w:val="multilevel"/>
    <w:tmpl w:val="5506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2F2F635E"/>
    <w:multiLevelType w:val="multilevel"/>
    <w:tmpl w:val="A4A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2FF62342"/>
    <w:multiLevelType w:val="multilevel"/>
    <w:tmpl w:val="91E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0C1233D"/>
    <w:multiLevelType w:val="multilevel"/>
    <w:tmpl w:val="06A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0D35779"/>
    <w:multiLevelType w:val="multilevel"/>
    <w:tmpl w:val="18F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30EB5AD0"/>
    <w:multiLevelType w:val="multilevel"/>
    <w:tmpl w:val="4228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12C1BC1"/>
    <w:multiLevelType w:val="multilevel"/>
    <w:tmpl w:val="049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32116570"/>
    <w:multiLevelType w:val="multilevel"/>
    <w:tmpl w:val="95F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338A6B6E"/>
    <w:multiLevelType w:val="multilevel"/>
    <w:tmpl w:val="3FB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3917764"/>
    <w:multiLevelType w:val="multilevel"/>
    <w:tmpl w:val="133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3EE6559"/>
    <w:multiLevelType w:val="multilevel"/>
    <w:tmpl w:val="BC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33F45CDA"/>
    <w:multiLevelType w:val="multilevel"/>
    <w:tmpl w:val="B92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345C7D55"/>
    <w:multiLevelType w:val="multilevel"/>
    <w:tmpl w:val="16B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349E4F90"/>
    <w:multiLevelType w:val="multilevel"/>
    <w:tmpl w:val="F506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34A30522"/>
    <w:multiLevelType w:val="multilevel"/>
    <w:tmpl w:val="2AD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35B4691C"/>
    <w:multiLevelType w:val="multilevel"/>
    <w:tmpl w:val="33C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36116EF8"/>
    <w:multiLevelType w:val="multilevel"/>
    <w:tmpl w:val="EED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362902A5"/>
    <w:multiLevelType w:val="multilevel"/>
    <w:tmpl w:val="24F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3653549C"/>
    <w:multiLevelType w:val="multilevel"/>
    <w:tmpl w:val="514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36644D9D"/>
    <w:multiLevelType w:val="multilevel"/>
    <w:tmpl w:val="7C3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37074012"/>
    <w:multiLevelType w:val="multilevel"/>
    <w:tmpl w:val="5E4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37690629"/>
    <w:multiLevelType w:val="multilevel"/>
    <w:tmpl w:val="E632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37B25CB2"/>
    <w:multiLevelType w:val="multilevel"/>
    <w:tmpl w:val="DB3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38554A65"/>
    <w:multiLevelType w:val="multilevel"/>
    <w:tmpl w:val="86B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39082317"/>
    <w:multiLevelType w:val="multilevel"/>
    <w:tmpl w:val="A11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391816E6"/>
    <w:multiLevelType w:val="multilevel"/>
    <w:tmpl w:val="734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392A3DC0"/>
    <w:multiLevelType w:val="multilevel"/>
    <w:tmpl w:val="5DA4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398D1D50"/>
    <w:multiLevelType w:val="multilevel"/>
    <w:tmpl w:val="57E0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39912CDB"/>
    <w:multiLevelType w:val="multilevel"/>
    <w:tmpl w:val="F640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39D60671"/>
    <w:multiLevelType w:val="multilevel"/>
    <w:tmpl w:val="A32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3A197F60"/>
    <w:multiLevelType w:val="multilevel"/>
    <w:tmpl w:val="907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3A481404"/>
    <w:multiLevelType w:val="multilevel"/>
    <w:tmpl w:val="0AC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3A5C1277"/>
    <w:multiLevelType w:val="multilevel"/>
    <w:tmpl w:val="336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3A5E5799"/>
    <w:multiLevelType w:val="multilevel"/>
    <w:tmpl w:val="91B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3B97626E"/>
    <w:multiLevelType w:val="multilevel"/>
    <w:tmpl w:val="C00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3BCA0409"/>
    <w:multiLevelType w:val="multilevel"/>
    <w:tmpl w:val="DE2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3C5664B2"/>
    <w:multiLevelType w:val="multilevel"/>
    <w:tmpl w:val="9A86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3CB76A7B"/>
    <w:multiLevelType w:val="multilevel"/>
    <w:tmpl w:val="67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3DA75E02"/>
    <w:multiLevelType w:val="multilevel"/>
    <w:tmpl w:val="747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3E1907F8"/>
    <w:multiLevelType w:val="multilevel"/>
    <w:tmpl w:val="E898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3E534198"/>
    <w:multiLevelType w:val="multilevel"/>
    <w:tmpl w:val="649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3E7C58F1"/>
    <w:multiLevelType w:val="multilevel"/>
    <w:tmpl w:val="C62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3F450A00"/>
    <w:multiLevelType w:val="multilevel"/>
    <w:tmpl w:val="85D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3F527C3A"/>
    <w:multiLevelType w:val="multilevel"/>
    <w:tmpl w:val="059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3F7E7FC7"/>
    <w:multiLevelType w:val="multilevel"/>
    <w:tmpl w:val="6E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3FCE13D9"/>
    <w:multiLevelType w:val="multilevel"/>
    <w:tmpl w:val="541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3FFC6619"/>
    <w:multiLevelType w:val="multilevel"/>
    <w:tmpl w:val="14D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3FFF5C64"/>
    <w:multiLevelType w:val="multilevel"/>
    <w:tmpl w:val="7BA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0280B65"/>
    <w:multiLevelType w:val="multilevel"/>
    <w:tmpl w:val="9E9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05B2069"/>
    <w:multiLevelType w:val="multilevel"/>
    <w:tmpl w:val="036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40DE44C6"/>
    <w:multiLevelType w:val="multilevel"/>
    <w:tmpl w:val="35F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413302B5"/>
    <w:multiLevelType w:val="multilevel"/>
    <w:tmpl w:val="20C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415B6EFC"/>
    <w:multiLevelType w:val="multilevel"/>
    <w:tmpl w:val="EF8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41784D3F"/>
    <w:multiLevelType w:val="multilevel"/>
    <w:tmpl w:val="7A1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419A7829"/>
    <w:multiLevelType w:val="multilevel"/>
    <w:tmpl w:val="146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41A926EA"/>
    <w:multiLevelType w:val="multilevel"/>
    <w:tmpl w:val="202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41EE0308"/>
    <w:multiLevelType w:val="multilevel"/>
    <w:tmpl w:val="F05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43211C9B"/>
    <w:multiLevelType w:val="multilevel"/>
    <w:tmpl w:val="525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435F4B7B"/>
    <w:multiLevelType w:val="multilevel"/>
    <w:tmpl w:val="FB1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441D40C6"/>
    <w:multiLevelType w:val="multilevel"/>
    <w:tmpl w:val="39E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444C6D64"/>
    <w:multiLevelType w:val="multilevel"/>
    <w:tmpl w:val="D51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44536F6B"/>
    <w:multiLevelType w:val="multilevel"/>
    <w:tmpl w:val="3B70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44750C56"/>
    <w:multiLevelType w:val="multilevel"/>
    <w:tmpl w:val="BC3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44EB2EF9"/>
    <w:multiLevelType w:val="multilevel"/>
    <w:tmpl w:val="921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45866592"/>
    <w:multiLevelType w:val="multilevel"/>
    <w:tmpl w:val="BD5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468A5331"/>
    <w:multiLevelType w:val="multilevel"/>
    <w:tmpl w:val="A3A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47067DC0"/>
    <w:multiLevelType w:val="multilevel"/>
    <w:tmpl w:val="00C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4841323A"/>
    <w:multiLevelType w:val="multilevel"/>
    <w:tmpl w:val="161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49115DE7"/>
    <w:multiLevelType w:val="multilevel"/>
    <w:tmpl w:val="7C7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4948148E"/>
    <w:multiLevelType w:val="multilevel"/>
    <w:tmpl w:val="935C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4951769B"/>
    <w:multiLevelType w:val="multilevel"/>
    <w:tmpl w:val="F76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495D35AD"/>
    <w:multiLevelType w:val="multilevel"/>
    <w:tmpl w:val="C0A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4A3347FC"/>
    <w:multiLevelType w:val="multilevel"/>
    <w:tmpl w:val="948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4A722F3E"/>
    <w:multiLevelType w:val="multilevel"/>
    <w:tmpl w:val="283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4AB82E11"/>
    <w:multiLevelType w:val="multilevel"/>
    <w:tmpl w:val="0D3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4B663B95"/>
    <w:multiLevelType w:val="multilevel"/>
    <w:tmpl w:val="1ED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4BBB76D2"/>
    <w:multiLevelType w:val="multilevel"/>
    <w:tmpl w:val="372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4BE42302"/>
    <w:multiLevelType w:val="multilevel"/>
    <w:tmpl w:val="71E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4CF50BE7"/>
    <w:multiLevelType w:val="multilevel"/>
    <w:tmpl w:val="7FA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4D40629D"/>
    <w:multiLevelType w:val="multilevel"/>
    <w:tmpl w:val="BC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4DC5448F"/>
    <w:multiLevelType w:val="multilevel"/>
    <w:tmpl w:val="AD0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4DFB6196"/>
    <w:multiLevelType w:val="multilevel"/>
    <w:tmpl w:val="100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4EDB693E"/>
    <w:multiLevelType w:val="multilevel"/>
    <w:tmpl w:val="577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4F0F2C28"/>
    <w:multiLevelType w:val="multilevel"/>
    <w:tmpl w:val="794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4F1D4596"/>
    <w:multiLevelType w:val="multilevel"/>
    <w:tmpl w:val="8E5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4F1D5410"/>
    <w:multiLevelType w:val="multilevel"/>
    <w:tmpl w:val="50F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4F3B5771"/>
    <w:multiLevelType w:val="multilevel"/>
    <w:tmpl w:val="BBA4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4FDA1C81"/>
    <w:multiLevelType w:val="multilevel"/>
    <w:tmpl w:val="6C8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503B3AF5"/>
    <w:multiLevelType w:val="multilevel"/>
    <w:tmpl w:val="183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50546BF0"/>
    <w:multiLevelType w:val="multilevel"/>
    <w:tmpl w:val="3246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50797C04"/>
    <w:multiLevelType w:val="multilevel"/>
    <w:tmpl w:val="CDA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51782815"/>
    <w:multiLevelType w:val="multilevel"/>
    <w:tmpl w:val="B26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51A01BF9"/>
    <w:multiLevelType w:val="multilevel"/>
    <w:tmpl w:val="A75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51A73963"/>
    <w:multiLevelType w:val="multilevel"/>
    <w:tmpl w:val="A7A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51CE0DFE"/>
    <w:multiLevelType w:val="multilevel"/>
    <w:tmpl w:val="0F3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51DB0A21"/>
    <w:multiLevelType w:val="multilevel"/>
    <w:tmpl w:val="806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51FC72B6"/>
    <w:multiLevelType w:val="multilevel"/>
    <w:tmpl w:val="126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524B523D"/>
    <w:multiLevelType w:val="multilevel"/>
    <w:tmpl w:val="863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529C7C3A"/>
    <w:multiLevelType w:val="multilevel"/>
    <w:tmpl w:val="21D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5309403B"/>
    <w:multiLevelType w:val="multilevel"/>
    <w:tmpl w:val="998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533E30B4"/>
    <w:multiLevelType w:val="multilevel"/>
    <w:tmpl w:val="48F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53760C2F"/>
    <w:multiLevelType w:val="multilevel"/>
    <w:tmpl w:val="105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53831B83"/>
    <w:multiLevelType w:val="multilevel"/>
    <w:tmpl w:val="6CF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53BE6358"/>
    <w:multiLevelType w:val="multilevel"/>
    <w:tmpl w:val="ED6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53EB2448"/>
    <w:multiLevelType w:val="multilevel"/>
    <w:tmpl w:val="083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53F10EAA"/>
    <w:multiLevelType w:val="multilevel"/>
    <w:tmpl w:val="739A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54AC067F"/>
    <w:multiLevelType w:val="multilevel"/>
    <w:tmpl w:val="E50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54F32FE8"/>
    <w:multiLevelType w:val="multilevel"/>
    <w:tmpl w:val="291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55723AEF"/>
    <w:multiLevelType w:val="multilevel"/>
    <w:tmpl w:val="2CB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55765A54"/>
    <w:multiLevelType w:val="multilevel"/>
    <w:tmpl w:val="188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560E26E2"/>
    <w:multiLevelType w:val="multilevel"/>
    <w:tmpl w:val="BE9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565C4027"/>
    <w:multiLevelType w:val="multilevel"/>
    <w:tmpl w:val="A54A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5694330E"/>
    <w:multiLevelType w:val="multilevel"/>
    <w:tmpl w:val="D6C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569A2707"/>
    <w:multiLevelType w:val="multilevel"/>
    <w:tmpl w:val="C2D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56FF411B"/>
    <w:multiLevelType w:val="multilevel"/>
    <w:tmpl w:val="BE5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574C503B"/>
    <w:multiLevelType w:val="multilevel"/>
    <w:tmpl w:val="4228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575945CC"/>
    <w:multiLevelType w:val="multilevel"/>
    <w:tmpl w:val="E68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575B0A56"/>
    <w:multiLevelType w:val="multilevel"/>
    <w:tmpl w:val="6EEE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580332FF"/>
    <w:multiLevelType w:val="multilevel"/>
    <w:tmpl w:val="467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58CC4026"/>
    <w:multiLevelType w:val="multilevel"/>
    <w:tmpl w:val="8BA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58F030B0"/>
    <w:multiLevelType w:val="multilevel"/>
    <w:tmpl w:val="17D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59514881"/>
    <w:multiLevelType w:val="multilevel"/>
    <w:tmpl w:val="5D7A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596002BA"/>
    <w:multiLevelType w:val="multilevel"/>
    <w:tmpl w:val="A8EE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59677ADF"/>
    <w:multiLevelType w:val="multilevel"/>
    <w:tmpl w:val="0C6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597078EC"/>
    <w:multiLevelType w:val="multilevel"/>
    <w:tmpl w:val="9D8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597C3291"/>
    <w:multiLevelType w:val="multilevel"/>
    <w:tmpl w:val="36F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59A54BD0"/>
    <w:multiLevelType w:val="multilevel"/>
    <w:tmpl w:val="5FE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59DB7B77"/>
    <w:multiLevelType w:val="multilevel"/>
    <w:tmpl w:val="A30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5A1B1197"/>
    <w:multiLevelType w:val="multilevel"/>
    <w:tmpl w:val="E87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5A4436D9"/>
    <w:multiLevelType w:val="multilevel"/>
    <w:tmpl w:val="E49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5AA116C2"/>
    <w:multiLevelType w:val="multilevel"/>
    <w:tmpl w:val="A79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5AEA1581"/>
    <w:multiLevelType w:val="multilevel"/>
    <w:tmpl w:val="4CD6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5B0B730A"/>
    <w:multiLevelType w:val="multilevel"/>
    <w:tmpl w:val="4B9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5B290A14"/>
    <w:multiLevelType w:val="multilevel"/>
    <w:tmpl w:val="7FB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5BE94C9F"/>
    <w:multiLevelType w:val="multilevel"/>
    <w:tmpl w:val="51C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5C044384"/>
    <w:multiLevelType w:val="multilevel"/>
    <w:tmpl w:val="D5A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5C48723A"/>
    <w:multiLevelType w:val="multilevel"/>
    <w:tmpl w:val="EB72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5D0B47E7"/>
    <w:multiLevelType w:val="multilevel"/>
    <w:tmpl w:val="394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5D1007FA"/>
    <w:multiLevelType w:val="multilevel"/>
    <w:tmpl w:val="8A7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5DC76A43"/>
    <w:multiLevelType w:val="multilevel"/>
    <w:tmpl w:val="C04E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5DCA483F"/>
    <w:multiLevelType w:val="multilevel"/>
    <w:tmpl w:val="D2F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5E425B33"/>
    <w:multiLevelType w:val="multilevel"/>
    <w:tmpl w:val="D64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5E802505"/>
    <w:multiLevelType w:val="multilevel"/>
    <w:tmpl w:val="E0F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5EAF2D13"/>
    <w:multiLevelType w:val="multilevel"/>
    <w:tmpl w:val="DCFA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5EC1580D"/>
    <w:multiLevelType w:val="multilevel"/>
    <w:tmpl w:val="674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5EDF563A"/>
    <w:multiLevelType w:val="multilevel"/>
    <w:tmpl w:val="764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5EE65996"/>
    <w:multiLevelType w:val="multilevel"/>
    <w:tmpl w:val="337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5F0B6E16"/>
    <w:multiLevelType w:val="multilevel"/>
    <w:tmpl w:val="2B3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5F1F0531"/>
    <w:multiLevelType w:val="multilevel"/>
    <w:tmpl w:val="BB2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60783009"/>
    <w:multiLevelType w:val="multilevel"/>
    <w:tmpl w:val="0A4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60D811A4"/>
    <w:multiLevelType w:val="multilevel"/>
    <w:tmpl w:val="C410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614D0D42"/>
    <w:multiLevelType w:val="multilevel"/>
    <w:tmpl w:val="7D7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618338DF"/>
    <w:multiLevelType w:val="multilevel"/>
    <w:tmpl w:val="1626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626F0F9E"/>
    <w:multiLevelType w:val="multilevel"/>
    <w:tmpl w:val="C05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62A65925"/>
    <w:multiLevelType w:val="multilevel"/>
    <w:tmpl w:val="33E4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62CC7F5B"/>
    <w:multiLevelType w:val="multilevel"/>
    <w:tmpl w:val="285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637A07F5"/>
    <w:multiLevelType w:val="multilevel"/>
    <w:tmpl w:val="C38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637B1F2A"/>
    <w:multiLevelType w:val="multilevel"/>
    <w:tmpl w:val="6C6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64597AA3"/>
    <w:multiLevelType w:val="multilevel"/>
    <w:tmpl w:val="07D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64A263DE"/>
    <w:multiLevelType w:val="multilevel"/>
    <w:tmpl w:val="150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652346A4"/>
    <w:multiLevelType w:val="multilevel"/>
    <w:tmpl w:val="7ED6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65537269"/>
    <w:multiLevelType w:val="multilevel"/>
    <w:tmpl w:val="0E7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655B1B3D"/>
    <w:multiLevelType w:val="multilevel"/>
    <w:tmpl w:val="4C1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66330D4D"/>
    <w:multiLevelType w:val="multilevel"/>
    <w:tmpl w:val="C6E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>
    <w:nsid w:val="66550A15"/>
    <w:multiLevelType w:val="multilevel"/>
    <w:tmpl w:val="E96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6682681C"/>
    <w:multiLevelType w:val="multilevel"/>
    <w:tmpl w:val="81F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67BB2FEF"/>
    <w:multiLevelType w:val="multilevel"/>
    <w:tmpl w:val="431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67DE0B82"/>
    <w:multiLevelType w:val="multilevel"/>
    <w:tmpl w:val="44A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nsid w:val="67E756A6"/>
    <w:multiLevelType w:val="multilevel"/>
    <w:tmpl w:val="C35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691061AD"/>
    <w:multiLevelType w:val="multilevel"/>
    <w:tmpl w:val="EEF6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691B0F02"/>
    <w:multiLevelType w:val="multilevel"/>
    <w:tmpl w:val="F1A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nsid w:val="692339FA"/>
    <w:multiLevelType w:val="multilevel"/>
    <w:tmpl w:val="CCDA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>
    <w:nsid w:val="69605954"/>
    <w:multiLevelType w:val="multilevel"/>
    <w:tmpl w:val="604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nsid w:val="698C00C9"/>
    <w:multiLevelType w:val="multilevel"/>
    <w:tmpl w:val="91B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>
    <w:nsid w:val="69A521FA"/>
    <w:multiLevelType w:val="multilevel"/>
    <w:tmpl w:val="5D7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>
    <w:nsid w:val="6A0C144B"/>
    <w:multiLevelType w:val="multilevel"/>
    <w:tmpl w:val="6B00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nsid w:val="6B0C791F"/>
    <w:multiLevelType w:val="multilevel"/>
    <w:tmpl w:val="BD2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>
    <w:nsid w:val="6B323ACF"/>
    <w:multiLevelType w:val="multilevel"/>
    <w:tmpl w:val="D42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nsid w:val="6BB83D4B"/>
    <w:multiLevelType w:val="multilevel"/>
    <w:tmpl w:val="2D2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>
    <w:nsid w:val="6BF25E78"/>
    <w:multiLevelType w:val="multilevel"/>
    <w:tmpl w:val="F4F4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>
    <w:nsid w:val="6C2B7005"/>
    <w:multiLevelType w:val="multilevel"/>
    <w:tmpl w:val="750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>
    <w:nsid w:val="6C346234"/>
    <w:multiLevelType w:val="multilevel"/>
    <w:tmpl w:val="428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nsid w:val="6C901082"/>
    <w:multiLevelType w:val="multilevel"/>
    <w:tmpl w:val="DDA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>
    <w:nsid w:val="6C9B4480"/>
    <w:multiLevelType w:val="multilevel"/>
    <w:tmpl w:val="250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>
    <w:nsid w:val="6CED194C"/>
    <w:multiLevelType w:val="multilevel"/>
    <w:tmpl w:val="3F7C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nsid w:val="6D6E5295"/>
    <w:multiLevelType w:val="multilevel"/>
    <w:tmpl w:val="EEC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>
    <w:nsid w:val="6D86065E"/>
    <w:multiLevelType w:val="multilevel"/>
    <w:tmpl w:val="E20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nsid w:val="6D9B304C"/>
    <w:multiLevelType w:val="multilevel"/>
    <w:tmpl w:val="12B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nsid w:val="6DDA2254"/>
    <w:multiLevelType w:val="multilevel"/>
    <w:tmpl w:val="766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>
    <w:nsid w:val="6F3E5FCD"/>
    <w:multiLevelType w:val="multilevel"/>
    <w:tmpl w:val="019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nsid w:val="6F58503C"/>
    <w:multiLevelType w:val="multilevel"/>
    <w:tmpl w:val="933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>
    <w:nsid w:val="6FD05552"/>
    <w:multiLevelType w:val="multilevel"/>
    <w:tmpl w:val="CBD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>
    <w:nsid w:val="6FF27830"/>
    <w:multiLevelType w:val="multilevel"/>
    <w:tmpl w:val="22D4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nsid w:val="70077FF6"/>
    <w:multiLevelType w:val="multilevel"/>
    <w:tmpl w:val="B32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>
    <w:nsid w:val="700F4A1D"/>
    <w:multiLevelType w:val="multilevel"/>
    <w:tmpl w:val="07A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nsid w:val="703F648A"/>
    <w:multiLevelType w:val="multilevel"/>
    <w:tmpl w:val="925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>
    <w:nsid w:val="711B7A3A"/>
    <w:multiLevelType w:val="multilevel"/>
    <w:tmpl w:val="A21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>
    <w:nsid w:val="718A7FE4"/>
    <w:multiLevelType w:val="multilevel"/>
    <w:tmpl w:val="219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>
    <w:nsid w:val="726F652D"/>
    <w:multiLevelType w:val="multilevel"/>
    <w:tmpl w:val="9AB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nsid w:val="727824C9"/>
    <w:multiLevelType w:val="multilevel"/>
    <w:tmpl w:val="BA6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>
    <w:nsid w:val="72AC7AAA"/>
    <w:multiLevelType w:val="multilevel"/>
    <w:tmpl w:val="516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>
    <w:nsid w:val="73BA68BC"/>
    <w:multiLevelType w:val="multilevel"/>
    <w:tmpl w:val="7420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nsid w:val="73C062B2"/>
    <w:multiLevelType w:val="multilevel"/>
    <w:tmpl w:val="335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>
    <w:nsid w:val="73E2692D"/>
    <w:multiLevelType w:val="multilevel"/>
    <w:tmpl w:val="872A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nsid w:val="742F109E"/>
    <w:multiLevelType w:val="multilevel"/>
    <w:tmpl w:val="59F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nsid w:val="744B32B2"/>
    <w:multiLevelType w:val="multilevel"/>
    <w:tmpl w:val="3F7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>
    <w:nsid w:val="74C16062"/>
    <w:multiLevelType w:val="multilevel"/>
    <w:tmpl w:val="9D9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nsid w:val="75B204AE"/>
    <w:multiLevelType w:val="multilevel"/>
    <w:tmpl w:val="6D2E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>
    <w:nsid w:val="75FF7908"/>
    <w:multiLevelType w:val="multilevel"/>
    <w:tmpl w:val="EDB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>
    <w:nsid w:val="764F0935"/>
    <w:multiLevelType w:val="multilevel"/>
    <w:tmpl w:val="BC7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nsid w:val="76AB4744"/>
    <w:multiLevelType w:val="multilevel"/>
    <w:tmpl w:val="7E3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>
    <w:nsid w:val="77321491"/>
    <w:multiLevelType w:val="multilevel"/>
    <w:tmpl w:val="635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nsid w:val="776938BA"/>
    <w:multiLevelType w:val="multilevel"/>
    <w:tmpl w:val="F9D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>
    <w:nsid w:val="782B4E35"/>
    <w:multiLevelType w:val="multilevel"/>
    <w:tmpl w:val="274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>
    <w:nsid w:val="78F220D4"/>
    <w:multiLevelType w:val="multilevel"/>
    <w:tmpl w:val="4FE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>
    <w:nsid w:val="79910021"/>
    <w:multiLevelType w:val="multilevel"/>
    <w:tmpl w:val="34D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nsid w:val="799F2530"/>
    <w:multiLevelType w:val="multilevel"/>
    <w:tmpl w:val="D0C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>
    <w:nsid w:val="79A62837"/>
    <w:multiLevelType w:val="multilevel"/>
    <w:tmpl w:val="DF4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>
    <w:nsid w:val="7B316D1E"/>
    <w:multiLevelType w:val="multilevel"/>
    <w:tmpl w:val="AA1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nsid w:val="7B3C05B5"/>
    <w:multiLevelType w:val="multilevel"/>
    <w:tmpl w:val="447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>
    <w:nsid w:val="7B442F29"/>
    <w:multiLevelType w:val="multilevel"/>
    <w:tmpl w:val="FB8A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nsid w:val="7B4F66B8"/>
    <w:multiLevelType w:val="multilevel"/>
    <w:tmpl w:val="DC2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nsid w:val="7BEF55C3"/>
    <w:multiLevelType w:val="multilevel"/>
    <w:tmpl w:val="E2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>
    <w:nsid w:val="7BFE1986"/>
    <w:multiLevelType w:val="multilevel"/>
    <w:tmpl w:val="E37E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nsid w:val="7CB73F90"/>
    <w:multiLevelType w:val="multilevel"/>
    <w:tmpl w:val="6A0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>
    <w:nsid w:val="7CEC3744"/>
    <w:multiLevelType w:val="multilevel"/>
    <w:tmpl w:val="B13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>
    <w:nsid w:val="7D686468"/>
    <w:multiLevelType w:val="multilevel"/>
    <w:tmpl w:val="589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nsid w:val="7DA74640"/>
    <w:multiLevelType w:val="multilevel"/>
    <w:tmpl w:val="7E56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>
    <w:nsid w:val="7E0E3CAF"/>
    <w:multiLevelType w:val="multilevel"/>
    <w:tmpl w:val="9AB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>
    <w:nsid w:val="7F58212D"/>
    <w:multiLevelType w:val="multilevel"/>
    <w:tmpl w:val="EE32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>
    <w:nsid w:val="7FB34908"/>
    <w:multiLevelType w:val="multilevel"/>
    <w:tmpl w:val="04E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>
    <w:nsid w:val="7FD142D4"/>
    <w:multiLevelType w:val="multilevel"/>
    <w:tmpl w:val="246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6"/>
  </w:num>
  <w:num w:numId="2">
    <w:abstractNumId w:val="269"/>
  </w:num>
  <w:num w:numId="3">
    <w:abstractNumId w:val="167"/>
  </w:num>
  <w:num w:numId="4">
    <w:abstractNumId w:val="369"/>
  </w:num>
  <w:num w:numId="5">
    <w:abstractNumId w:val="156"/>
  </w:num>
  <w:num w:numId="6">
    <w:abstractNumId w:val="92"/>
  </w:num>
  <w:num w:numId="7">
    <w:abstractNumId w:val="311"/>
  </w:num>
  <w:num w:numId="8">
    <w:abstractNumId w:val="17"/>
  </w:num>
  <w:num w:numId="9">
    <w:abstractNumId w:val="111"/>
  </w:num>
  <w:num w:numId="10">
    <w:abstractNumId w:val="222"/>
  </w:num>
  <w:num w:numId="11">
    <w:abstractNumId w:val="71"/>
  </w:num>
  <w:num w:numId="12">
    <w:abstractNumId w:val="218"/>
  </w:num>
  <w:num w:numId="13">
    <w:abstractNumId w:val="284"/>
  </w:num>
  <w:num w:numId="14">
    <w:abstractNumId w:val="58"/>
  </w:num>
  <w:num w:numId="15">
    <w:abstractNumId w:val="368"/>
  </w:num>
  <w:num w:numId="16">
    <w:abstractNumId w:val="115"/>
  </w:num>
  <w:num w:numId="17">
    <w:abstractNumId w:val="239"/>
  </w:num>
  <w:num w:numId="18">
    <w:abstractNumId w:val="149"/>
  </w:num>
  <w:num w:numId="19">
    <w:abstractNumId w:val="88"/>
  </w:num>
  <w:num w:numId="20">
    <w:abstractNumId w:val="320"/>
  </w:num>
  <w:num w:numId="21">
    <w:abstractNumId w:val="191"/>
  </w:num>
  <w:num w:numId="22">
    <w:abstractNumId w:val="61"/>
  </w:num>
  <w:num w:numId="23">
    <w:abstractNumId w:val="33"/>
  </w:num>
  <w:num w:numId="24">
    <w:abstractNumId w:val="245"/>
  </w:num>
  <w:num w:numId="25">
    <w:abstractNumId w:val="323"/>
  </w:num>
  <w:num w:numId="26">
    <w:abstractNumId w:val="64"/>
  </w:num>
  <w:num w:numId="27">
    <w:abstractNumId w:val="241"/>
  </w:num>
  <w:num w:numId="28">
    <w:abstractNumId w:val="293"/>
  </w:num>
  <w:num w:numId="29">
    <w:abstractNumId w:val="285"/>
  </w:num>
  <w:num w:numId="30">
    <w:abstractNumId w:val="207"/>
  </w:num>
  <w:num w:numId="31">
    <w:abstractNumId w:val="291"/>
  </w:num>
  <w:num w:numId="32">
    <w:abstractNumId w:val="326"/>
  </w:num>
  <w:num w:numId="33">
    <w:abstractNumId w:val="116"/>
  </w:num>
  <w:num w:numId="34">
    <w:abstractNumId w:val="77"/>
  </w:num>
  <w:num w:numId="35">
    <w:abstractNumId w:val="76"/>
  </w:num>
  <w:num w:numId="36">
    <w:abstractNumId w:val="332"/>
  </w:num>
  <w:num w:numId="37">
    <w:abstractNumId w:val="101"/>
  </w:num>
  <w:num w:numId="38">
    <w:abstractNumId w:val="255"/>
  </w:num>
  <w:num w:numId="39">
    <w:abstractNumId w:val="197"/>
  </w:num>
  <w:num w:numId="40">
    <w:abstractNumId w:val="364"/>
  </w:num>
  <w:num w:numId="41">
    <w:abstractNumId w:val="208"/>
  </w:num>
  <w:num w:numId="42">
    <w:abstractNumId w:val="68"/>
  </w:num>
  <w:num w:numId="43">
    <w:abstractNumId w:val="108"/>
  </w:num>
  <w:num w:numId="44">
    <w:abstractNumId w:val="141"/>
  </w:num>
  <w:num w:numId="45">
    <w:abstractNumId w:val="93"/>
  </w:num>
  <w:num w:numId="46">
    <w:abstractNumId w:val="59"/>
  </w:num>
  <w:num w:numId="47">
    <w:abstractNumId w:val="292"/>
  </w:num>
  <w:num w:numId="48">
    <w:abstractNumId w:val="322"/>
  </w:num>
  <w:num w:numId="49">
    <w:abstractNumId w:val="264"/>
  </w:num>
  <w:num w:numId="50">
    <w:abstractNumId w:val="176"/>
  </w:num>
  <w:num w:numId="51">
    <w:abstractNumId w:val="122"/>
  </w:num>
  <w:num w:numId="52">
    <w:abstractNumId w:val="256"/>
  </w:num>
  <w:num w:numId="53">
    <w:abstractNumId w:val="62"/>
  </w:num>
  <w:num w:numId="54">
    <w:abstractNumId w:val="348"/>
  </w:num>
  <w:num w:numId="55">
    <w:abstractNumId w:val="83"/>
  </w:num>
  <w:num w:numId="56">
    <w:abstractNumId w:val="42"/>
  </w:num>
  <w:num w:numId="57">
    <w:abstractNumId w:val="130"/>
  </w:num>
  <w:num w:numId="58">
    <w:abstractNumId w:val="55"/>
  </w:num>
  <w:num w:numId="59">
    <w:abstractNumId w:val="140"/>
  </w:num>
  <w:num w:numId="60">
    <w:abstractNumId w:val="154"/>
  </w:num>
  <w:num w:numId="61">
    <w:abstractNumId w:val="117"/>
  </w:num>
  <w:num w:numId="62">
    <w:abstractNumId w:val="216"/>
  </w:num>
  <w:num w:numId="63">
    <w:abstractNumId w:val="190"/>
  </w:num>
  <w:num w:numId="64">
    <w:abstractNumId w:val="346"/>
  </w:num>
  <w:num w:numId="65">
    <w:abstractNumId w:val="25"/>
  </w:num>
  <w:num w:numId="66">
    <w:abstractNumId w:val="247"/>
  </w:num>
  <w:num w:numId="67">
    <w:abstractNumId w:val="147"/>
  </w:num>
  <w:num w:numId="68">
    <w:abstractNumId w:val="188"/>
  </w:num>
  <w:num w:numId="69">
    <w:abstractNumId w:val="217"/>
  </w:num>
  <w:num w:numId="70">
    <w:abstractNumId w:val="335"/>
  </w:num>
  <w:num w:numId="71">
    <w:abstractNumId w:val="84"/>
  </w:num>
  <w:num w:numId="72">
    <w:abstractNumId w:val="357"/>
  </w:num>
  <w:num w:numId="73">
    <w:abstractNumId w:val="329"/>
  </w:num>
  <w:num w:numId="74">
    <w:abstractNumId w:val="109"/>
  </w:num>
  <w:num w:numId="75">
    <w:abstractNumId w:val="151"/>
  </w:num>
  <w:num w:numId="76">
    <w:abstractNumId w:val="129"/>
  </w:num>
  <w:num w:numId="77">
    <w:abstractNumId w:val="282"/>
  </w:num>
  <w:num w:numId="78">
    <w:abstractNumId w:val="363"/>
  </w:num>
  <w:num w:numId="79">
    <w:abstractNumId w:val="171"/>
  </w:num>
  <w:num w:numId="80">
    <w:abstractNumId w:val="286"/>
  </w:num>
  <w:num w:numId="81">
    <w:abstractNumId w:val="133"/>
  </w:num>
  <w:num w:numId="82">
    <w:abstractNumId w:val="347"/>
  </w:num>
  <w:num w:numId="83">
    <w:abstractNumId w:val="333"/>
  </w:num>
  <w:num w:numId="84">
    <w:abstractNumId w:val="3"/>
  </w:num>
  <w:num w:numId="85">
    <w:abstractNumId w:val="251"/>
  </w:num>
  <w:num w:numId="86">
    <w:abstractNumId w:val="210"/>
  </w:num>
  <w:num w:numId="87">
    <w:abstractNumId w:val="212"/>
  </w:num>
  <w:num w:numId="88">
    <w:abstractNumId w:val="28"/>
  </w:num>
  <w:num w:numId="89">
    <w:abstractNumId w:val="80"/>
  </w:num>
  <w:num w:numId="90">
    <w:abstractNumId w:val="65"/>
  </w:num>
  <w:num w:numId="91">
    <w:abstractNumId w:val="300"/>
  </w:num>
  <w:num w:numId="92">
    <w:abstractNumId w:val="8"/>
  </w:num>
  <w:num w:numId="93">
    <w:abstractNumId w:val="228"/>
  </w:num>
  <w:num w:numId="94">
    <w:abstractNumId w:val="248"/>
  </w:num>
  <w:num w:numId="95">
    <w:abstractNumId w:val="365"/>
  </w:num>
  <w:num w:numId="96">
    <w:abstractNumId w:val="46"/>
  </w:num>
  <w:num w:numId="97">
    <w:abstractNumId w:val="51"/>
  </w:num>
  <w:num w:numId="98">
    <w:abstractNumId w:val="159"/>
  </w:num>
  <w:num w:numId="99">
    <w:abstractNumId w:val="174"/>
  </w:num>
  <w:num w:numId="100">
    <w:abstractNumId w:val="60"/>
  </w:num>
  <w:num w:numId="101">
    <w:abstractNumId w:val="0"/>
  </w:num>
  <w:num w:numId="102">
    <w:abstractNumId w:val="358"/>
  </w:num>
  <w:num w:numId="103">
    <w:abstractNumId w:val="290"/>
  </w:num>
  <w:num w:numId="104">
    <w:abstractNumId w:val="75"/>
  </w:num>
  <w:num w:numId="105">
    <w:abstractNumId w:val="56"/>
  </w:num>
  <w:num w:numId="106">
    <w:abstractNumId w:val="271"/>
  </w:num>
  <w:num w:numId="107">
    <w:abstractNumId w:val="201"/>
  </w:num>
  <w:num w:numId="108">
    <w:abstractNumId w:val="125"/>
  </w:num>
  <w:num w:numId="109">
    <w:abstractNumId w:val="321"/>
  </w:num>
  <w:num w:numId="110">
    <w:abstractNumId w:val="78"/>
  </w:num>
  <w:num w:numId="111">
    <w:abstractNumId w:val="187"/>
  </w:num>
  <w:num w:numId="112">
    <w:abstractNumId w:val="236"/>
  </w:num>
  <w:num w:numId="113">
    <w:abstractNumId w:val="240"/>
  </w:num>
  <w:num w:numId="114">
    <w:abstractNumId w:val="355"/>
  </w:num>
  <w:num w:numId="115">
    <w:abstractNumId w:val="158"/>
  </w:num>
  <w:num w:numId="116">
    <w:abstractNumId w:val="215"/>
  </w:num>
  <w:num w:numId="117">
    <w:abstractNumId w:val="1"/>
  </w:num>
  <w:num w:numId="118">
    <w:abstractNumId w:val="238"/>
  </w:num>
  <w:num w:numId="119">
    <w:abstractNumId w:val="72"/>
  </w:num>
  <w:num w:numId="120">
    <w:abstractNumId w:val="100"/>
  </w:num>
  <w:num w:numId="121">
    <w:abstractNumId w:val="105"/>
  </w:num>
  <w:num w:numId="122">
    <w:abstractNumId w:val="170"/>
  </w:num>
  <w:num w:numId="123">
    <w:abstractNumId w:val="63"/>
  </w:num>
  <w:num w:numId="124">
    <w:abstractNumId w:val="168"/>
  </w:num>
  <w:num w:numId="125">
    <w:abstractNumId w:val="150"/>
  </w:num>
  <w:num w:numId="126">
    <w:abstractNumId w:val="324"/>
  </w:num>
  <w:num w:numId="127">
    <w:abstractNumId w:val="152"/>
  </w:num>
  <w:num w:numId="128">
    <w:abstractNumId w:val="36"/>
  </w:num>
  <w:num w:numId="129">
    <w:abstractNumId w:val="180"/>
  </w:num>
  <w:num w:numId="130">
    <w:abstractNumId w:val="175"/>
  </w:num>
  <w:num w:numId="131">
    <w:abstractNumId w:val="315"/>
  </w:num>
  <w:num w:numId="132">
    <w:abstractNumId w:val="262"/>
  </w:num>
  <w:num w:numId="133">
    <w:abstractNumId w:val="299"/>
  </w:num>
  <w:num w:numId="134">
    <w:abstractNumId w:val="193"/>
  </w:num>
  <w:num w:numId="135">
    <w:abstractNumId w:val="87"/>
  </w:num>
  <w:num w:numId="136">
    <w:abstractNumId w:val="280"/>
  </w:num>
  <w:num w:numId="137">
    <w:abstractNumId w:val="31"/>
  </w:num>
  <w:num w:numId="138">
    <w:abstractNumId w:val="79"/>
  </w:num>
  <w:num w:numId="139">
    <w:abstractNumId w:val="155"/>
  </w:num>
  <w:num w:numId="140">
    <w:abstractNumId w:val="317"/>
  </w:num>
  <w:num w:numId="141">
    <w:abstractNumId w:val="227"/>
  </w:num>
  <w:num w:numId="142">
    <w:abstractNumId w:val="213"/>
  </w:num>
  <w:num w:numId="143">
    <w:abstractNumId w:val="54"/>
  </w:num>
  <w:num w:numId="144">
    <w:abstractNumId w:val="7"/>
  </w:num>
  <w:num w:numId="145">
    <w:abstractNumId w:val="11"/>
  </w:num>
  <w:num w:numId="146">
    <w:abstractNumId w:val="308"/>
  </w:num>
  <w:num w:numId="147">
    <w:abstractNumId w:val="302"/>
  </w:num>
  <w:num w:numId="148">
    <w:abstractNumId w:val="283"/>
  </w:num>
  <w:num w:numId="149">
    <w:abstractNumId w:val="20"/>
  </w:num>
  <w:num w:numId="150">
    <w:abstractNumId w:val="98"/>
  </w:num>
  <w:num w:numId="151">
    <w:abstractNumId w:val="179"/>
  </w:num>
  <w:num w:numId="152">
    <w:abstractNumId w:val="181"/>
  </w:num>
  <w:num w:numId="153">
    <w:abstractNumId w:val="288"/>
  </w:num>
  <w:num w:numId="154">
    <w:abstractNumId w:val="172"/>
  </w:num>
  <w:num w:numId="155">
    <w:abstractNumId w:val="15"/>
  </w:num>
  <w:num w:numId="156">
    <w:abstractNumId w:val="12"/>
  </w:num>
  <w:num w:numId="157">
    <w:abstractNumId w:val="103"/>
  </w:num>
  <w:num w:numId="158">
    <w:abstractNumId w:val="134"/>
  </w:num>
  <w:num w:numId="159">
    <w:abstractNumId w:val="205"/>
  </w:num>
  <w:num w:numId="160">
    <w:abstractNumId w:val="137"/>
  </w:num>
  <w:num w:numId="161">
    <w:abstractNumId w:val="35"/>
  </w:num>
  <w:num w:numId="162">
    <w:abstractNumId w:val="261"/>
  </w:num>
  <w:num w:numId="163">
    <w:abstractNumId w:val="301"/>
  </w:num>
  <w:num w:numId="164">
    <w:abstractNumId w:val="44"/>
  </w:num>
  <w:num w:numId="165">
    <w:abstractNumId w:val="124"/>
  </w:num>
  <w:num w:numId="166">
    <w:abstractNumId w:val="319"/>
  </w:num>
  <w:num w:numId="167">
    <w:abstractNumId w:val="146"/>
  </w:num>
  <w:num w:numId="168">
    <w:abstractNumId w:val="119"/>
  </w:num>
  <w:num w:numId="169">
    <w:abstractNumId w:val="50"/>
  </w:num>
  <w:num w:numId="170">
    <w:abstractNumId w:val="204"/>
  </w:num>
  <w:num w:numId="171">
    <w:abstractNumId w:val="16"/>
  </w:num>
  <w:num w:numId="172">
    <w:abstractNumId w:val="338"/>
  </w:num>
  <w:num w:numId="173">
    <w:abstractNumId w:val="6"/>
  </w:num>
  <w:num w:numId="174">
    <w:abstractNumId w:val="22"/>
  </w:num>
  <w:num w:numId="175">
    <w:abstractNumId w:val="69"/>
  </w:num>
  <w:num w:numId="176">
    <w:abstractNumId w:val="349"/>
  </w:num>
  <w:num w:numId="177">
    <w:abstractNumId w:val="107"/>
  </w:num>
  <w:num w:numId="178">
    <w:abstractNumId w:val="132"/>
  </w:num>
  <w:num w:numId="179">
    <w:abstractNumId w:val="199"/>
  </w:num>
  <w:num w:numId="180">
    <w:abstractNumId w:val="278"/>
  </w:num>
  <w:num w:numId="181">
    <w:abstractNumId w:val="257"/>
  </w:num>
  <w:num w:numId="182">
    <w:abstractNumId w:val="177"/>
  </w:num>
  <w:num w:numId="183">
    <w:abstractNumId w:val="263"/>
  </w:num>
  <w:num w:numId="184">
    <w:abstractNumId w:val="361"/>
  </w:num>
  <w:num w:numId="185">
    <w:abstractNumId w:val="273"/>
  </w:num>
  <w:num w:numId="186">
    <w:abstractNumId w:val="37"/>
  </w:num>
  <w:num w:numId="187">
    <w:abstractNumId w:val="102"/>
  </w:num>
  <w:num w:numId="188">
    <w:abstractNumId w:val="110"/>
  </w:num>
  <w:num w:numId="189">
    <w:abstractNumId w:val="231"/>
  </w:num>
  <w:num w:numId="190">
    <w:abstractNumId w:val="23"/>
  </w:num>
  <w:num w:numId="191">
    <w:abstractNumId w:val="314"/>
  </w:num>
  <w:num w:numId="192">
    <w:abstractNumId w:val="153"/>
  </w:num>
  <w:num w:numId="193">
    <w:abstractNumId w:val="195"/>
  </w:num>
  <w:num w:numId="194">
    <w:abstractNumId w:val="91"/>
  </w:num>
  <w:num w:numId="195">
    <w:abstractNumId w:val="196"/>
  </w:num>
  <w:num w:numId="196">
    <w:abstractNumId w:val="266"/>
  </w:num>
  <w:num w:numId="197">
    <w:abstractNumId w:val="294"/>
  </w:num>
  <w:num w:numId="198">
    <w:abstractNumId w:val="182"/>
  </w:num>
  <w:num w:numId="199">
    <w:abstractNumId w:val="275"/>
  </w:num>
  <w:num w:numId="200">
    <w:abstractNumId w:val="249"/>
  </w:num>
  <w:num w:numId="201">
    <w:abstractNumId w:val="157"/>
  </w:num>
  <w:num w:numId="202">
    <w:abstractNumId w:val="224"/>
  </w:num>
  <w:num w:numId="203">
    <w:abstractNumId w:val="85"/>
  </w:num>
  <w:num w:numId="204">
    <w:abstractNumId w:val="94"/>
  </w:num>
  <w:num w:numId="205">
    <w:abstractNumId w:val="47"/>
  </w:num>
  <w:num w:numId="206">
    <w:abstractNumId w:val="367"/>
  </w:num>
  <w:num w:numId="207">
    <w:abstractNumId w:val="52"/>
  </w:num>
  <w:num w:numId="208">
    <w:abstractNumId w:val="270"/>
  </w:num>
  <w:num w:numId="209">
    <w:abstractNumId w:val="185"/>
  </w:num>
  <w:num w:numId="210">
    <w:abstractNumId w:val="370"/>
  </w:num>
  <w:num w:numId="211">
    <w:abstractNumId w:val="81"/>
  </w:num>
  <w:num w:numId="212">
    <w:abstractNumId w:val="178"/>
  </w:num>
  <w:num w:numId="213">
    <w:abstractNumId w:val="41"/>
  </w:num>
  <w:num w:numId="214">
    <w:abstractNumId w:val="307"/>
  </w:num>
  <w:num w:numId="215">
    <w:abstractNumId w:val="356"/>
  </w:num>
  <w:num w:numId="216">
    <w:abstractNumId w:val="303"/>
  </w:num>
  <w:num w:numId="217">
    <w:abstractNumId w:val="331"/>
  </w:num>
  <w:num w:numId="218">
    <w:abstractNumId w:val="148"/>
  </w:num>
  <w:num w:numId="219">
    <w:abstractNumId w:val="281"/>
  </w:num>
  <w:num w:numId="220">
    <w:abstractNumId w:val="200"/>
  </w:num>
  <w:num w:numId="221">
    <w:abstractNumId w:val="310"/>
  </w:num>
  <w:num w:numId="222">
    <w:abstractNumId w:val="351"/>
  </w:num>
  <w:num w:numId="223">
    <w:abstractNumId w:val="21"/>
  </w:num>
  <w:num w:numId="224">
    <w:abstractNumId w:val="49"/>
  </w:num>
  <w:num w:numId="225">
    <w:abstractNumId w:val="220"/>
  </w:num>
  <w:num w:numId="226">
    <w:abstractNumId w:val="226"/>
  </w:num>
  <w:num w:numId="227">
    <w:abstractNumId w:val="237"/>
  </w:num>
  <w:num w:numId="228">
    <w:abstractNumId w:val="131"/>
  </w:num>
  <w:num w:numId="229">
    <w:abstractNumId w:val="352"/>
  </w:num>
  <w:num w:numId="230">
    <w:abstractNumId w:val="39"/>
  </w:num>
  <w:num w:numId="231">
    <w:abstractNumId w:val="343"/>
  </w:num>
  <w:num w:numId="232">
    <w:abstractNumId w:val="89"/>
  </w:num>
  <w:num w:numId="233">
    <w:abstractNumId w:val="234"/>
  </w:num>
  <w:num w:numId="234">
    <w:abstractNumId w:val="123"/>
  </w:num>
  <w:num w:numId="235">
    <w:abstractNumId w:val="366"/>
  </w:num>
  <w:num w:numId="236">
    <w:abstractNumId w:val="345"/>
  </w:num>
  <w:num w:numId="237">
    <w:abstractNumId w:val="30"/>
  </w:num>
  <w:num w:numId="238">
    <w:abstractNumId w:val="127"/>
  </w:num>
  <w:num w:numId="239">
    <w:abstractNumId w:val="254"/>
  </w:num>
  <w:num w:numId="240">
    <w:abstractNumId w:val="219"/>
  </w:num>
  <w:num w:numId="241">
    <w:abstractNumId w:val="114"/>
  </w:num>
  <w:num w:numId="242">
    <w:abstractNumId w:val="330"/>
  </w:num>
  <w:num w:numId="243">
    <w:abstractNumId w:val="144"/>
  </w:num>
  <w:num w:numId="244">
    <w:abstractNumId w:val="298"/>
  </w:num>
  <w:num w:numId="245">
    <w:abstractNumId w:val="274"/>
  </w:num>
  <w:num w:numId="246">
    <w:abstractNumId w:val="305"/>
  </w:num>
  <w:num w:numId="247">
    <w:abstractNumId w:val="198"/>
  </w:num>
  <w:num w:numId="248">
    <w:abstractNumId w:val="327"/>
  </w:num>
  <w:num w:numId="249">
    <w:abstractNumId w:val="95"/>
  </w:num>
  <w:num w:numId="250">
    <w:abstractNumId w:val="268"/>
  </w:num>
  <w:num w:numId="251">
    <w:abstractNumId w:val="126"/>
  </w:num>
  <w:num w:numId="252">
    <w:abstractNumId w:val="161"/>
  </w:num>
  <w:num w:numId="253">
    <w:abstractNumId w:val="344"/>
  </w:num>
  <w:num w:numId="254">
    <w:abstractNumId w:val="360"/>
  </w:num>
  <w:num w:numId="255">
    <w:abstractNumId w:val="165"/>
  </w:num>
  <w:num w:numId="256">
    <w:abstractNumId w:val="259"/>
  </w:num>
  <w:num w:numId="257">
    <w:abstractNumId w:val="287"/>
  </w:num>
  <w:num w:numId="258">
    <w:abstractNumId w:val="48"/>
  </w:num>
  <w:num w:numId="259">
    <w:abstractNumId w:val="173"/>
  </w:num>
  <w:num w:numId="260">
    <w:abstractNumId w:val="169"/>
  </w:num>
  <w:num w:numId="261">
    <w:abstractNumId w:val="243"/>
  </w:num>
  <w:num w:numId="262">
    <w:abstractNumId w:val="235"/>
  </w:num>
  <w:num w:numId="263">
    <w:abstractNumId w:val="162"/>
  </w:num>
  <w:num w:numId="264">
    <w:abstractNumId w:val="27"/>
  </w:num>
  <w:num w:numId="265">
    <w:abstractNumId w:val="106"/>
  </w:num>
  <w:num w:numId="266">
    <w:abstractNumId w:val="221"/>
  </w:num>
  <w:num w:numId="267">
    <w:abstractNumId w:val="136"/>
  </w:num>
  <w:num w:numId="268">
    <w:abstractNumId w:val="96"/>
  </w:num>
  <w:num w:numId="269">
    <w:abstractNumId w:val="70"/>
  </w:num>
  <w:num w:numId="270">
    <w:abstractNumId w:val="354"/>
  </w:num>
  <w:num w:numId="271">
    <w:abstractNumId w:val="253"/>
  </w:num>
  <w:num w:numId="272">
    <w:abstractNumId w:val="26"/>
  </w:num>
  <w:num w:numId="273">
    <w:abstractNumId w:val="138"/>
  </w:num>
  <w:num w:numId="274">
    <w:abstractNumId w:val="297"/>
  </w:num>
  <w:num w:numId="275">
    <w:abstractNumId w:val="272"/>
  </w:num>
  <w:num w:numId="276">
    <w:abstractNumId w:val="142"/>
  </w:num>
  <w:num w:numId="277">
    <w:abstractNumId w:val="24"/>
  </w:num>
  <w:num w:numId="278">
    <w:abstractNumId w:val="10"/>
  </w:num>
  <w:num w:numId="279">
    <w:abstractNumId w:val="82"/>
  </w:num>
  <w:num w:numId="280">
    <w:abstractNumId w:val="334"/>
  </w:num>
  <w:num w:numId="281">
    <w:abstractNumId w:val="5"/>
  </w:num>
  <w:num w:numId="282">
    <w:abstractNumId w:val="139"/>
  </w:num>
  <w:num w:numId="283">
    <w:abstractNumId w:val="252"/>
  </w:num>
  <w:num w:numId="284">
    <w:abstractNumId w:val="342"/>
  </w:num>
  <w:num w:numId="285">
    <w:abstractNumId w:val="186"/>
  </w:num>
  <w:num w:numId="286">
    <w:abstractNumId w:val="67"/>
  </w:num>
  <w:num w:numId="287">
    <w:abstractNumId w:val="341"/>
  </w:num>
  <w:num w:numId="288">
    <w:abstractNumId w:val="206"/>
  </w:num>
  <w:num w:numId="289">
    <w:abstractNumId w:val="112"/>
  </w:num>
  <w:num w:numId="290">
    <w:abstractNumId w:val="246"/>
  </w:num>
  <w:num w:numId="291">
    <w:abstractNumId w:val="183"/>
  </w:num>
  <w:num w:numId="292">
    <w:abstractNumId w:val="209"/>
  </w:num>
  <w:num w:numId="293">
    <w:abstractNumId w:val="121"/>
  </w:num>
  <w:num w:numId="294">
    <w:abstractNumId w:val="34"/>
  </w:num>
  <w:num w:numId="295">
    <w:abstractNumId w:val="189"/>
  </w:num>
  <w:num w:numId="296">
    <w:abstractNumId w:val="164"/>
  </w:num>
  <w:num w:numId="297">
    <w:abstractNumId w:val="99"/>
  </w:num>
  <w:num w:numId="298">
    <w:abstractNumId w:val="104"/>
  </w:num>
  <w:num w:numId="299">
    <w:abstractNumId w:val="14"/>
  </w:num>
  <w:num w:numId="300">
    <w:abstractNumId w:val="19"/>
  </w:num>
  <w:num w:numId="301">
    <w:abstractNumId w:val="192"/>
  </w:num>
  <w:num w:numId="302">
    <w:abstractNumId w:val="166"/>
  </w:num>
  <w:num w:numId="303">
    <w:abstractNumId w:val="90"/>
  </w:num>
  <w:num w:numId="304">
    <w:abstractNumId w:val="211"/>
  </w:num>
  <w:num w:numId="305">
    <w:abstractNumId w:val="202"/>
  </w:num>
  <w:num w:numId="306">
    <w:abstractNumId w:val="57"/>
  </w:num>
  <w:num w:numId="307">
    <w:abstractNumId w:val="43"/>
  </w:num>
  <w:num w:numId="308">
    <w:abstractNumId w:val="45"/>
  </w:num>
  <w:num w:numId="309">
    <w:abstractNumId w:val="306"/>
  </w:num>
  <w:num w:numId="310">
    <w:abstractNumId w:val="318"/>
  </w:num>
  <w:num w:numId="311">
    <w:abstractNumId w:val="194"/>
  </w:num>
  <w:num w:numId="312">
    <w:abstractNumId w:val="18"/>
  </w:num>
  <w:num w:numId="313">
    <w:abstractNumId w:val="184"/>
  </w:num>
  <w:num w:numId="314">
    <w:abstractNumId w:val="339"/>
  </w:num>
  <w:num w:numId="315">
    <w:abstractNumId w:val="145"/>
  </w:num>
  <w:num w:numId="316">
    <w:abstractNumId w:val="260"/>
  </w:num>
  <w:num w:numId="317">
    <w:abstractNumId w:val="29"/>
  </w:num>
  <w:num w:numId="318">
    <w:abstractNumId w:val="53"/>
  </w:num>
  <w:num w:numId="319">
    <w:abstractNumId w:val="312"/>
  </w:num>
  <w:num w:numId="320">
    <w:abstractNumId w:val="304"/>
  </w:num>
  <w:num w:numId="321">
    <w:abstractNumId w:val="353"/>
  </w:num>
  <w:num w:numId="322">
    <w:abstractNumId w:val="295"/>
  </w:num>
  <w:num w:numId="323">
    <w:abstractNumId w:val="2"/>
  </w:num>
  <w:num w:numId="324">
    <w:abstractNumId w:val="230"/>
  </w:num>
  <w:num w:numId="325">
    <w:abstractNumId w:val="362"/>
  </w:num>
  <w:num w:numId="326">
    <w:abstractNumId w:val="336"/>
  </w:num>
  <w:num w:numId="327">
    <w:abstractNumId w:val="135"/>
  </w:num>
  <w:num w:numId="328">
    <w:abstractNumId w:val="32"/>
  </w:num>
  <w:num w:numId="329">
    <w:abstractNumId w:val="337"/>
  </w:num>
  <w:num w:numId="330">
    <w:abstractNumId w:val="203"/>
  </w:num>
  <w:num w:numId="331">
    <w:abstractNumId w:val="340"/>
  </w:num>
  <w:num w:numId="332">
    <w:abstractNumId w:val="160"/>
  </w:num>
  <w:num w:numId="333">
    <w:abstractNumId w:val="289"/>
  </w:num>
  <w:num w:numId="334">
    <w:abstractNumId w:val="316"/>
  </w:num>
  <w:num w:numId="335">
    <w:abstractNumId w:val="242"/>
  </w:num>
  <w:num w:numId="336">
    <w:abstractNumId w:val="66"/>
  </w:num>
  <w:num w:numId="337">
    <w:abstractNumId w:val="214"/>
  </w:num>
  <w:num w:numId="338">
    <w:abstractNumId w:val="74"/>
  </w:num>
  <w:num w:numId="339">
    <w:abstractNumId w:val="267"/>
  </w:num>
  <w:num w:numId="340">
    <w:abstractNumId w:val="233"/>
  </w:num>
  <w:num w:numId="341">
    <w:abstractNumId w:val="258"/>
  </w:num>
  <w:num w:numId="342">
    <w:abstractNumId w:val="328"/>
  </w:num>
  <w:num w:numId="343">
    <w:abstractNumId w:val="225"/>
  </w:num>
  <w:num w:numId="344">
    <w:abstractNumId w:val="313"/>
  </w:num>
  <w:num w:numId="345">
    <w:abstractNumId w:val="120"/>
  </w:num>
  <w:num w:numId="346">
    <w:abstractNumId w:val="279"/>
  </w:num>
  <w:num w:numId="347">
    <w:abstractNumId w:val="350"/>
  </w:num>
  <w:num w:numId="348">
    <w:abstractNumId w:val="296"/>
  </w:num>
  <w:num w:numId="349">
    <w:abstractNumId w:val="4"/>
  </w:num>
  <w:num w:numId="350">
    <w:abstractNumId w:val="97"/>
  </w:num>
  <w:num w:numId="351">
    <w:abstractNumId w:val="143"/>
  </w:num>
  <w:num w:numId="352">
    <w:abstractNumId w:val="113"/>
  </w:num>
  <w:num w:numId="353">
    <w:abstractNumId w:val="244"/>
  </w:num>
  <w:num w:numId="354">
    <w:abstractNumId w:val="359"/>
  </w:num>
  <w:num w:numId="355">
    <w:abstractNumId w:val="250"/>
  </w:num>
  <w:num w:numId="356">
    <w:abstractNumId w:val="229"/>
  </w:num>
  <w:num w:numId="357">
    <w:abstractNumId w:val="309"/>
  </w:num>
  <w:num w:numId="358">
    <w:abstractNumId w:val="9"/>
  </w:num>
  <w:num w:numId="359">
    <w:abstractNumId w:val="40"/>
  </w:num>
  <w:num w:numId="360">
    <w:abstractNumId w:val="86"/>
  </w:num>
  <w:num w:numId="361">
    <w:abstractNumId w:val="232"/>
  </w:num>
  <w:num w:numId="362">
    <w:abstractNumId w:val="265"/>
  </w:num>
  <w:num w:numId="363">
    <w:abstractNumId w:val="38"/>
  </w:num>
  <w:num w:numId="364">
    <w:abstractNumId w:val="73"/>
  </w:num>
  <w:num w:numId="365">
    <w:abstractNumId w:val="128"/>
  </w:num>
  <w:num w:numId="366">
    <w:abstractNumId w:val="118"/>
  </w:num>
  <w:num w:numId="367">
    <w:abstractNumId w:val="223"/>
  </w:num>
  <w:num w:numId="368">
    <w:abstractNumId w:val="163"/>
  </w:num>
  <w:num w:numId="369">
    <w:abstractNumId w:val="13"/>
  </w:num>
  <w:num w:numId="370">
    <w:abstractNumId w:val="325"/>
  </w:num>
  <w:num w:numId="371">
    <w:abstractNumId w:val="277"/>
  </w:num>
  <w:numIdMacAtCleanup w:val="3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hideSpellingErrors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1F"/>
    <w:rsid w:val="000740AB"/>
    <w:rsid w:val="00162DC4"/>
    <w:rsid w:val="002D5DDB"/>
    <w:rsid w:val="009B41C6"/>
    <w:rsid w:val="00BB7A1F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C35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Pr>
      <w:rFonts w:ascii="Courier" w:eastAsiaTheme="minorEastAsia" w:hAnsi="Courier"/>
    </w:rPr>
  </w:style>
  <w:style w:type="character" w:customStyle="1" w:styleId="30">
    <w:name w:val="标题 3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B7A1F"/>
    <w:rPr>
      <w:rFonts w:ascii="宋体" w:eastAsia="宋体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B7A1F"/>
    <w:rPr>
      <w:rFonts w:ascii="宋体" w:eastAsia="宋体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2D5DDB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2D5DD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193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5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5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3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8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7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0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3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1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1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7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63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5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4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5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86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0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1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95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0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1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213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02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1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5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85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8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8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1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2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3297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6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0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2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0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114</Pages>
  <Words>10450</Words>
  <Characters>59568</Characters>
  <Application>Microsoft Macintosh Word</Application>
  <DocSecurity>0</DocSecurity>
  <Lines>496</Lines>
  <Paragraphs>139</Paragraphs>
  <ScaleCrop>false</ScaleCrop>
  <Company/>
  <LinksUpToDate>false</LinksUpToDate>
  <CharactersWithSpaces>69879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guiqi jiang</dc:creator>
  <cp:keywords/>
  <dc:description/>
  <cp:lastModifiedBy>gxfan</cp:lastModifiedBy>
  <cp:revision>3</cp:revision>
  <dcterms:created xsi:type="dcterms:W3CDTF">2018-10-08T01:17:00Z</dcterms:created>
  <dcterms:modified xsi:type="dcterms:W3CDTF">2018-10-11T02:01:00Z</dcterms:modified>
</cp:coreProperties>
</file>